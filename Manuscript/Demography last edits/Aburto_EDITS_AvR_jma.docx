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B6CD7" w14:textId="3EE4CC95" w:rsidR="002F6B4E" w:rsidRPr="005A4578" w:rsidRDefault="00654572" w:rsidP="0008093A">
      <w:pPr>
        <w:spacing w:line="480" w:lineRule="auto"/>
        <w:rPr>
          <w:b/>
          <w:sz w:val="28"/>
          <w:szCs w:val="28"/>
        </w:rPr>
      </w:pPr>
      <w:r w:rsidRPr="005A4578">
        <w:rPr>
          <w:b/>
          <w:sz w:val="28"/>
          <w:szCs w:val="28"/>
        </w:rPr>
        <w:t xml:space="preserve">Lifespan </w:t>
      </w:r>
      <w:r w:rsidR="00543EA4" w:rsidRPr="005A4578">
        <w:rPr>
          <w:b/>
          <w:sz w:val="28"/>
          <w:szCs w:val="28"/>
        </w:rPr>
        <w:t>D</w:t>
      </w:r>
      <w:r w:rsidRPr="005A4578">
        <w:rPr>
          <w:b/>
          <w:sz w:val="28"/>
          <w:szCs w:val="28"/>
        </w:rPr>
        <w:t xml:space="preserve">ispersion in </w:t>
      </w:r>
      <w:r w:rsidR="00543EA4" w:rsidRPr="005A4578">
        <w:rPr>
          <w:b/>
          <w:sz w:val="28"/>
          <w:szCs w:val="28"/>
        </w:rPr>
        <w:t>T</w:t>
      </w:r>
      <w:r w:rsidRPr="005A4578">
        <w:rPr>
          <w:b/>
          <w:sz w:val="28"/>
          <w:szCs w:val="28"/>
        </w:rPr>
        <w:t xml:space="preserve">imes of </w:t>
      </w:r>
      <w:r w:rsidR="00543EA4" w:rsidRPr="005A4578">
        <w:rPr>
          <w:b/>
          <w:sz w:val="28"/>
          <w:szCs w:val="28"/>
        </w:rPr>
        <w:t xml:space="preserve">Life Expectancy Fluctuation: The Case </w:t>
      </w:r>
      <w:r w:rsidRPr="005A4578">
        <w:rPr>
          <w:b/>
          <w:sz w:val="28"/>
          <w:szCs w:val="28"/>
        </w:rPr>
        <w:t>of Central and Eastern</w:t>
      </w:r>
      <w:r w:rsidR="0008093A" w:rsidRPr="005A4578">
        <w:rPr>
          <w:b/>
          <w:sz w:val="28"/>
          <w:szCs w:val="28"/>
        </w:rPr>
        <w:t xml:space="preserve"> </w:t>
      </w:r>
      <w:r w:rsidRPr="005A4578">
        <w:rPr>
          <w:b/>
          <w:sz w:val="28"/>
          <w:szCs w:val="28"/>
        </w:rPr>
        <w:t>Europe</w:t>
      </w:r>
    </w:p>
    <w:p w14:paraId="239B743C" w14:textId="5D1C4DDE" w:rsidR="002F6B4E" w:rsidRPr="00215421" w:rsidRDefault="00374877" w:rsidP="0008093A">
      <w:pPr>
        <w:pStyle w:val="Heading3"/>
        <w:spacing w:line="480" w:lineRule="auto"/>
        <w:ind w:left="0"/>
        <w:rPr>
          <w:lang w:val="es-ES"/>
          <w:rPrChange w:id="0" w:author="MPIDR_D\vanraalte" w:date="2018-09-27T16:28:00Z">
            <w:rPr/>
          </w:rPrChange>
        </w:rPr>
      </w:pPr>
      <w:r w:rsidRPr="00215421">
        <w:rPr>
          <w:lang w:val="es-ES"/>
          <w:rPrChange w:id="1" w:author="MPIDR_D\vanraalte" w:date="2018-09-27T16:28:00Z">
            <w:rPr>
              <w:sz w:val="22"/>
              <w:szCs w:val="22"/>
            </w:rPr>
          </w:rPrChange>
        </w:rPr>
        <w:t>José</w:t>
      </w:r>
      <w:r w:rsidR="00654572" w:rsidRPr="00215421">
        <w:rPr>
          <w:lang w:val="es-ES"/>
          <w:rPrChange w:id="2" w:author="MPIDR_D\vanraalte" w:date="2018-09-27T16:28:00Z">
            <w:rPr>
              <w:sz w:val="22"/>
              <w:szCs w:val="22"/>
            </w:rPr>
          </w:rPrChange>
        </w:rPr>
        <w:t xml:space="preserve"> Manuel Aburto</w:t>
      </w:r>
      <w:del w:id="3" w:author="Laura Tesch" w:date="2018-08-09T17:43:00Z">
        <w:r w:rsidR="00654572" w:rsidRPr="00215421" w:rsidDel="00495BA5">
          <w:rPr>
            <w:rFonts w:ascii="Cambria" w:hAnsi="Cambria" w:cs="Cambria"/>
            <w:i/>
            <w:vertAlign w:val="superscript"/>
            <w:lang w:val="es-ES"/>
            <w:rPrChange w:id="4" w:author="MPIDR_D\vanraalte" w:date="2018-09-27T16:28:00Z">
              <w:rPr>
                <w:rFonts w:ascii="Cambria" w:hAnsi="Cambria" w:cs="Cambria"/>
                <w:i/>
                <w:sz w:val="22"/>
                <w:szCs w:val="22"/>
                <w:vertAlign w:val="superscript"/>
              </w:rPr>
            </w:rPrChange>
          </w:rPr>
          <w:delText>∗</w:delText>
        </w:r>
      </w:del>
      <w:r w:rsidR="00654572" w:rsidRPr="00215421">
        <w:rPr>
          <w:vertAlign w:val="superscript"/>
          <w:lang w:val="es-ES"/>
          <w:rPrChange w:id="5" w:author="MPIDR_D\vanraalte" w:date="2018-09-27T16:28:00Z">
            <w:rPr>
              <w:sz w:val="22"/>
              <w:szCs w:val="22"/>
              <w:vertAlign w:val="superscript"/>
            </w:rPr>
          </w:rPrChange>
        </w:rPr>
        <w:t>1,2</w:t>
      </w:r>
      <w:r w:rsidR="00654572" w:rsidRPr="00215421">
        <w:rPr>
          <w:lang w:val="es-ES"/>
          <w:rPrChange w:id="6" w:author="MPIDR_D\vanraalte" w:date="2018-09-27T16:28:00Z">
            <w:rPr>
              <w:sz w:val="22"/>
              <w:szCs w:val="22"/>
            </w:rPr>
          </w:rPrChange>
        </w:rPr>
        <w:t xml:space="preserve"> and Alyson van Raalte</w:t>
      </w:r>
      <w:del w:id="7" w:author="Laura Tesch" w:date="2018-08-09T17:43:00Z">
        <w:r w:rsidR="00654572" w:rsidRPr="00215421" w:rsidDel="00495BA5">
          <w:rPr>
            <w:i/>
            <w:vertAlign w:val="superscript"/>
            <w:lang w:val="es-ES"/>
            <w:rPrChange w:id="8" w:author="MPIDR_D\vanraalte" w:date="2018-09-27T16:28:00Z">
              <w:rPr>
                <w:i/>
                <w:sz w:val="22"/>
                <w:szCs w:val="22"/>
                <w:vertAlign w:val="superscript"/>
              </w:rPr>
            </w:rPrChange>
          </w:rPr>
          <w:delText>†</w:delText>
        </w:r>
      </w:del>
      <w:r w:rsidR="00654572" w:rsidRPr="00215421">
        <w:rPr>
          <w:vertAlign w:val="superscript"/>
          <w:lang w:val="es-ES"/>
          <w:rPrChange w:id="9" w:author="MPIDR_D\vanraalte" w:date="2018-09-27T16:28:00Z">
            <w:rPr>
              <w:sz w:val="22"/>
              <w:szCs w:val="22"/>
              <w:vertAlign w:val="superscript"/>
            </w:rPr>
          </w:rPrChange>
        </w:rPr>
        <w:t>2</w:t>
      </w:r>
    </w:p>
    <w:p w14:paraId="2CF2889C" w14:textId="77777777" w:rsidR="009B62BD" w:rsidRPr="00215421" w:rsidRDefault="009B62BD" w:rsidP="0008093A">
      <w:pPr>
        <w:spacing w:line="480" w:lineRule="auto"/>
        <w:rPr>
          <w:sz w:val="24"/>
          <w:szCs w:val="24"/>
          <w:lang w:val="es-ES"/>
          <w:rPrChange w:id="10" w:author="MPIDR_D\vanraalte" w:date="2018-09-27T16:28:00Z">
            <w:rPr>
              <w:sz w:val="24"/>
              <w:szCs w:val="24"/>
            </w:rPr>
          </w:rPrChange>
        </w:rPr>
      </w:pPr>
    </w:p>
    <w:p w14:paraId="28868F97" w14:textId="4D3F6AB2" w:rsidR="009B62BD" w:rsidRDefault="009B62BD" w:rsidP="0008093A">
      <w:pPr>
        <w:spacing w:line="480" w:lineRule="auto"/>
        <w:rPr>
          <w:sz w:val="24"/>
          <w:szCs w:val="24"/>
        </w:rPr>
      </w:pPr>
      <w:ins w:id="11" w:author="Laura Tesch" w:date="2018-08-09T17:38:00Z">
        <w:r>
          <w:rPr>
            <w:sz w:val="24"/>
            <w:szCs w:val="24"/>
          </w:rPr>
          <w:t>RUNNING HEAD: Lifespan Dispersion in Times of Life Expectancy Fluctuation</w:t>
        </w:r>
      </w:ins>
    </w:p>
    <w:p w14:paraId="6F6FA129" w14:textId="77777777" w:rsidR="009B62BD" w:rsidRDefault="009B62BD" w:rsidP="0008093A">
      <w:pPr>
        <w:spacing w:line="480" w:lineRule="auto"/>
        <w:rPr>
          <w:ins w:id="12" w:author="Laura Tesch" w:date="2018-08-09T17:41:00Z"/>
          <w:sz w:val="24"/>
          <w:szCs w:val="24"/>
        </w:rPr>
      </w:pPr>
    </w:p>
    <w:p w14:paraId="5A615899" w14:textId="163A6089" w:rsidR="00EC676A" w:rsidRPr="00215421" w:rsidRDefault="00EC676A">
      <w:pPr>
        <w:rPr>
          <w:ins w:id="13" w:author="Laura Tesch" w:date="2018-08-09T17:41:00Z"/>
          <w:sz w:val="24"/>
          <w:szCs w:val="24"/>
          <w:lang w:val="es-ES"/>
          <w:rPrChange w:id="14" w:author="MPIDR_D\vanraalte" w:date="2018-09-27T16:28:00Z">
            <w:rPr>
              <w:ins w:id="15" w:author="Laura Tesch" w:date="2018-08-09T17:41:00Z"/>
              <w:sz w:val="24"/>
              <w:szCs w:val="24"/>
            </w:rPr>
          </w:rPrChange>
        </w:rPr>
        <w:pPrChange w:id="16" w:author="Laura Tesch" w:date="2018-08-09T17:42:00Z">
          <w:pPr>
            <w:spacing w:line="480" w:lineRule="auto"/>
          </w:pPr>
        </w:pPrChange>
      </w:pPr>
      <w:ins w:id="17" w:author="Laura Tesch" w:date="2018-08-09T17:41:00Z">
        <w:r w:rsidRPr="00215421">
          <w:rPr>
            <w:sz w:val="24"/>
            <w:szCs w:val="24"/>
            <w:lang w:val="es-ES"/>
            <w:rPrChange w:id="18" w:author="MPIDR_D\vanraalte" w:date="2018-09-27T16:28:00Z">
              <w:rPr>
                <w:sz w:val="24"/>
                <w:szCs w:val="24"/>
              </w:rPr>
            </w:rPrChange>
          </w:rPr>
          <w:t>José Manuel Aburto</w:t>
        </w:r>
      </w:ins>
      <w:ins w:id="19" w:author="Laura Tesch" w:date="2018-09-26T12:45:00Z">
        <w:r w:rsidR="005075ED" w:rsidRPr="00215421">
          <w:rPr>
            <w:sz w:val="24"/>
            <w:szCs w:val="24"/>
            <w:lang w:val="es-ES"/>
            <w:rPrChange w:id="20" w:author="MPIDR_D\vanraalte" w:date="2018-09-27T16:28:00Z">
              <w:rPr>
                <w:sz w:val="24"/>
                <w:szCs w:val="24"/>
              </w:rPr>
            </w:rPrChange>
          </w:rPr>
          <w:t xml:space="preserve"> (</w:t>
        </w:r>
        <w:proofErr w:type="spellStart"/>
        <w:r w:rsidR="005075ED" w:rsidRPr="00215421">
          <w:rPr>
            <w:sz w:val="24"/>
            <w:szCs w:val="24"/>
            <w:lang w:val="es-ES"/>
            <w:rPrChange w:id="21" w:author="MPIDR_D\vanraalte" w:date="2018-09-27T16:28:00Z">
              <w:rPr>
                <w:sz w:val="24"/>
                <w:szCs w:val="24"/>
              </w:rPr>
            </w:rPrChange>
          </w:rPr>
          <w:t>corresponding</w:t>
        </w:r>
        <w:proofErr w:type="spellEnd"/>
        <w:r w:rsidR="005075ED" w:rsidRPr="00215421">
          <w:rPr>
            <w:sz w:val="24"/>
            <w:szCs w:val="24"/>
            <w:lang w:val="es-ES"/>
            <w:rPrChange w:id="22" w:author="MPIDR_D\vanraalte" w:date="2018-09-27T16:28:00Z">
              <w:rPr>
                <w:sz w:val="24"/>
                <w:szCs w:val="24"/>
              </w:rPr>
            </w:rPrChange>
          </w:rPr>
          <w:t xml:space="preserve"> </w:t>
        </w:r>
        <w:proofErr w:type="spellStart"/>
        <w:r w:rsidR="005075ED" w:rsidRPr="00215421">
          <w:rPr>
            <w:sz w:val="24"/>
            <w:szCs w:val="24"/>
            <w:lang w:val="es-ES"/>
            <w:rPrChange w:id="23" w:author="MPIDR_D\vanraalte" w:date="2018-09-27T16:28:00Z">
              <w:rPr>
                <w:sz w:val="24"/>
                <w:szCs w:val="24"/>
              </w:rPr>
            </w:rPrChange>
          </w:rPr>
          <w:t>author</w:t>
        </w:r>
        <w:proofErr w:type="spellEnd"/>
        <w:r w:rsidR="005075ED" w:rsidRPr="00215421">
          <w:rPr>
            <w:sz w:val="24"/>
            <w:szCs w:val="24"/>
            <w:lang w:val="es-ES"/>
            <w:rPrChange w:id="24" w:author="MPIDR_D\vanraalte" w:date="2018-09-27T16:28:00Z">
              <w:rPr>
                <w:sz w:val="24"/>
                <w:szCs w:val="24"/>
              </w:rPr>
            </w:rPrChange>
          </w:rPr>
          <w:t>)</w:t>
        </w:r>
      </w:ins>
    </w:p>
    <w:p w14:paraId="199F41FB" w14:textId="55BC17BC" w:rsidR="00EC676A" w:rsidRPr="00215421" w:rsidRDefault="00EC676A" w:rsidP="0008093A">
      <w:pPr>
        <w:spacing w:line="480" w:lineRule="auto"/>
        <w:rPr>
          <w:ins w:id="25" w:author="Laura Tesch" w:date="2018-08-09T17:41:00Z"/>
          <w:sz w:val="24"/>
          <w:szCs w:val="24"/>
          <w:lang w:val="es-ES"/>
          <w:rPrChange w:id="26" w:author="MPIDR_D\vanraalte" w:date="2018-09-27T16:28:00Z">
            <w:rPr>
              <w:ins w:id="27" w:author="Laura Tesch" w:date="2018-08-09T17:41:00Z"/>
              <w:sz w:val="24"/>
              <w:szCs w:val="24"/>
            </w:rPr>
          </w:rPrChange>
        </w:rPr>
      </w:pPr>
      <w:ins w:id="28" w:author="Laura Tesch" w:date="2018-08-09T17:41:00Z">
        <w:r>
          <w:rPr>
            <w:sz w:val="24"/>
            <w:szCs w:val="24"/>
          </w:rPr>
          <w:fldChar w:fldCharType="begin"/>
        </w:r>
        <w:r w:rsidRPr="00215421">
          <w:rPr>
            <w:sz w:val="24"/>
            <w:szCs w:val="24"/>
            <w:lang w:val="es-ES"/>
            <w:rPrChange w:id="29" w:author="MPIDR_D\vanraalte" w:date="2018-09-27T16:28:00Z">
              <w:rPr>
                <w:sz w:val="24"/>
                <w:szCs w:val="24"/>
              </w:rPr>
            </w:rPrChange>
          </w:rPr>
          <w:instrText xml:space="preserve"> HYPERLINK "mailto:jmaburto@health.sdu.dk" </w:instrText>
        </w:r>
        <w:r>
          <w:rPr>
            <w:sz w:val="24"/>
            <w:szCs w:val="24"/>
          </w:rPr>
          <w:fldChar w:fldCharType="separate"/>
        </w:r>
        <w:r w:rsidRPr="00215421">
          <w:rPr>
            <w:rStyle w:val="Hyperlink"/>
            <w:sz w:val="24"/>
            <w:szCs w:val="24"/>
            <w:lang w:val="es-ES"/>
            <w:rPrChange w:id="30" w:author="MPIDR_D\vanraalte" w:date="2018-09-27T16:28:00Z">
              <w:rPr>
                <w:rStyle w:val="Hyperlink"/>
                <w:sz w:val="24"/>
                <w:szCs w:val="24"/>
              </w:rPr>
            </w:rPrChange>
          </w:rPr>
          <w:t>jmaburto@</w:t>
        </w:r>
        <w:del w:id="31" w:author="José Manuel Aburto" w:date="2018-09-27T01:47:00Z">
          <w:r w:rsidRPr="00215421" w:rsidDel="002B5B6F">
            <w:rPr>
              <w:rStyle w:val="Hyperlink"/>
              <w:sz w:val="24"/>
              <w:szCs w:val="24"/>
              <w:lang w:val="es-ES"/>
              <w:rPrChange w:id="32" w:author="MPIDR_D\vanraalte" w:date="2018-09-27T16:28:00Z">
                <w:rPr>
                  <w:rStyle w:val="Hyperlink"/>
                  <w:sz w:val="24"/>
                  <w:szCs w:val="24"/>
                </w:rPr>
              </w:rPrChange>
            </w:rPr>
            <w:delText>health</w:delText>
          </w:r>
          <w:r w:rsidRPr="00215421" w:rsidDel="000C49AD">
            <w:rPr>
              <w:rStyle w:val="Hyperlink"/>
              <w:sz w:val="24"/>
              <w:szCs w:val="24"/>
              <w:lang w:val="es-ES"/>
              <w:rPrChange w:id="33" w:author="MPIDR_D\vanraalte" w:date="2018-09-27T16:28:00Z">
                <w:rPr>
                  <w:rStyle w:val="Hyperlink"/>
                  <w:sz w:val="24"/>
                  <w:szCs w:val="24"/>
                </w:rPr>
              </w:rPrChange>
            </w:rPr>
            <w:delText>.</w:delText>
          </w:r>
        </w:del>
        <w:r w:rsidRPr="00215421">
          <w:rPr>
            <w:rStyle w:val="Hyperlink"/>
            <w:sz w:val="24"/>
            <w:szCs w:val="24"/>
            <w:lang w:val="es-ES"/>
            <w:rPrChange w:id="34" w:author="MPIDR_D\vanraalte" w:date="2018-09-27T16:28:00Z">
              <w:rPr>
                <w:rStyle w:val="Hyperlink"/>
                <w:sz w:val="24"/>
                <w:szCs w:val="24"/>
              </w:rPr>
            </w:rPrChange>
          </w:rPr>
          <w:t>sdu.dk</w:t>
        </w:r>
        <w:r>
          <w:rPr>
            <w:sz w:val="24"/>
            <w:szCs w:val="24"/>
          </w:rPr>
          <w:fldChar w:fldCharType="end"/>
        </w:r>
      </w:ins>
    </w:p>
    <w:p w14:paraId="6DC8A103" w14:textId="32243DFA" w:rsidR="00EC676A" w:rsidRPr="00215421" w:rsidRDefault="00EC676A">
      <w:pPr>
        <w:rPr>
          <w:ins w:id="35" w:author="Laura Tesch" w:date="2018-08-09T17:42:00Z"/>
          <w:sz w:val="24"/>
          <w:szCs w:val="24"/>
          <w:lang w:val="es-ES"/>
          <w:rPrChange w:id="36" w:author="MPIDR_D\vanraalte" w:date="2018-09-27T16:28:00Z">
            <w:rPr>
              <w:ins w:id="37" w:author="Laura Tesch" w:date="2018-08-09T17:42:00Z"/>
              <w:sz w:val="24"/>
              <w:szCs w:val="24"/>
            </w:rPr>
          </w:rPrChange>
        </w:rPr>
        <w:pPrChange w:id="38" w:author="Laura Tesch" w:date="2018-08-09T17:42:00Z">
          <w:pPr>
            <w:spacing w:line="480" w:lineRule="auto"/>
          </w:pPr>
        </w:pPrChange>
      </w:pPr>
      <w:ins w:id="39" w:author="Laura Tesch" w:date="2018-08-09T17:41:00Z">
        <w:r w:rsidRPr="00215421">
          <w:rPr>
            <w:sz w:val="24"/>
            <w:szCs w:val="24"/>
            <w:lang w:val="es-ES"/>
            <w:rPrChange w:id="40" w:author="MPIDR_D\vanraalte" w:date="2018-09-27T16:28:00Z">
              <w:rPr>
                <w:sz w:val="24"/>
                <w:szCs w:val="24"/>
              </w:rPr>
            </w:rPrChange>
          </w:rPr>
          <w:t xml:space="preserve">Alyson van Raalte </w:t>
        </w:r>
      </w:ins>
    </w:p>
    <w:p w14:paraId="10E3EB93" w14:textId="617A7D8B" w:rsidR="00EC676A" w:rsidRDefault="00EC676A" w:rsidP="0008093A">
      <w:pPr>
        <w:spacing w:line="480" w:lineRule="auto"/>
        <w:rPr>
          <w:ins w:id="41" w:author="Laura Tesch" w:date="2018-08-09T17:41:00Z"/>
          <w:sz w:val="24"/>
          <w:szCs w:val="24"/>
        </w:rPr>
      </w:pPr>
      <w:ins w:id="42" w:author="Laura Tesch" w:date="2018-08-09T17:42:00Z">
        <w:r w:rsidRPr="005A4578">
          <w:rPr>
            <w:sz w:val="24"/>
            <w:szCs w:val="24"/>
          </w:rPr>
          <w:t>vanRaalte@demogr.mpg.de</w:t>
        </w:r>
      </w:ins>
    </w:p>
    <w:p w14:paraId="0C7CD3F5" w14:textId="77777777" w:rsidR="00EC676A" w:rsidRDefault="00EC676A" w:rsidP="0008093A">
      <w:pPr>
        <w:spacing w:line="480" w:lineRule="auto"/>
        <w:rPr>
          <w:sz w:val="24"/>
          <w:szCs w:val="24"/>
        </w:rPr>
      </w:pPr>
    </w:p>
    <w:p w14:paraId="1DC6ECA7" w14:textId="215F8D7B" w:rsidR="002F6B4E" w:rsidRPr="005A4578" w:rsidRDefault="00654572" w:rsidP="00DF7966">
      <w:pPr>
        <w:rPr>
          <w:sz w:val="24"/>
          <w:szCs w:val="24"/>
        </w:rPr>
      </w:pPr>
      <w:r w:rsidRPr="009B62BD">
        <w:rPr>
          <w:sz w:val="24"/>
          <w:szCs w:val="24"/>
          <w:vertAlign w:val="superscript"/>
          <w:rPrChange w:id="43" w:author="Laura Tesch" w:date="2018-08-09T17:38:00Z">
            <w:rPr>
              <w:sz w:val="24"/>
              <w:szCs w:val="24"/>
            </w:rPr>
          </w:rPrChange>
        </w:rPr>
        <w:t>1</w:t>
      </w:r>
      <w:r w:rsidRPr="005A4578">
        <w:rPr>
          <w:sz w:val="24"/>
          <w:szCs w:val="24"/>
        </w:rPr>
        <w:t>Interdisciplinary Center</w:t>
      </w:r>
      <w:ins w:id="44" w:author="José Manuel Aburto" w:date="2018-09-30T03:42:00Z">
        <w:r w:rsidR="0031528F">
          <w:rPr>
            <w:sz w:val="24"/>
            <w:szCs w:val="24"/>
          </w:rPr>
          <w:t xml:space="preserve"> on Population Dynamics</w:t>
        </w:r>
      </w:ins>
      <w:del w:id="45" w:author="José Manuel Aburto" w:date="2018-09-30T03:42:00Z">
        <w:r w:rsidRPr="005A4578" w:rsidDel="0031528F">
          <w:rPr>
            <w:sz w:val="24"/>
            <w:szCs w:val="24"/>
          </w:rPr>
          <w:delText xml:space="preserve"> for Research and Education on Population Change, Department of Public Health</w:delText>
        </w:r>
      </w:del>
      <w:r w:rsidRPr="005A4578">
        <w:rPr>
          <w:sz w:val="24"/>
          <w:szCs w:val="24"/>
        </w:rPr>
        <w:t>, University of Southern Denmark</w:t>
      </w:r>
      <w:ins w:id="46" w:author="Laura Tesch" w:date="2018-08-09T17:41:00Z">
        <w:r w:rsidR="00EC676A">
          <w:rPr>
            <w:sz w:val="24"/>
            <w:szCs w:val="24"/>
          </w:rPr>
          <w:t>, Odense, Denmark</w:t>
        </w:r>
      </w:ins>
    </w:p>
    <w:p w14:paraId="737187C0" w14:textId="23E6E7F8" w:rsidR="002F6B4E" w:rsidRPr="005A4578" w:rsidRDefault="00654572" w:rsidP="00DF7966">
      <w:pPr>
        <w:spacing w:before="200"/>
        <w:rPr>
          <w:sz w:val="24"/>
          <w:szCs w:val="24"/>
        </w:rPr>
      </w:pPr>
      <w:r w:rsidRPr="009B62BD">
        <w:rPr>
          <w:sz w:val="24"/>
          <w:szCs w:val="24"/>
          <w:vertAlign w:val="superscript"/>
          <w:rPrChange w:id="47" w:author="Laura Tesch" w:date="2018-08-09T17:38:00Z">
            <w:rPr>
              <w:sz w:val="24"/>
              <w:szCs w:val="24"/>
            </w:rPr>
          </w:rPrChange>
        </w:rPr>
        <w:t>2</w:t>
      </w:r>
      <w:r w:rsidRPr="005A4578">
        <w:rPr>
          <w:sz w:val="24"/>
          <w:szCs w:val="24"/>
        </w:rPr>
        <w:t>Max Planck Institute for Demographic Research</w:t>
      </w:r>
      <w:ins w:id="48" w:author="Laura Tesch" w:date="2018-08-09T17:39:00Z">
        <w:r w:rsidR="00EC676A">
          <w:rPr>
            <w:sz w:val="24"/>
            <w:szCs w:val="24"/>
          </w:rPr>
          <w:t>, Rostock, Germany</w:t>
        </w:r>
      </w:ins>
    </w:p>
    <w:p w14:paraId="6571BCB8" w14:textId="2ADC2604" w:rsidR="002F6B4E" w:rsidRPr="005A4578" w:rsidDel="00EC676A" w:rsidRDefault="002F6B4E" w:rsidP="0008093A">
      <w:pPr>
        <w:pStyle w:val="BodyText"/>
        <w:rPr>
          <w:del w:id="49" w:author="Laura Tesch" w:date="2018-08-09T17:42:00Z"/>
          <w:sz w:val="24"/>
          <w:szCs w:val="24"/>
        </w:rPr>
      </w:pPr>
    </w:p>
    <w:p w14:paraId="5761D54E" w14:textId="35ED2041" w:rsidR="0008093A" w:rsidRPr="005A4578" w:rsidDel="00EC676A" w:rsidRDefault="0008093A" w:rsidP="0008093A">
      <w:pPr>
        <w:rPr>
          <w:del w:id="50" w:author="Laura Tesch" w:date="2018-08-09T17:42:00Z"/>
          <w:sz w:val="24"/>
          <w:szCs w:val="24"/>
        </w:rPr>
      </w:pPr>
      <w:del w:id="51" w:author="Laura Tesch" w:date="2018-08-09T17:42:00Z">
        <w:r w:rsidRPr="005A4578" w:rsidDel="00EC676A">
          <w:rPr>
            <w:rFonts w:ascii="Cambria" w:hAnsi="Cambria" w:cs="Cambria"/>
            <w:i/>
            <w:sz w:val="24"/>
            <w:szCs w:val="24"/>
          </w:rPr>
          <w:delText>∗</w:delText>
        </w:r>
        <w:r w:rsidRPr="005A4578" w:rsidDel="00EC676A">
          <w:rPr>
            <w:sz w:val="24"/>
            <w:szCs w:val="24"/>
          </w:rPr>
          <w:delText xml:space="preserve">Corresponding author: </w:delText>
        </w:r>
      </w:del>
      <w:del w:id="52" w:author="Laura Tesch" w:date="2018-08-09T17:41:00Z">
        <w:r w:rsidRPr="005A4578" w:rsidDel="00EC676A">
          <w:rPr>
            <w:sz w:val="24"/>
            <w:szCs w:val="24"/>
          </w:rPr>
          <w:delText>jmaburto@health.sdu.dk</w:delText>
        </w:r>
      </w:del>
    </w:p>
    <w:p w14:paraId="5F40F1D8" w14:textId="143AB270" w:rsidR="0008093A" w:rsidRPr="005A4578" w:rsidDel="00EC676A" w:rsidRDefault="0008093A" w:rsidP="0008093A">
      <w:pPr>
        <w:rPr>
          <w:del w:id="53" w:author="Laura Tesch" w:date="2018-08-09T17:42:00Z"/>
          <w:sz w:val="24"/>
          <w:szCs w:val="24"/>
        </w:rPr>
      </w:pPr>
      <w:del w:id="54" w:author="Laura Tesch" w:date="2018-08-09T17:42:00Z">
        <w:r w:rsidRPr="005A4578" w:rsidDel="00EC676A">
          <w:rPr>
            <w:i/>
            <w:sz w:val="24"/>
            <w:szCs w:val="24"/>
          </w:rPr>
          <w:delText>†</w:delText>
        </w:r>
        <w:r w:rsidRPr="005A4578" w:rsidDel="00EC676A">
          <w:rPr>
            <w:sz w:val="24"/>
            <w:szCs w:val="24"/>
          </w:rPr>
          <w:delText>vanRaalte@demogr.mpg.de</w:delText>
        </w:r>
      </w:del>
    </w:p>
    <w:p w14:paraId="598AC382" w14:textId="77777777" w:rsidR="002F6B4E" w:rsidRPr="005A4578" w:rsidRDefault="002F6B4E" w:rsidP="0008093A">
      <w:pPr>
        <w:pStyle w:val="BodyText"/>
        <w:rPr>
          <w:i/>
          <w:sz w:val="24"/>
          <w:szCs w:val="24"/>
        </w:rPr>
      </w:pPr>
    </w:p>
    <w:p w14:paraId="01CBDD88" w14:textId="7D0D44A6" w:rsidR="002F6B4E" w:rsidRPr="005A4578" w:rsidRDefault="00654572">
      <w:pPr>
        <w:spacing w:before="360" w:line="480" w:lineRule="auto"/>
        <w:rPr>
          <w:b/>
          <w:sz w:val="24"/>
          <w:szCs w:val="24"/>
        </w:rPr>
        <w:pPrChange w:id="55" w:author="Laura Tesch" w:date="2018-08-09T17:43:00Z">
          <w:pPr>
            <w:spacing w:line="480" w:lineRule="auto"/>
          </w:pPr>
        </w:pPrChange>
      </w:pPr>
      <w:r w:rsidRPr="005A4578">
        <w:rPr>
          <w:b/>
          <w:sz w:val="24"/>
          <w:szCs w:val="24"/>
        </w:rPr>
        <w:t>Abstract</w:t>
      </w:r>
      <w:r w:rsidR="00543EA4" w:rsidRPr="005A4578">
        <w:rPr>
          <w:b/>
          <w:sz w:val="24"/>
          <w:szCs w:val="24"/>
        </w:rPr>
        <w:tab/>
      </w:r>
      <w:r w:rsidRPr="005A4578">
        <w:rPr>
          <w:sz w:val="24"/>
          <w:szCs w:val="24"/>
        </w:rPr>
        <w:t>Central and Eastern Europe (CEE) have experienced considerable instability in mortality since the 1960s. Long periods of stagnating life expectancy were followed by rapid increases in life expectancy and, in some cases, even more rapid declines, before more recent periods of improvement. These trends have been well documented</w:t>
      </w:r>
      <w:ins w:id="56" w:author="Teresa Artman" w:date="2018-09-01T14:07:00Z">
        <w:r w:rsidR="00645E65">
          <w:rPr>
            <w:sz w:val="24"/>
            <w:szCs w:val="24"/>
          </w:rPr>
          <w:t>,</w:t>
        </w:r>
      </w:ins>
      <w:r w:rsidRPr="005A4578">
        <w:rPr>
          <w:sz w:val="24"/>
          <w:szCs w:val="24"/>
        </w:rPr>
        <w:t xml:space="preserve"> but to date, no study has comprehensively explored trends in lifespan variation. We improve</w:t>
      </w:r>
      <w:ins w:id="57" w:author="Laura Tesch" w:date="2018-09-26T11:29:00Z">
        <w:r w:rsidR="00E55C0A">
          <w:rPr>
            <w:sz w:val="24"/>
            <w:szCs w:val="24"/>
          </w:rPr>
          <w:t>d</w:t>
        </w:r>
      </w:ins>
      <w:r w:rsidRPr="005A4578">
        <w:rPr>
          <w:sz w:val="24"/>
          <w:szCs w:val="24"/>
        </w:rPr>
        <w:t xml:space="preserve"> such analyses by incorporating life disparity as a health indicator alongside life expectancy, examining trends since the 1960s for 12 countries from the region.</w:t>
      </w:r>
      <w:r w:rsidR="001E6567">
        <w:rPr>
          <w:sz w:val="24"/>
          <w:szCs w:val="24"/>
        </w:rPr>
        <w:t xml:space="preserve"> </w:t>
      </w:r>
      <w:r w:rsidRPr="005A4578">
        <w:rPr>
          <w:sz w:val="24"/>
          <w:szCs w:val="24"/>
        </w:rPr>
        <w:t>Generally</w:t>
      </w:r>
      <w:ins w:id="58" w:author="Teresa Artman" w:date="2018-09-06T14:08:00Z">
        <w:r w:rsidR="00D06629">
          <w:rPr>
            <w:sz w:val="24"/>
            <w:szCs w:val="24"/>
          </w:rPr>
          <w:t>,</w:t>
        </w:r>
      </w:ins>
      <w:r w:rsidRPr="005A4578">
        <w:rPr>
          <w:sz w:val="24"/>
          <w:szCs w:val="24"/>
        </w:rPr>
        <w:t xml:space="preserve"> life disparity was high</w:t>
      </w:r>
      <w:r w:rsidR="001E6567">
        <w:rPr>
          <w:sz w:val="24"/>
          <w:szCs w:val="24"/>
        </w:rPr>
        <w:t xml:space="preserve"> </w:t>
      </w:r>
      <w:r w:rsidRPr="005A4578">
        <w:rPr>
          <w:sz w:val="24"/>
          <w:szCs w:val="24"/>
        </w:rPr>
        <w:t xml:space="preserve">and </w:t>
      </w:r>
      <w:ins w:id="59" w:author="Laura Tesch" w:date="2018-09-26T07:10:00Z">
        <w:r w:rsidR="00094E72">
          <w:rPr>
            <w:sz w:val="24"/>
            <w:szCs w:val="24"/>
          </w:rPr>
          <w:t xml:space="preserve">fluctuated </w:t>
        </w:r>
      </w:ins>
      <w:r w:rsidRPr="005A4578">
        <w:rPr>
          <w:sz w:val="24"/>
          <w:szCs w:val="24"/>
        </w:rPr>
        <w:t xml:space="preserve">strongly </w:t>
      </w:r>
      <w:del w:id="60" w:author="Laura Tesch" w:date="2018-09-26T07:10:00Z">
        <w:r w:rsidRPr="005A4578" w:rsidDel="00094E72">
          <w:rPr>
            <w:sz w:val="24"/>
            <w:szCs w:val="24"/>
          </w:rPr>
          <w:delText xml:space="preserve">fluctuating </w:delText>
        </w:r>
      </w:del>
      <w:r w:rsidRPr="005A4578">
        <w:rPr>
          <w:sz w:val="24"/>
          <w:szCs w:val="24"/>
        </w:rPr>
        <w:t xml:space="preserve">over the period. For nearly 30 of these years, life expectancy and life disparity </w:t>
      </w:r>
      <w:del w:id="61" w:author="Laura Tesch" w:date="2018-09-26T07:11:00Z">
        <w:r w:rsidRPr="005A4578" w:rsidDel="00094E72">
          <w:rPr>
            <w:sz w:val="24"/>
            <w:szCs w:val="24"/>
          </w:rPr>
          <w:delText xml:space="preserve">moved </w:delText>
        </w:r>
      </w:del>
      <w:ins w:id="62" w:author="Laura Tesch" w:date="2018-09-26T07:11:00Z">
        <w:r w:rsidR="00094E72">
          <w:rPr>
            <w:sz w:val="24"/>
            <w:szCs w:val="24"/>
          </w:rPr>
          <w:t>varied</w:t>
        </w:r>
        <w:r w:rsidR="00094E72" w:rsidRPr="005A4578">
          <w:rPr>
            <w:sz w:val="24"/>
            <w:szCs w:val="24"/>
          </w:rPr>
          <w:t xml:space="preserve"> </w:t>
        </w:r>
      </w:ins>
      <w:r w:rsidRPr="005A4578">
        <w:rPr>
          <w:sz w:val="24"/>
          <w:szCs w:val="24"/>
        </w:rPr>
        <w:t>independently</w:t>
      </w:r>
      <w:del w:id="63" w:author="Teresa Artman" w:date="2018-09-06T14:08:00Z">
        <w:r w:rsidRPr="005A4578" w:rsidDel="00D06629">
          <w:rPr>
            <w:sz w:val="24"/>
            <w:szCs w:val="24"/>
          </w:rPr>
          <w:delText xml:space="preserve"> from one another</w:delText>
        </w:r>
      </w:del>
      <w:ins w:id="64" w:author="Laura Tesch" w:date="2018-09-26T07:11:00Z">
        <w:r w:rsidR="00094E72">
          <w:rPr>
            <w:sz w:val="24"/>
            <w:szCs w:val="24"/>
          </w:rPr>
          <w:t xml:space="preserve"> of each other</w:t>
        </w:r>
      </w:ins>
      <w:r w:rsidRPr="005A4578">
        <w:rPr>
          <w:sz w:val="24"/>
          <w:szCs w:val="24"/>
        </w:rPr>
        <w:t xml:space="preserve">, largely because mortality trends ran in opposite directions over different ages. Furthermore, we quantified the impact of large classes of diseases on </w:t>
      </w:r>
      <w:r w:rsidRPr="005A4578">
        <w:rPr>
          <w:sz w:val="24"/>
          <w:szCs w:val="24"/>
        </w:rPr>
        <w:lastRenderedPageBreak/>
        <w:t>life disparity trends since 1994 using a newly harmonized cause</w:t>
      </w:r>
      <w:ins w:id="65" w:author="Laura Tesch" w:date="2018-09-26T11:29:00Z">
        <w:r w:rsidR="00E55C0A">
          <w:rPr>
            <w:sz w:val="24"/>
            <w:szCs w:val="24"/>
          </w:rPr>
          <w:t>-</w:t>
        </w:r>
      </w:ins>
      <w:del w:id="66" w:author="Laura Tesch" w:date="2018-09-26T11:29:00Z">
        <w:r w:rsidRPr="005A4578" w:rsidDel="00E55C0A">
          <w:rPr>
            <w:sz w:val="24"/>
            <w:szCs w:val="24"/>
          </w:rPr>
          <w:delText xml:space="preserve"> </w:delText>
        </w:r>
      </w:del>
      <w:r w:rsidRPr="005A4578">
        <w:rPr>
          <w:sz w:val="24"/>
          <w:szCs w:val="24"/>
        </w:rPr>
        <w:t>of</w:t>
      </w:r>
      <w:ins w:id="67" w:author="Laura Tesch" w:date="2018-09-26T11:29:00Z">
        <w:r w:rsidR="00E55C0A">
          <w:rPr>
            <w:sz w:val="24"/>
            <w:szCs w:val="24"/>
          </w:rPr>
          <w:t>-</w:t>
        </w:r>
      </w:ins>
      <w:del w:id="68" w:author="Laura Tesch" w:date="2018-09-26T11:29:00Z">
        <w:r w:rsidRPr="005A4578" w:rsidDel="00E55C0A">
          <w:rPr>
            <w:sz w:val="24"/>
            <w:szCs w:val="24"/>
          </w:rPr>
          <w:delText xml:space="preserve"> </w:delText>
        </w:r>
      </w:del>
      <w:r w:rsidRPr="005A4578">
        <w:rPr>
          <w:sz w:val="24"/>
          <w:szCs w:val="24"/>
        </w:rPr>
        <w:t xml:space="preserve">death time series for </w:t>
      </w:r>
      <w:del w:id="69" w:author="Teresa Artman" w:date="2018-09-01T14:07:00Z">
        <w:r w:rsidRPr="005A4578" w:rsidDel="00645E65">
          <w:rPr>
            <w:sz w:val="24"/>
            <w:szCs w:val="24"/>
          </w:rPr>
          <w:delText>8</w:delText>
        </w:r>
      </w:del>
      <w:ins w:id="70" w:author="Teresa Artman" w:date="2018-09-01T14:08:00Z">
        <w:r w:rsidR="00645E65">
          <w:rPr>
            <w:sz w:val="24"/>
            <w:szCs w:val="24"/>
          </w:rPr>
          <w:t>eight</w:t>
        </w:r>
      </w:ins>
      <w:r w:rsidRPr="005A4578">
        <w:rPr>
          <w:sz w:val="24"/>
          <w:szCs w:val="24"/>
        </w:rPr>
        <w:t xml:space="preserve"> coun</w:t>
      </w:r>
      <w:r w:rsidR="0008093A" w:rsidRPr="005A4578">
        <w:rPr>
          <w:sz w:val="24"/>
          <w:szCs w:val="24"/>
        </w:rPr>
        <w:t>tries in the region. Mortal</w:t>
      </w:r>
      <w:r w:rsidRPr="005A4578">
        <w:rPr>
          <w:sz w:val="24"/>
          <w:szCs w:val="24"/>
        </w:rPr>
        <w:t xml:space="preserve">ity patterns in CEE countries were heterogeneous and </w:t>
      </w:r>
      <w:del w:id="71" w:author="Laura Tesch" w:date="2018-09-26T07:12:00Z">
        <w:r w:rsidRPr="005A4578" w:rsidDel="00794EA1">
          <w:rPr>
            <w:sz w:val="24"/>
            <w:szCs w:val="24"/>
          </w:rPr>
          <w:delText xml:space="preserve">run </w:delText>
        </w:r>
      </w:del>
      <w:ins w:id="72" w:author="Laura Tesch" w:date="2018-09-26T07:12:00Z">
        <w:r w:rsidR="00794EA1" w:rsidRPr="005A4578">
          <w:rPr>
            <w:sz w:val="24"/>
            <w:szCs w:val="24"/>
          </w:rPr>
          <w:t>r</w:t>
        </w:r>
        <w:r w:rsidR="00794EA1">
          <w:rPr>
            <w:sz w:val="24"/>
            <w:szCs w:val="24"/>
          </w:rPr>
          <w:t>a</w:t>
        </w:r>
        <w:r w:rsidR="00794EA1" w:rsidRPr="005A4578">
          <w:rPr>
            <w:sz w:val="24"/>
            <w:szCs w:val="24"/>
          </w:rPr>
          <w:t xml:space="preserve">n </w:t>
        </w:r>
      </w:ins>
      <w:r w:rsidRPr="005A4578">
        <w:rPr>
          <w:sz w:val="24"/>
          <w:szCs w:val="24"/>
        </w:rPr>
        <w:t>counter to the common patterns observed in</w:t>
      </w:r>
      <w:r w:rsidR="001E6567">
        <w:rPr>
          <w:sz w:val="24"/>
          <w:szCs w:val="24"/>
        </w:rPr>
        <w:t xml:space="preserve"> </w:t>
      </w:r>
      <w:r w:rsidRPr="005A4578">
        <w:rPr>
          <w:sz w:val="24"/>
          <w:szCs w:val="24"/>
        </w:rPr>
        <w:t>most developed countries. They contribute to the</w:t>
      </w:r>
      <w:ins w:id="73" w:author="Laura Tesch" w:date="2018-09-26T07:12:00Z">
        <w:r w:rsidR="00794EA1">
          <w:rPr>
            <w:sz w:val="24"/>
            <w:szCs w:val="24"/>
          </w:rPr>
          <w:t xml:space="preserve"> discussion about</w:t>
        </w:r>
      </w:ins>
      <w:r w:rsidRPr="005A4578">
        <w:rPr>
          <w:sz w:val="24"/>
          <w:szCs w:val="24"/>
        </w:rPr>
        <w:t xml:space="preserve"> life expectancy</w:t>
      </w:r>
      <w:del w:id="74" w:author="Teresa Artman" w:date="2018-09-01T14:08:00Z">
        <w:r w:rsidRPr="005A4578" w:rsidDel="00645E65">
          <w:rPr>
            <w:sz w:val="24"/>
            <w:szCs w:val="24"/>
          </w:rPr>
          <w:delText>-</w:delText>
        </w:r>
      </w:del>
      <w:ins w:id="75" w:author="Teresa Artman" w:date="2018-09-01T14:08:00Z">
        <w:r w:rsidR="00645E65">
          <w:rPr>
            <w:sz w:val="24"/>
            <w:szCs w:val="24"/>
          </w:rPr>
          <w:t xml:space="preserve"> </w:t>
        </w:r>
      </w:ins>
      <w:r w:rsidRPr="005A4578">
        <w:rPr>
          <w:sz w:val="24"/>
          <w:szCs w:val="24"/>
        </w:rPr>
        <w:t xml:space="preserve">disparity </w:t>
      </w:r>
      <w:del w:id="76" w:author="Laura Tesch" w:date="2018-09-26T07:12:00Z">
        <w:r w:rsidRPr="005A4578" w:rsidDel="00794EA1">
          <w:rPr>
            <w:sz w:val="24"/>
            <w:szCs w:val="24"/>
          </w:rPr>
          <w:delText xml:space="preserve">discussion </w:delText>
        </w:r>
      </w:del>
      <w:r w:rsidRPr="005A4578">
        <w:rPr>
          <w:sz w:val="24"/>
          <w:szCs w:val="24"/>
        </w:rPr>
        <w:t>by showing that expansion/compression levels do not necessarily mean lower/higher life e</w:t>
      </w:r>
      <w:r w:rsidR="0008093A" w:rsidRPr="005A4578">
        <w:rPr>
          <w:sz w:val="24"/>
          <w:szCs w:val="24"/>
        </w:rPr>
        <w:t>xpectancy or mortality deterio</w:t>
      </w:r>
      <w:r w:rsidRPr="005A4578">
        <w:rPr>
          <w:sz w:val="24"/>
          <w:szCs w:val="24"/>
        </w:rPr>
        <w:t>ration/improvements.</w:t>
      </w:r>
    </w:p>
    <w:p w14:paraId="04FE4948" w14:textId="28582281" w:rsidR="0008093A" w:rsidRPr="00EC676A" w:rsidRDefault="00EC676A">
      <w:pPr>
        <w:spacing w:before="360" w:line="480" w:lineRule="auto"/>
        <w:rPr>
          <w:b/>
          <w:sz w:val="24"/>
          <w:szCs w:val="24"/>
          <w:rPrChange w:id="77" w:author="Laura Tesch" w:date="2018-08-09T17:42:00Z">
            <w:rPr>
              <w:sz w:val="24"/>
              <w:szCs w:val="24"/>
            </w:rPr>
          </w:rPrChange>
        </w:rPr>
        <w:pPrChange w:id="78" w:author="Laura Tesch" w:date="2018-08-09T17:43:00Z">
          <w:pPr>
            <w:spacing w:line="480" w:lineRule="auto"/>
          </w:pPr>
        </w:pPrChange>
      </w:pPr>
      <w:ins w:id="79" w:author="Laura Tesch" w:date="2018-08-09T17:42:00Z">
        <w:r>
          <w:rPr>
            <w:b/>
            <w:sz w:val="24"/>
            <w:szCs w:val="24"/>
          </w:rPr>
          <w:t>Keywords</w:t>
        </w:r>
        <w:r>
          <w:rPr>
            <w:b/>
            <w:sz w:val="24"/>
            <w:szCs w:val="24"/>
          </w:rPr>
          <w:tab/>
        </w:r>
      </w:ins>
      <w:ins w:id="80" w:author="José Manuel Aburto" w:date="2018-09-27T01:50:00Z">
        <w:r w:rsidR="000C49AD">
          <w:rPr>
            <w:b/>
            <w:sz w:val="24"/>
            <w:szCs w:val="24"/>
          </w:rPr>
          <w:t>causes of death, alcohol consumption, mortality, health inequalities</w:t>
        </w:r>
      </w:ins>
      <w:ins w:id="81" w:author="José Manuel Aburto" w:date="2018-09-30T03:43:00Z">
        <w:r w:rsidR="0031528F">
          <w:rPr>
            <w:b/>
            <w:sz w:val="24"/>
            <w:szCs w:val="24"/>
          </w:rPr>
          <w:t>, decomposition techniques</w:t>
        </w:r>
      </w:ins>
      <w:ins w:id="82" w:author="Laura Tesch" w:date="2018-08-09T17:42:00Z">
        <w:r w:rsidRPr="00EC676A">
          <w:rPr>
            <w:b/>
            <w:sz w:val="24"/>
            <w:szCs w:val="24"/>
            <w:highlight w:val="yellow"/>
            <w:rPrChange w:id="83" w:author="Laura Tesch" w:date="2018-08-09T17:42:00Z">
              <w:rPr>
                <w:b/>
                <w:sz w:val="24"/>
                <w:szCs w:val="24"/>
              </w:rPr>
            </w:rPrChange>
          </w:rPr>
          <w:t>[AU: Please supply up to five keywords.]</w:t>
        </w:r>
      </w:ins>
    </w:p>
    <w:p w14:paraId="2A4DFC58" w14:textId="77777777" w:rsidR="002F6B4E" w:rsidRPr="005A4578" w:rsidRDefault="00654572">
      <w:pPr>
        <w:pStyle w:val="Heading1"/>
        <w:spacing w:before="360" w:line="480" w:lineRule="auto"/>
        <w:ind w:left="0"/>
        <w:rPr>
          <w:sz w:val="30"/>
          <w:szCs w:val="30"/>
        </w:rPr>
        <w:pPrChange w:id="84" w:author="Laura Tesch" w:date="2018-08-09T17:43:00Z">
          <w:pPr>
            <w:pStyle w:val="Heading1"/>
            <w:spacing w:before="0" w:line="480" w:lineRule="auto"/>
            <w:ind w:left="0"/>
          </w:pPr>
        </w:pPrChange>
      </w:pPr>
      <w:r w:rsidRPr="005A4578">
        <w:rPr>
          <w:sz w:val="30"/>
          <w:szCs w:val="30"/>
        </w:rPr>
        <w:t>Introduction</w:t>
      </w:r>
    </w:p>
    <w:p w14:paraId="0CD67462" w14:textId="24B282EF" w:rsidR="002F6B4E" w:rsidRPr="005A4578" w:rsidRDefault="00654572" w:rsidP="00380438">
      <w:pPr>
        <w:pStyle w:val="BodyText"/>
        <w:spacing w:line="480" w:lineRule="auto"/>
        <w:rPr>
          <w:sz w:val="24"/>
          <w:szCs w:val="24"/>
        </w:rPr>
      </w:pPr>
      <w:r w:rsidRPr="005A4578">
        <w:rPr>
          <w:sz w:val="24"/>
          <w:szCs w:val="24"/>
        </w:rPr>
        <w:t xml:space="preserve">The </w:t>
      </w:r>
      <w:del w:id="85" w:author="Laura Tesch" w:date="2018-08-09T17:24:00Z">
        <w:r w:rsidRPr="005A4578" w:rsidDel="003E7F70">
          <w:rPr>
            <w:sz w:val="24"/>
            <w:szCs w:val="24"/>
          </w:rPr>
          <w:delText xml:space="preserve">20th </w:delText>
        </w:r>
      </w:del>
      <w:ins w:id="86" w:author="Laura Tesch" w:date="2018-08-09T17:24:00Z">
        <w:r w:rsidR="003E7F70">
          <w:rPr>
            <w:sz w:val="24"/>
            <w:szCs w:val="24"/>
          </w:rPr>
          <w:t>twentieth</w:t>
        </w:r>
        <w:r w:rsidR="003E7F70" w:rsidRPr="005A4578">
          <w:rPr>
            <w:sz w:val="24"/>
            <w:szCs w:val="24"/>
          </w:rPr>
          <w:t xml:space="preserve"> </w:t>
        </w:r>
      </w:ins>
      <w:r w:rsidRPr="005A4578">
        <w:rPr>
          <w:sz w:val="24"/>
          <w:szCs w:val="24"/>
        </w:rPr>
        <w:t>century was marked by</w:t>
      </w:r>
      <w:r w:rsidR="001E6567">
        <w:rPr>
          <w:sz w:val="24"/>
          <w:szCs w:val="24"/>
        </w:rPr>
        <w:t xml:space="preserve"> </w:t>
      </w:r>
      <w:r w:rsidRPr="005A4578">
        <w:rPr>
          <w:sz w:val="24"/>
          <w:szCs w:val="24"/>
        </w:rPr>
        <w:t>sizable improvements in mortality and health in most countries in the world (World</w:t>
      </w:r>
      <w:r w:rsidR="001E6567">
        <w:rPr>
          <w:sz w:val="24"/>
          <w:szCs w:val="24"/>
        </w:rPr>
        <w:t xml:space="preserve"> </w:t>
      </w:r>
      <w:r w:rsidRPr="005A4578">
        <w:rPr>
          <w:sz w:val="24"/>
          <w:szCs w:val="24"/>
        </w:rPr>
        <w:t>Health Organization 2000</w:t>
      </w:r>
      <w:r w:rsidR="00380438" w:rsidRPr="005A4578">
        <w:rPr>
          <w:sz w:val="24"/>
          <w:szCs w:val="24"/>
        </w:rPr>
        <w:t xml:space="preserve">). However, </w:t>
      </w:r>
      <w:r w:rsidRPr="005A4578">
        <w:rPr>
          <w:sz w:val="24"/>
          <w:szCs w:val="24"/>
        </w:rPr>
        <w:t>these improvements w</w:t>
      </w:r>
      <w:r w:rsidR="00380438" w:rsidRPr="005A4578">
        <w:rPr>
          <w:sz w:val="24"/>
          <w:szCs w:val="24"/>
        </w:rPr>
        <w:t xml:space="preserve">ere unevenly shared in the second </w:t>
      </w:r>
      <w:r w:rsidRPr="005A4578">
        <w:rPr>
          <w:sz w:val="24"/>
          <w:szCs w:val="24"/>
        </w:rPr>
        <w:t>half of the past century</w:t>
      </w:r>
      <w:ins w:id="87" w:author="Teresa Artman" w:date="2018-09-01T14:09:00Z">
        <w:r w:rsidR="00645E65">
          <w:rPr>
            <w:sz w:val="24"/>
            <w:szCs w:val="24"/>
          </w:rPr>
          <w:t>:</w:t>
        </w:r>
      </w:ins>
      <w:del w:id="88" w:author="Teresa Artman" w:date="2018-09-01T14:09:00Z">
        <w:r w:rsidRPr="005A4578" w:rsidDel="00645E65">
          <w:rPr>
            <w:sz w:val="24"/>
            <w:szCs w:val="24"/>
          </w:rPr>
          <w:delText>,</w:delText>
        </w:r>
        <w:r w:rsidR="001E6567" w:rsidDel="00645E65">
          <w:rPr>
            <w:sz w:val="24"/>
            <w:szCs w:val="24"/>
          </w:rPr>
          <w:delText xml:space="preserve"> </w:delText>
        </w:r>
        <w:r w:rsidRPr="005A4578" w:rsidDel="00645E65">
          <w:rPr>
            <w:sz w:val="24"/>
            <w:szCs w:val="24"/>
          </w:rPr>
          <w:delText>as</w:delText>
        </w:r>
      </w:del>
      <w:r w:rsidRPr="005A4578">
        <w:rPr>
          <w:sz w:val="24"/>
          <w:szCs w:val="24"/>
        </w:rPr>
        <w:t xml:space="preserve"> parts of Central and Eastern Europe </w:t>
      </w:r>
      <w:ins w:id="89" w:author="Teresa Artman" w:date="2018-09-06T14:09:00Z">
        <w:r w:rsidR="00D06629">
          <w:rPr>
            <w:sz w:val="24"/>
            <w:szCs w:val="24"/>
          </w:rPr>
          <w:t xml:space="preserve">(CEE) </w:t>
        </w:r>
      </w:ins>
      <w:r w:rsidRPr="005A4578">
        <w:rPr>
          <w:sz w:val="24"/>
          <w:szCs w:val="24"/>
        </w:rPr>
        <w:t>experience</w:t>
      </w:r>
      <w:r w:rsidR="00380438" w:rsidRPr="005A4578">
        <w:rPr>
          <w:sz w:val="24"/>
          <w:szCs w:val="24"/>
        </w:rPr>
        <w:t>d an unprecedented period</w:t>
      </w:r>
      <w:r w:rsidRPr="005A4578">
        <w:rPr>
          <w:sz w:val="24"/>
          <w:szCs w:val="24"/>
        </w:rPr>
        <w:t xml:space="preserve"> of stagnation and, in some countries, decrease</w:t>
      </w:r>
      <w:ins w:id="90" w:author="Laura Tesch" w:date="2018-09-26T07:13:00Z">
        <w:r w:rsidR="001071EB">
          <w:rPr>
            <w:sz w:val="24"/>
            <w:szCs w:val="24"/>
          </w:rPr>
          <w:t>s</w:t>
        </w:r>
      </w:ins>
      <w:r w:rsidRPr="005A4578">
        <w:rPr>
          <w:sz w:val="24"/>
          <w:szCs w:val="24"/>
        </w:rPr>
        <w:t xml:space="preserve"> in life expectancy at birth around the mid-1960s (Human Mortality Database 2016</w:t>
      </w:r>
      <w:r w:rsidR="00380438" w:rsidRPr="005A4578">
        <w:rPr>
          <w:sz w:val="24"/>
          <w:szCs w:val="24"/>
        </w:rPr>
        <w:t>).</w:t>
      </w:r>
      <w:r w:rsidRPr="005A4578">
        <w:rPr>
          <w:sz w:val="24"/>
          <w:szCs w:val="24"/>
        </w:rPr>
        <w:t xml:space="preserve"> The long</w:t>
      </w:r>
      <w:del w:id="91" w:author="Teresa Artman" w:date="2018-09-01T14:09:00Z">
        <w:r w:rsidRPr="005A4578" w:rsidDel="00645E65">
          <w:rPr>
            <w:sz w:val="24"/>
            <w:szCs w:val="24"/>
          </w:rPr>
          <w:delText xml:space="preserve"> </w:delText>
        </w:r>
      </w:del>
      <w:ins w:id="92" w:author="Teresa Artman" w:date="2018-09-01T14:09:00Z">
        <w:r w:rsidR="00645E65">
          <w:rPr>
            <w:sz w:val="24"/>
            <w:szCs w:val="24"/>
          </w:rPr>
          <w:t>-</w:t>
        </w:r>
      </w:ins>
      <w:r w:rsidRPr="005A4578">
        <w:rPr>
          <w:sz w:val="24"/>
          <w:szCs w:val="24"/>
        </w:rPr>
        <w:t>term combination of a failure to complet</w:t>
      </w:r>
      <w:r w:rsidR="00380438" w:rsidRPr="005A4578">
        <w:rPr>
          <w:sz w:val="24"/>
          <w:szCs w:val="24"/>
        </w:rPr>
        <w:t>e the epidemiologic transi</w:t>
      </w:r>
      <w:r w:rsidRPr="005A4578">
        <w:rPr>
          <w:sz w:val="24"/>
          <w:szCs w:val="24"/>
        </w:rPr>
        <w:t>tion by reducing cardiovascular diseases (Caselli et al. 2002)</w:t>
      </w:r>
      <w:del w:id="93" w:author="Laura Tesch" w:date="2018-09-26T07:14:00Z">
        <w:r w:rsidRPr="005A4578" w:rsidDel="001071EB">
          <w:rPr>
            <w:sz w:val="24"/>
            <w:szCs w:val="24"/>
          </w:rPr>
          <w:delText>,</w:delText>
        </w:r>
      </w:del>
      <w:r w:rsidRPr="005A4578">
        <w:rPr>
          <w:sz w:val="24"/>
          <w:szCs w:val="24"/>
        </w:rPr>
        <w:t xml:space="preserve"> </w:t>
      </w:r>
      <w:del w:id="94" w:author="Laura Tesch" w:date="2018-09-26T07:14:00Z">
        <w:r w:rsidRPr="005A4578" w:rsidDel="001071EB">
          <w:rPr>
            <w:sz w:val="24"/>
            <w:szCs w:val="24"/>
          </w:rPr>
          <w:delText>along with</w:delText>
        </w:r>
      </w:del>
      <w:ins w:id="95" w:author="Laura Tesch" w:date="2018-09-26T07:14:00Z">
        <w:r w:rsidR="001071EB">
          <w:rPr>
            <w:sz w:val="24"/>
            <w:szCs w:val="24"/>
          </w:rPr>
          <w:t>and</w:t>
        </w:r>
      </w:ins>
      <w:r w:rsidRPr="005A4578">
        <w:rPr>
          <w:sz w:val="24"/>
          <w:szCs w:val="24"/>
        </w:rPr>
        <w:t xml:space="preserve"> fluctuation in alcohol </w:t>
      </w:r>
      <w:ins w:id="96" w:author="José Manuel Aburto" w:date="2018-09-27T01:52:00Z">
        <w:r w:rsidR="000C49AD">
          <w:rPr>
            <w:sz w:val="24"/>
            <w:szCs w:val="24"/>
          </w:rPr>
          <w:t>consumption</w:t>
        </w:r>
      </w:ins>
      <w:ins w:id="97" w:author="Teresa Artman" w:date="2018-09-06T14:09:00Z">
        <w:r w:rsidR="00D06629" w:rsidRPr="00215421">
          <w:rPr>
            <w:b/>
            <w:sz w:val="24"/>
            <w:szCs w:val="24"/>
          </w:rPr>
          <w:t>[AU: Add something like “use” or “consumption” here? Teresa]</w:t>
        </w:r>
      </w:ins>
      <w:r w:rsidRPr="005A4578">
        <w:rPr>
          <w:sz w:val="24"/>
          <w:szCs w:val="24"/>
        </w:rPr>
        <w:t>and violence, particularly in the countries of the former Soviet Union (FSU) (Bye 2008</w:t>
      </w:r>
      <w:ins w:id="98" w:author="Laura Tesch" w:date="2018-08-09T17:24:00Z">
        <w:r w:rsidR="00085887">
          <w:rPr>
            <w:sz w:val="24"/>
            <w:szCs w:val="24"/>
          </w:rPr>
          <w:t>;</w:t>
        </w:r>
      </w:ins>
      <w:del w:id="99" w:author="Laura Tesch" w:date="2018-08-09T17:24:00Z">
        <w:r w:rsidRPr="005A4578" w:rsidDel="00085887">
          <w:rPr>
            <w:sz w:val="24"/>
            <w:szCs w:val="24"/>
          </w:rPr>
          <w:delText>,</w:delText>
        </w:r>
      </w:del>
      <w:r w:rsidRPr="005A4578">
        <w:rPr>
          <w:sz w:val="24"/>
          <w:szCs w:val="24"/>
        </w:rPr>
        <w:t xml:space="preserve"> Leon et al. 1997),</w:t>
      </w:r>
      <w:r w:rsidR="001E6567">
        <w:rPr>
          <w:sz w:val="24"/>
          <w:szCs w:val="24"/>
        </w:rPr>
        <w:t xml:space="preserve"> </w:t>
      </w:r>
      <w:r w:rsidRPr="005A4578">
        <w:rPr>
          <w:sz w:val="24"/>
          <w:szCs w:val="24"/>
        </w:rPr>
        <w:t>led to lower</w:t>
      </w:r>
      <w:r w:rsidR="001E6567">
        <w:rPr>
          <w:sz w:val="24"/>
          <w:szCs w:val="24"/>
        </w:rPr>
        <w:t xml:space="preserve"> </w:t>
      </w:r>
      <w:r w:rsidRPr="005A4578">
        <w:rPr>
          <w:sz w:val="24"/>
          <w:szCs w:val="24"/>
        </w:rPr>
        <w:t xml:space="preserve">levels of life expectancy and larger within-country mortality inequalities according to education level in this region compared </w:t>
      </w:r>
      <w:del w:id="100" w:author="Teresa Artman" w:date="2018-09-01T14:10:00Z">
        <w:r w:rsidRPr="005A4578" w:rsidDel="00645E65">
          <w:rPr>
            <w:sz w:val="24"/>
            <w:szCs w:val="24"/>
          </w:rPr>
          <w:delText>to</w:delText>
        </w:r>
      </w:del>
      <w:ins w:id="101" w:author="Teresa Artman" w:date="2018-09-01T14:10:00Z">
        <w:r w:rsidR="00645E65">
          <w:rPr>
            <w:sz w:val="24"/>
            <w:szCs w:val="24"/>
          </w:rPr>
          <w:t>with</w:t>
        </w:r>
      </w:ins>
      <w:r w:rsidRPr="005A4578">
        <w:rPr>
          <w:sz w:val="24"/>
          <w:szCs w:val="24"/>
        </w:rPr>
        <w:t xml:space="preserve"> </w:t>
      </w:r>
      <w:del w:id="102" w:author="Laura Tesch" w:date="2018-09-26T07:15:00Z">
        <w:r w:rsidRPr="005A4578" w:rsidDel="001071EB">
          <w:rPr>
            <w:sz w:val="24"/>
            <w:szCs w:val="24"/>
          </w:rPr>
          <w:delText xml:space="preserve">western </w:delText>
        </w:r>
      </w:del>
      <w:r w:rsidRPr="005A4578">
        <w:rPr>
          <w:sz w:val="24"/>
          <w:szCs w:val="24"/>
        </w:rPr>
        <w:t xml:space="preserve">countries in </w:t>
      </w:r>
      <w:ins w:id="103" w:author="Laura Tesch" w:date="2018-09-26T07:15:00Z">
        <w:r w:rsidR="001071EB">
          <w:rPr>
            <w:sz w:val="24"/>
            <w:szCs w:val="24"/>
          </w:rPr>
          <w:t xml:space="preserve">Western </w:t>
        </w:r>
      </w:ins>
      <w:r w:rsidRPr="005A4578">
        <w:rPr>
          <w:sz w:val="24"/>
          <w:szCs w:val="24"/>
        </w:rPr>
        <w:t>Europe (Mackenbach et al. 2008). The high mortality among young men is at the heart of the unstable Eastern European trends in</w:t>
      </w:r>
      <w:r w:rsidR="001E6567">
        <w:rPr>
          <w:sz w:val="24"/>
          <w:szCs w:val="24"/>
        </w:rPr>
        <w:t xml:space="preserve"> </w:t>
      </w:r>
      <w:r w:rsidRPr="005A4578">
        <w:rPr>
          <w:sz w:val="24"/>
          <w:szCs w:val="24"/>
        </w:rPr>
        <w:t>life</w:t>
      </w:r>
      <w:r w:rsidR="001E6567">
        <w:rPr>
          <w:sz w:val="24"/>
          <w:szCs w:val="24"/>
        </w:rPr>
        <w:t xml:space="preserve"> </w:t>
      </w:r>
      <w:r w:rsidRPr="005A4578">
        <w:rPr>
          <w:sz w:val="24"/>
          <w:szCs w:val="24"/>
        </w:rPr>
        <w:t>expectancy (McKee</w:t>
      </w:r>
      <w:r w:rsidR="001E6567">
        <w:rPr>
          <w:sz w:val="24"/>
          <w:szCs w:val="24"/>
        </w:rPr>
        <w:t xml:space="preserve"> </w:t>
      </w:r>
      <w:r w:rsidRPr="005A4578">
        <w:rPr>
          <w:sz w:val="24"/>
          <w:szCs w:val="24"/>
        </w:rPr>
        <w:t>and</w:t>
      </w:r>
      <w:r w:rsidR="001E6567">
        <w:rPr>
          <w:sz w:val="24"/>
          <w:szCs w:val="24"/>
        </w:rPr>
        <w:t xml:space="preserve"> </w:t>
      </w:r>
      <w:r w:rsidRPr="005A4578">
        <w:rPr>
          <w:sz w:val="24"/>
          <w:szCs w:val="24"/>
        </w:rPr>
        <w:t>Shkolnikov</w:t>
      </w:r>
      <w:r w:rsidR="001E6567">
        <w:rPr>
          <w:sz w:val="24"/>
          <w:szCs w:val="24"/>
        </w:rPr>
        <w:t xml:space="preserve"> </w:t>
      </w:r>
      <w:r w:rsidRPr="005A4578">
        <w:rPr>
          <w:sz w:val="24"/>
          <w:szCs w:val="24"/>
        </w:rPr>
        <w:t>2001).</w:t>
      </w:r>
      <w:r w:rsidR="001E6567">
        <w:rPr>
          <w:sz w:val="24"/>
          <w:szCs w:val="24"/>
        </w:rPr>
        <w:t xml:space="preserve"> </w:t>
      </w:r>
      <w:r w:rsidRPr="005A4578">
        <w:rPr>
          <w:sz w:val="24"/>
          <w:szCs w:val="24"/>
        </w:rPr>
        <w:t>For</w:t>
      </w:r>
      <w:r w:rsidR="001E6567">
        <w:rPr>
          <w:sz w:val="24"/>
          <w:szCs w:val="24"/>
        </w:rPr>
        <w:t xml:space="preserve"> </w:t>
      </w:r>
      <w:r w:rsidRPr="005A4578">
        <w:rPr>
          <w:sz w:val="24"/>
          <w:szCs w:val="24"/>
        </w:rPr>
        <w:t>example,</w:t>
      </w:r>
      <w:r w:rsidR="001E6567">
        <w:rPr>
          <w:sz w:val="24"/>
          <w:szCs w:val="24"/>
        </w:rPr>
        <w:t xml:space="preserve"> </w:t>
      </w:r>
      <w:r w:rsidRPr="005A4578">
        <w:rPr>
          <w:sz w:val="24"/>
          <w:szCs w:val="24"/>
        </w:rPr>
        <w:t>male life expectancy stagnated at a level between 65 and 70 years from the 1960s to</w:t>
      </w:r>
      <w:r w:rsidR="001E6567">
        <w:rPr>
          <w:sz w:val="24"/>
          <w:szCs w:val="24"/>
        </w:rPr>
        <w:t xml:space="preserve"> </w:t>
      </w:r>
      <w:r w:rsidRPr="005A4578">
        <w:rPr>
          <w:sz w:val="24"/>
          <w:szCs w:val="24"/>
        </w:rPr>
        <w:t>the mid-1980s in most countries of the region. Russia experienced the lowest male life expectancy in the</w:t>
      </w:r>
      <w:r w:rsidR="001E6567">
        <w:rPr>
          <w:sz w:val="24"/>
          <w:szCs w:val="24"/>
        </w:rPr>
        <w:t xml:space="preserve"> </w:t>
      </w:r>
      <w:r w:rsidRPr="005A4578">
        <w:rPr>
          <w:sz w:val="24"/>
          <w:szCs w:val="24"/>
        </w:rPr>
        <w:t xml:space="preserve">region over this period, which was followed by a </w:t>
      </w:r>
      <w:r w:rsidRPr="005A4578">
        <w:rPr>
          <w:sz w:val="24"/>
          <w:szCs w:val="24"/>
        </w:rPr>
        <w:lastRenderedPageBreak/>
        <w:t>brief period of sizable improvements in life expectancy due to Gorbachev’s anti-alcohol campaign (Leon and Shkolnikov 1998). After 1987</w:t>
      </w:r>
      <w:ins w:id="104" w:author="Teresa Artman" w:date="2018-09-06T14:11:00Z">
        <w:r w:rsidR="00515A55">
          <w:rPr>
            <w:sz w:val="24"/>
            <w:szCs w:val="24"/>
          </w:rPr>
          <w:t>,</w:t>
        </w:r>
      </w:ins>
      <w:r w:rsidRPr="005A4578">
        <w:rPr>
          <w:sz w:val="24"/>
          <w:szCs w:val="24"/>
        </w:rPr>
        <w:t xml:space="preserve"> the mortality experiences in the region diverged. Life expectancy increased continuously in parts of Central Europe. The </w:t>
      </w:r>
      <w:del w:id="105" w:author="Laura Tesch" w:date="2018-09-26T12:16:00Z">
        <w:r w:rsidRPr="005A4578" w:rsidDel="002A1764">
          <w:rPr>
            <w:sz w:val="24"/>
            <w:szCs w:val="24"/>
          </w:rPr>
          <w:delText>rest of the</w:delText>
        </w:r>
      </w:del>
      <w:ins w:id="106" w:author="Laura Tesch" w:date="2018-09-26T12:16:00Z">
        <w:r w:rsidR="002A1764">
          <w:rPr>
            <w:sz w:val="24"/>
            <w:szCs w:val="24"/>
          </w:rPr>
          <w:t>remaining</w:t>
        </w:r>
      </w:ins>
      <w:r w:rsidRPr="005A4578">
        <w:rPr>
          <w:sz w:val="24"/>
          <w:szCs w:val="24"/>
        </w:rPr>
        <w:t xml:space="preserve"> countries, particularly those from the </w:t>
      </w:r>
      <w:del w:id="107" w:author="Laura Tesch" w:date="2018-09-26T07:15:00Z">
        <w:r w:rsidRPr="005A4578" w:rsidDel="001071EB">
          <w:rPr>
            <w:sz w:val="24"/>
            <w:szCs w:val="24"/>
          </w:rPr>
          <w:delText>former Soviet Union</w:delText>
        </w:r>
      </w:del>
      <w:ins w:id="108" w:author="Laura Tesch" w:date="2018-09-26T07:15:00Z">
        <w:r w:rsidR="001071EB">
          <w:rPr>
            <w:sz w:val="24"/>
            <w:szCs w:val="24"/>
          </w:rPr>
          <w:t>FSU</w:t>
        </w:r>
      </w:ins>
      <w:r w:rsidRPr="005A4578">
        <w:rPr>
          <w:sz w:val="24"/>
          <w:szCs w:val="24"/>
        </w:rPr>
        <w:t xml:space="preserve">, experienced a pronounced period of deterioration up to the mid-1990s. Mortality increases among Russian and Latvian men were especially sharp, with life expectancy losses of </w:t>
      </w:r>
      <w:del w:id="109" w:author="Teresa Artman" w:date="2018-09-01T14:11:00Z">
        <w:r w:rsidRPr="005A4578" w:rsidDel="00645E65">
          <w:rPr>
            <w:sz w:val="24"/>
            <w:szCs w:val="24"/>
          </w:rPr>
          <w:delText xml:space="preserve">around </w:delText>
        </w:r>
      </w:del>
      <w:ins w:id="110" w:author="Teresa Artman" w:date="2018-09-01T14:11:00Z">
        <w:r w:rsidR="00645E65">
          <w:rPr>
            <w:sz w:val="24"/>
            <w:szCs w:val="24"/>
          </w:rPr>
          <w:t>approx</w:t>
        </w:r>
      </w:ins>
      <w:ins w:id="111" w:author="Teresa Artman" w:date="2018-09-06T14:11:00Z">
        <w:r w:rsidR="00515A55">
          <w:rPr>
            <w:sz w:val="24"/>
            <w:szCs w:val="24"/>
          </w:rPr>
          <w:t>i</w:t>
        </w:r>
      </w:ins>
      <w:ins w:id="112" w:author="Teresa Artman" w:date="2018-09-01T14:11:00Z">
        <w:r w:rsidR="00645E65">
          <w:rPr>
            <w:sz w:val="24"/>
            <w:szCs w:val="24"/>
          </w:rPr>
          <w:t xml:space="preserve">mately </w:t>
        </w:r>
      </w:ins>
      <w:r w:rsidRPr="005A4578">
        <w:rPr>
          <w:sz w:val="24"/>
          <w:szCs w:val="24"/>
        </w:rPr>
        <w:t>7.5 years between 1987 and 1994, which led to levels not seen since the 1950s (Shkolnikov</w:t>
      </w:r>
      <w:r w:rsidR="001E6567">
        <w:rPr>
          <w:sz w:val="24"/>
          <w:szCs w:val="24"/>
        </w:rPr>
        <w:t xml:space="preserve"> </w:t>
      </w:r>
      <w:r w:rsidRPr="005A4578">
        <w:rPr>
          <w:sz w:val="24"/>
          <w:szCs w:val="24"/>
        </w:rPr>
        <w:t>et al. 2001). Since the mid-1990s, life expectancy has mostly been increasing throughout the region</w:t>
      </w:r>
      <w:del w:id="113" w:author="Teresa Artman" w:date="2018-09-06T14:11:00Z">
        <w:r w:rsidRPr="005A4578" w:rsidDel="00515A55">
          <w:rPr>
            <w:sz w:val="24"/>
            <w:szCs w:val="24"/>
          </w:rPr>
          <w:delText>,</w:delText>
        </w:r>
      </w:del>
      <w:r w:rsidRPr="005A4578">
        <w:rPr>
          <w:sz w:val="24"/>
          <w:szCs w:val="24"/>
        </w:rPr>
        <w:t xml:space="preserve"> but at different rates. As a result, large regional differences in survival have emerged. For instance, the 2010 gap in male life expectancy between Slovenia and Russia was more than 13 years (Human Mortality Database 2016).</w:t>
      </w:r>
    </w:p>
    <w:p w14:paraId="533B9649" w14:textId="4C8CCA8D" w:rsidR="00380438" w:rsidRPr="005A4578" w:rsidRDefault="00654572" w:rsidP="00380438">
      <w:pPr>
        <w:pStyle w:val="BodyText"/>
        <w:spacing w:line="480" w:lineRule="auto"/>
        <w:ind w:firstLine="720"/>
        <w:rPr>
          <w:sz w:val="24"/>
          <w:szCs w:val="24"/>
        </w:rPr>
      </w:pPr>
      <w:r w:rsidRPr="005A4578">
        <w:rPr>
          <w:sz w:val="24"/>
          <w:szCs w:val="24"/>
        </w:rPr>
        <w:t xml:space="preserve">National trends in life expectancy are important and have been extensively studied </w:t>
      </w:r>
      <w:r w:rsidR="004B40AF">
        <w:rPr>
          <w:sz w:val="24"/>
          <w:szCs w:val="24"/>
        </w:rPr>
        <w:t>in the region (</w:t>
      </w:r>
      <w:ins w:id="114" w:author="Laura Tesch" w:date="2018-08-09T16:59:00Z">
        <w:r w:rsidR="004E27D8" w:rsidRPr="005A4578">
          <w:rPr>
            <w:sz w:val="24"/>
            <w:szCs w:val="24"/>
          </w:rPr>
          <w:t>Leon</w:t>
        </w:r>
        <w:r w:rsidR="004E27D8">
          <w:rPr>
            <w:sz w:val="24"/>
            <w:szCs w:val="24"/>
          </w:rPr>
          <w:t xml:space="preserve"> </w:t>
        </w:r>
        <w:r w:rsidR="004E27D8" w:rsidRPr="005A4578">
          <w:rPr>
            <w:sz w:val="24"/>
            <w:szCs w:val="24"/>
          </w:rPr>
          <w:t>2011</w:t>
        </w:r>
        <w:r w:rsidR="004E27D8">
          <w:rPr>
            <w:sz w:val="24"/>
            <w:szCs w:val="24"/>
          </w:rPr>
          <w:t xml:space="preserve">; </w:t>
        </w:r>
      </w:ins>
      <w:r w:rsidR="004B40AF">
        <w:rPr>
          <w:sz w:val="24"/>
          <w:szCs w:val="24"/>
        </w:rPr>
        <w:t>Meslé</w:t>
      </w:r>
      <w:r w:rsidRPr="005A4578">
        <w:rPr>
          <w:sz w:val="24"/>
          <w:szCs w:val="24"/>
        </w:rPr>
        <w:t xml:space="preserve"> 2004</w:t>
      </w:r>
      <w:ins w:id="115" w:author="Laura Tesch" w:date="2018-08-09T16:58:00Z">
        <w:r w:rsidR="004E27D8">
          <w:rPr>
            <w:sz w:val="24"/>
            <w:szCs w:val="24"/>
          </w:rPr>
          <w:t>;</w:t>
        </w:r>
      </w:ins>
      <w:del w:id="116" w:author="Laura Tesch" w:date="2018-08-09T16:58:00Z">
        <w:r w:rsidRPr="005A4578" w:rsidDel="004E27D8">
          <w:rPr>
            <w:sz w:val="24"/>
            <w:szCs w:val="24"/>
          </w:rPr>
          <w:delText>,</w:delText>
        </w:r>
      </w:del>
      <w:r w:rsidR="001E6567">
        <w:rPr>
          <w:sz w:val="24"/>
          <w:szCs w:val="24"/>
        </w:rPr>
        <w:t xml:space="preserve"> </w:t>
      </w:r>
      <w:r w:rsidR="004B40AF">
        <w:rPr>
          <w:sz w:val="24"/>
          <w:szCs w:val="24"/>
        </w:rPr>
        <w:t>Meslé</w:t>
      </w:r>
      <w:r w:rsidR="001E6567">
        <w:rPr>
          <w:sz w:val="24"/>
          <w:szCs w:val="24"/>
        </w:rPr>
        <w:t xml:space="preserve"> </w:t>
      </w:r>
      <w:r w:rsidRPr="005A4578">
        <w:rPr>
          <w:sz w:val="24"/>
          <w:szCs w:val="24"/>
        </w:rPr>
        <w:t>et</w:t>
      </w:r>
      <w:r w:rsidR="001E6567">
        <w:rPr>
          <w:sz w:val="24"/>
          <w:szCs w:val="24"/>
        </w:rPr>
        <w:t xml:space="preserve"> </w:t>
      </w:r>
      <w:r w:rsidRPr="005A4578">
        <w:rPr>
          <w:sz w:val="24"/>
          <w:szCs w:val="24"/>
        </w:rPr>
        <w:t>al.</w:t>
      </w:r>
      <w:r w:rsidR="001E6567">
        <w:rPr>
          <w:sz w:val="24"/>
          <w:szCs w:val="24"/>
        </w:rPr>
        <w:t xml:space="preserve"> </w:t>
      </w:r>
      <w:r w:rsidRPr="005A4578">
        <w:rPr>
          <w:sz w:val="24"/>
          <w:szCs w:val="24"/>
        </w:rPr>
        <w:t>2000</w:t>
      </w:r>
      <w:ins w:id="117" w:author="Laura Tesch" w:date="2018-08-09T16:58:00Z">
        <w:r w:rsidR="004E27D8">
          <w:rPr>
            <w:sz w:val="24"/>
            <w:szCs w:val="24"/>
          </w:rPr>
          <w:t>;</w:t>
        </w:r>
      </w:ins>
      <w:del w:id="118" w:author="Laura Tesch" w:date="2018-08-09T16:58:00Z">
        <w:r w:rsidRPr="005A4578" w:rsidDel="004E27D8">
          <w:rPr>
            <w:sz w:val="24"/>
            <w:szCs w:val="24"/>
          </w:rPr>
          <w:delText>,</w:delText>
        </w:r>
      </w:del>
      <w:r w:rsidR="001E6567">
        <w:rPr>
          <w:sz w:val="24"/>
          <w:szCs w:val="24"/>
        </w:rPr>
        <w:t xml:space="preserve"> </w:t>
      </w:r>
      <w:r w:rsidRPr="005A4578">
        <w:rPr>
          <w:sz w:val="24"/>
          <w:szCs w:val="24"/>
        </w:rPr>
        <w:t>Rychtarikova</w:t>
      </w:r>
      <w:r w:rsidR="001E6567">
        <w:rPr>
          <w:sz w:val="24"/>
          <w:szCs w:val="24"/>
        </w:rPr>
        <w:t xml:space="preserve"> </w:t>
      </w:r>
      <w:r w:rsidRPr="005A4578">
        <w:rPr>
          <w:sz w:val="24"/>
          <w:szCs w:val="24"/>
        </w:rPr>
        <w:t>2004</w:t>
      </w:r>
      <w:ins w:id="119" w:author="Laura Tesch" w:date="2018-08-09T16:59:00Z">
        <w:r w:rsidR="004E27D8">
          <w:rPr>
            <w:sz w:val="24"/>
            <w:szCs w:val="24"/>
          </w:rPr>
          <w:t>;</w:t>
        </w:r>
      </w:ins>
      <w:del w:id="120" w:author="Laura Tesch" w:date="2018-08-09T16:59:00Z">
        <w:r w:rsidRPr="005A4578" w:rsidDel="004E27D8">
          <w:rPr>
            <w:sz w:val="24"/>
            <w:szCs w:val="24"/>
          </w:rPr>
          <w:delText>,</w:delText>
        </w:r>
      </w:del>
      <w:r w:rsidR="001E6567">
        <w:rPr>
          <w:sz w:val="24"/>
          <w:szCs w:val="24"/>
        </w:rPr>
        <w:t xml:space="preserve"> </w:t>
      </w:r>
      <w:r w:rsidRPr="005A4578">
        <w:rPr>
          <w:sz w:val="24"/>
          <w:szCs w:val="24"/>
        </w:rPr>
        <w:t>Shkolnikov</w:t>
      </w:r>
      <w:r w:rsidR="001E6567">
        <w:rPr>
          <w:sz w:val="24"/>
          <w:szCs w:val="24"/>
        </w:rPr>
        <w:t xml:space="preserve"> </w:t>
      </w:r>
      <w:r w:rsidRPr="005A4578">
        <w:rPr>
          <w:sz w:val="24"/>
          <w:szCs w:val="24"/>
        </w:rPr>
        <w:t>et</w:t>
      </w:r>
      <w:r w:rsidR="001E6567">
        <w:rPr>
          <w:sz w:val="24"/>
          <w:szCs w:val="24"/>
        </w:rPr>
        <w:t xml:space="preserve"> </w:t>
      </w:r>
      <w:r w:rsidRPr="005A4578">
        <w:rPr>
          <w:sz w:val="24"/>
          <w:szCs w:val="24"/>
        </w:rPr>
        <w:t>al.</w:t>
      </w:r>
      <w:r w:rsidR="001E6567">
        <w:rPr>
          <w:sz w:val="24"/>
          <w:szCs w:val="24"/>
        </w:rPr>
        <w:t xml:space="preserve"> </w:t>
      </w:r>
      <w:r w:rsidRPr="005A4578">
        <w:rPr>
          <w:sz w:val="24"/>
          <w:szCs w:val="24"/>
        </w:rPr>
        <w:t>2001</w:t>
      </w:r>
      <w:ins w:id="121" w:author="Teresa Artman" w:date="2018-09-06T14:12:00Z">
        <w:r w:rsidR="00515A55">
          <w:rPr>
            <w:sz w:val="24"/>
            <w:szCs w:val="24"/>
          </w:rPr>
          <w:t>,</w:t>
        </w:r>
      </w:ins>
      <w:ins w:id="122" w:author="Laura Tesch" w:date="2018-08-09T16:59:00Z">
        <w:del w:id="123" w:author="deborah gregg" w:date="2018-08-20T12:47:00Z">
          <w:r w:rsidR="004E27D8" w:rsidDel="003E028C">
            <w:rPr>
              <w:sz w:val="24"/>
              <w:szCs w:val="24"/>
            </w:rPr>
            <w:delText>,</w:delText>
          </w:r>
        </w:del>
      </w:ins>
      <w:del w:id="124" w:author="Laura Tesch" w:date="2018-08-09T16:59:00Z">
        <w:r w:rsidRPr="005A4578" w:rsidDel="004E27D8">
          <w:rPr>
            <w:sz w:val="24"/>
            <w:szCs w:val="24"/>
          </w:rPr>
          <w:delText>;</w:delText>
        </w:r>
      </w:del>
      <w:r w:rsidR="001E6567">
        <w:rPr>
          <w:sz w:val="24"/>
          <w:szCs w:val="24"/>
        </w:rPr>
        <w:t xml:space="preserve"> </w:t>
      </w:r>
      <w:r w:rsidRPr="005A4578">
        <w:rPr>
          <w:sz w:val="24"/>
          <w:szCs w:val="24"/>
        </w:rPr>
        <w:t>2006</w:t>
      </w:r>
      <w:del w:id="125" w:author="Laura Tesch" w:date="2018-08-09T16:59:00Z">
        <w:r w:rsidRPr="005A4578" w:rsidDel="004E27D8">
          <w:rPr>
            <w:sz w:val="24"/>
            <w:szCs w:val="24"/>
          </w:rPr>
          <w:delText>,</w:delText>
        </w:r>
        <w:r w:rsidR="001E6567" w:rsidDel="004E27D8">
          <w:rPr>
            <w:sz w:val="24"/>
            <w:szCs w:val="24"/>
          </w:rPr>
          <w:delText xml:space="preserve"> </w:delText>
        </w:r>
        <w:r w:rsidRPr="005A4578" w:rsidDel="004E27D8">
          <w:rPr>
            <w:sz w:val="24"/>
            <w:szCs w:val="24"/>
          </w:rPr>
          <w:delText>Leon</w:delText>
        </w:r>
        <w:r w:rsidR="001E6567" w:rsidDel="004E27D8">
          <w:rPr>
            <w:sz w:val="24"/>
            <w:szCs w:val="24"/>
          </w:rPr>
          <w:delText xml:space="preserve"> </w:delText>
        </w:r>
        <w:r w:rsidRPr="005A4578" w:rsidDel="004E27D8">
          <w:rPr>
            <w:sz w:val="24"/>
            <w:szCs w:val="24"/>
          </w:rPr>
          <w:delText>2011</w:delText>
        </w:r>
      </w:del>
      <w:r w:rsidRPr="005A4578">
        <w:rPr>
          <w:sz w:val="24"/>
          <w:szCs w:val="24"/>
        </w:rPr>
        <w:t>).</w:t>
      </w:r>
      <w:r w:rsidR="001E6567">
        <w:rPr>
          <w:sz w:val="24"/>
          <w:szCs w:val="24"/>
        </w:rPr>
        <w:t xml:space="preserve"> </w:t>
      </w:r>
      <w:r w:rsidRPr="005A4578">
        <w:rPr>
          <w:sz w:val="24"/>
          <w:szCs w:val="24"/>
        </w:rPr>
        <w:t>Nonetheless,</w:t>
      </w:r>
      <w:r w:rsidR="001E6567">
        <w:rPr>
          <w:sz w:val="24"/>
          <w:szCs w:val="24"/>
        </w:rPr>
        <w:t xml:space="preserve"> </w:t>
      </w:r>
      <w:r w:rsidRPr="005A4578">
        <w:rPr>
          <w:sz w:val="24"/>
          <w:szCs w:val="24"/>
        </w:rPr>
        <w:t>as</w:t>
      </w:r>
      <w:r w:rsidR="001E6567">
        <w:rPr>
          <w:sz w:val="24"/>
          <w:szCs w:val="24"/>
        </w:rPr>
        <w:t xml:space="preserve"> </w:t>
      </w:r>
      <w:r w:rsidRPr="005A4578">
        <w:rPr>
          <w:sz w:val="24"/>
          <w:szCs w:val="24"/>
        </w:rPr>
        <w:t xml:space="preserve">an </w:t>
      </w:r>
      <w:commentRangeStart w:id="126"/>
      <w:commentRangeStart w:id="127"/>
      <w:ins w:id="128" w:author="MPIDR_D\vanraalte" w:date="2018-09-27T16:28:00Z">
        <w:r w:rsidR="00215421">
          <w:rPr>
            <w:sz w:val="24"/>
            <w:szCs w:val="24"/>
          </w:rPr>
          <w:t xml:space="preserve">indicator of </w:t>
        </w:r>
      </w:ins>
      <w:r w:rsidRPr="005A4578">
        <w:rPr>
          <w:sz w:val="24"/>
          <w:szCs w:val="24"/>
        </w:rPr>
        <w:t>average</w:t>
      </w:r>
      <w:ins w:id="129" w:author="MPIDR_D\vanraalte" w:date="2018-09-27T16:28:00Z">
        <w:r w:rsidR="00215421">
          <w:rPr>
            <w:sz w:val="24"/>
            <w:szCs w:val="24"/>
          </w:rPr>
          <w:t xml:space="preserve"> survivorship</w:t>
        </w:r>
        <w:commentRangeEnd w:id="126"/>
        <w:r w:rsidR="00215421">
          <w:rPr>
            <w:rStyle w:val="CommentReference"/>
          </w:rPr>
          <w:commentReference w:id="126"/>
        </w:r>
      </w:ins>
      <w:commentRangeEnd w:id="127"/>
      <w:r w:rsidR="000B2250">
        <w:rPr>
          <w:rStyle w:val="CommentReference"/>
        </w:rPr>
        <w:commentReference w:id="127"/>
      </w:r>
      <w:r w:rsidRPr="005A4578">
        <w:rPr>
          <w:sz w:val="24"/>
          <w:szCs w:val="24"/>
        </w:rPr>
        <w:t>,</w:t>
      </w:r>
      <w:r w:rsidR="001E6567">
        <w:rPr>
          <w:sz w:val="24"/>
          <w:szCs w:val="24"/>
        </w:rPr>
        <w:t xml:space="preserve"> </w:t>
      </w:r>
      <w:r w:rsidRPr="005A4578">
        <w:rPr>
          <w:sz w:val="24"/>
          <w:szCs w:val="24"/>
        </w:rPr>
        <w:t>life expectancy conceals considerable heterogeneity in individual mortality trajectories (Edwards</w:t>
      </w:r>
      <w:r w:rsidR="001E6567">
        <w:rPr>
          <w:sz w:val="24"/>
          <w:szCs w:val="24"/>
        </w:rPr>
        <w:t xml:space="preserve"> </w:t>
      </w:r>
      <w:r w:rsidRPr="005A4578">
        <w:rPr>
          <w:sz w:val="24"/>
          <w:szCs w:val="24"/>
        </w:rPr>
        <w:t>and Tuljapurkar 2005</w:t>
      </w:r>
      <w:ins w:id="130" w:author="Laura Tesch" w:date="2018-08-09T16:59:00Z">
        <w:r w:rsidR="004E27D8">
          <w:rPr>
            <w:sz w:val="24"/>
            <w:szCs w:val="24"/>
          </w:rPr>
          <w:t>;</w:t>
        </w:r>
      </w:ins>
      <w:del w:id="131" w:author="Laura Tesch" w:date="2018-08-09T16:59:00Z">
        <w:r w:rsidRPr="005A4578" w:rsidDel="004E27D8">
          <w:rPr>
            <w:sz w:val="24"/>
            <w:szCs w:val="24"/>
          </w:rPr>
          <w:delText>,</w:delText>
        </w:r>
      </w:del>
      <w:r w:rsidRPr="005A4578">
        <w:rPr>
          <w:sz w:val="24"/>
          <w:szCs w:val="24"/>
        </w:rPr>
        <w:t xml:space="preserve"> Wilmoth and Horiuchi 1999). This age-at-death variation, hereafter referred to as </w:t>
      </w:r>
      <w:r w:rsidRPr="004F6B8F">
        <w:rPr>
          <w:i/>
          <w:sz w:val="24"/>
          <w:szCs w:val="24"/>
          <w:rPrChange w:id="132" w:author="Teresa Artman" w:date="2018-09-01T14:13:00Z">
            <w:rPr>
              <w:b/>
              <w:bCs/>
              <w:sz w:val="24"/>
              <w:szCs w:val="24"/>
            </w:rPr>
          </w:rPrChange>
        </w:rPr>
        <w:t>life disparity</w:t>
      </w:r>
      <w:r w:rsidRPr="005A4578">
        <w:rPr>
          <w:sz w:val="24"/>
          <w:szCs w:val="24"/>
        </w:rPr>
        <w:t xml:space="preserve"> or </w:t>
      </w:r>
      <w:r w:rsidRPr="004F6B8F">
        <w:rPr>
          <w:i/>
          <w:sz w:val="24"/>
          <w:szCs w:val="24"/>
          <w:rPrChange w:id="133" w:author="Teresa Artman" w:date="2018-09-01T14:13:00Z">
            <w:rPr>
              <w:b/>
              <w:bCs/>
              <w:sz w:val="24"/>
              <w:szCs w:val="24"/>
            </w:rPr>
          </w:rPrChange>
        </w:rPr>
        <w:t>lifespan variation</w:t>
      </w:r>
      <w:r w:rsidRPr="005A4578">
        <w:rPr>
          <w:sz w:val="24"/>
          <w:szCs w:val="24"/>
        </w:rPr>
        <w:t xml:space="preserve">, is an important dimension of inequality </w:t>
      </w:r>
      <w:del w:id="134" w:author="Teresa Artman" w:date="2018-09-01T14:13:00Z">
        <w:r w:rsidRPr="005A4578" w:rsidDel="004F6B8F">
          <w:rPr>
            <w:sz w:val="24"/>
            <w:szCs w:val="24"/>
          </w:rPr>
          <w:delText>as</w:delText>
        </w:r>
      </w:del>
      <w:ins w:id="135" w:author="Teresa Artman" w:date="2018-09-01T14:13:00Z">
        <w:r w:rsidR="004F6B8F">
          <w:rPr>
            <w:sz w:val="24"/>
            <w:szCs w:val="24"/>
          </w:rPr>
          <w:t>because</w:t>
        </w:r>
      </w:ins>
      <w:r w:rsidRPr="005A4578">
        <w:rPr>
          <w:sz w:val="24"/>
          <w:szCs w:val="24"/>
        </w:rPr>
        <w:t xml:space="preserve"> it summ</w:t>
      </w:r>
      <w:r w:rsidR="00380438" w:rsidRPr="005A4578">
        <w:rPr>
          <w:sz w:val="24"/>
          <w:szCs w:val="24"/>
        </w:rPr>
        <w:t xml:space="preserve">arizes this heterogeneity </w:t>
      </w:r>
      <w:r w:rsidRPr="005A4578">
        <w:rPr>
          <w:sz w:val="24"/>
          <w:szCs w:val="24"/>
        </w:rPr>
        <w:t>at the population level and uncertainty in</w:t>
      </w:r>
      <w:r w:rsidR="001E6567">
        <w:rPr>
          <w:sz w:val="24"/>
          <w:szCs w:val="24"/>
        </w:rPr>
        <w:t xml:space="preserve"> </w:t>
      </w:r>
      <w:r w:rsidRPr="005A4578">
        <w:rPr>
          <w:sz w:val="24"/>
          <w:szCs w:val="24"/>
        </w:rPr>
        <w:t>the timing</w:t>
      </w:r>
      <w:r w:rsidR="001E6567">
        <w:rPr>
          <w:sz w:val="24"/>
          <w:szCs w:val="24"/>
        </w:rPr>
        <w:t xml:space="preserve"> </w:t>
      </w:r>
      <w:r w:rsidRPr="005A4578">
        <w:rPr>
          <w:sz w:val="24"/>
          <w:szCs w:val="24"/>
        </w:rPr>
        <w:t>of death</w:t>
      </w:r>
      <w:r w:rsidR="001E6567">
        <w:rPr>
          <w:sz w:val="24"/>
          <w:szCs w:val="24"/>
        </w:rPr>
        <w:t xml:space="preserve"> </w:t>
      </w:r>
      <w:r w:rsidRPr="005A4578">
        <w:rPr>
          <w:sz w:val="24"/>
          <w:szCs w:val="24"/>
        </w:rPr>
        <w:t>at the individual le</w:t>
      </w:r>
      <w:r w:rsidR="00380438" w:rsidRPr="005A4578">
        <w:rPr>
          <w:sz w:val="24"/>
          <w:szCs w:val="24"/>
        </w:rPr>
        <w:t>vel. Until now, trends</w:t>
      </w:r>
      <w:r w:rsidRPr="005A4578">
        <w:rPr>
          <w:sz w:val="24"/>
          <w:szCs w:val="24"/>
        </w:rPr>
        <w:t xml:space="preserve"> in lifespan variation have mostly been studied in the context of mortality decline at all ages (Edwards and Tuljapurkar 2005</w:t>
      </w:r>
      <w:ins w:id="136" w:author="Laura Tesch" w:date="2018-08-09T16:59:00Z">
        <w:r w:rsidR="004E27D8">
          <w:rPr>
            <w:sz w:val="24"/>
            <w:szCs w:val="24"/>
          </w:rPr>
          <w:t>;</w:t>
        </w:r>
      </w:ins>
      <w:del w:id="137" w:author="Laura Tesch" w:date="2018-08-09T16:59:00Z">
        <w:r w:rsidRPr="005A4578" w:rsidDel="004E27D8">
          <w:rPr>
            <w:sz w:val="24"/>
            <w:szCs w:val="24"/>
          </w:rPr>
          <w:delText>,</w:delText>
        </w:r>
      </w:del>
      <w:r w:rsidRPr="005A4578">
        <w:rPr>
          <w:sz w:val="24"/>
          <w:szCs w:val="24"/>
        </w:rPr>
        <w:t xml:space="preserve"> Smits and Monden 2009</w:t>
      </w:r>
      <w:ins w:id="138" w:author="Laura Tesch" w:date="2018-08-09T16:59:00Z">
        <w:r w:rsidR="004E27D8">
          <w:rPr>
            <w:sz w:val="24"/>
            <w:szCs w:val="24"/>
          </w:rPr>
          <w:t>;</w:t>
        </w:r>
      </w:ins>
      <w:del w:id="139" w:author="Laura Tesch" w:date="2018-08-09T16:59:00Z">
        <w:r w:rsidRPr="005A4578" w:rsidDel="004E27D8">
          <w:rPr>
            <w:sz w:val="24"/>
            <w:szCs w:val="24"/>
          </w:rPr>
          <w:delText>,</w:delText>
        </w:r>
      </w:del>
      <w:r w:rsidRPr="005A4578">
        <w:rPr>
          <w:sz w:val="24"/>
          <w:szCs w:val="24"/>
        </w:rPr>
        <w:t xml:space="preserve"> Vaupel et al. 2011). Alongside increases in life expectancy, ages at death have become more predictable (i.e.</w:t>
      </w:r>
      <w:ins w:id="140" w:author="Laura Tesch" w:date="2018-08-09T16:59:00Z">
        <w:r w:rsidR="004E27D8">
          <w:rPr>
            <w:sz w:val="24"/>
            <w:szCs w:val="24"/>
          </w:rPr>
          <w:t>,</w:t>
        </w:r>
      </w:ins>
      <w:r w:rsidRPr="005A4578">
        <w:rPr>
          <w:sz w:val="24"/>
          <w:szCs w:val="24"/>
        </w:rPr>
        <w:t xml:space="preserve"> lifespan variation has decreased)</w:t>
      </w:r>
      <w:del w:id="141" w:author="Teresa Artman" w:date="2018-09-01T14:14:00Z">
        <w:r w:rsidRPr="005A4578" w:rsidDel="004F6B8F">
          <w:rPr>
            <w:sz w:val="24"/>
            <w:szCs w:val="24"/>
          </w:rPr>
          <w:delText>.</w:delText>
        </w:r>
      </w:del>
      <w:r w:rsidRPr="005A4578">
        <w:rPr>
          <w:sz w:val="24"/>
          <w:szCs w:val="24"/>
        </w:rPr>
        <w:t xml:space="preserve"> </w:t>
      </w:r>
      <w:del w:id="142" w:author="Teresa Artman" w:date="2018-09-01T14:14:00Z">
        <w:r w:rsidRPr="005A4578" w:rsidDel="004F6B8F">
          <w:rPr>
            <w:sz w:val="24"/>
            <w:szCs w:val="24"/>
          </w:rPr>
          <w:delText xml:space="preserve">This is </w:delText>
        </w:r>
      </w:del>
      <w:r w:rsidRPr="005A4578">
        <w:rPr>
          <w:sz w:val="24"/>
          <w:szCs w:val="24"/>
        </w:rPr>
        <w:t>because mortality decline over young ages has outpaced mortality decline at older ages, compressing most deaths into a narrower age window (Vaupel et al. 2011).</w:t>
      </w:r>
    </w:p>
    <w:p w14:paraId="734E6046" w14:textId="47750D1E" w:rsidR="00DF7966" w:rsidRDefault="00654572" w:rsidP="00DF7966">
      <w:pPr>
        <w:pStyle w:val="BodyText"/>
        <w:spacing w:line="480" w:lineRule="auto"/>
        <w:ind w:firstLine="720"/>
        <w:rPr>
          <w:sz w:val="24"/>
          <w:szCs w:val="24"/>
        </w:rPr>
      </w:pPr>
      <w:r w:rsidRPr="005A4578">
        <w:rPr>
          <w:sz w:val="24"/>
          <w:szCs w:val="24"/>
        </w:rPr>
        <w:t xml:space="preserve">This need not be the case. At the subpopulation level, numerous instances have been </w:t>
      </w:r>
      <w:r w:rsidRPr="005A4578">
        <w:rPr>
          <w:sz w:val="24"/>
          <w:szCs w:val="24"/>
        </w:rPr>
        <w:lastRenderedPageBreak/>
        <w:t xml:space="preserve">documented of </w:t>
      </w:r>
      <w:r w:rsidR="00380438" w:rsidRPr="005A4578">
        <w:rPr>
          <w:sz w:val="24"/>
          <w:szCs w:val="24"/>
        </w:rPr>
        <w:t>lifes</w:t>
      </w:r>
      <w:r w:rsidRPr="005A4578">
        <w:rPr>
          <w:sz w:val="24"/>
          <w:szCs w:val="24"/>
        </w:rPr>
        <w:t>pan variation increase occurring alongside increases in life expectancy (</w:t>
      </w:r>
      <w:ins w:id="143" w:author="Laura Tesch" w:date="2018-08-09T17:00:00Z">
        <w:r w:rsidR="004E27D8" w:rsidRPr="005A4578">
          <w:rPr>
            <w:sz w:val="24"/>
            <w:szCs w:val="24"/>
          </w:rPr>
          <w:t>Brønnum-Hansen 2017</w:t>
        </w:r>
        <w:r w:rsidR="004E27D8">
          <w:rPr>
            <w:sz w:val="24"/>
            <w:szCs w:val="24"/>
          </w:rPr>
          <w:t xml:space="preserve">; </w:t>
        </w:r>
      </w:ins>
      <w:del w:id="144" w:author="Laura Tesch" w:date="2018-08-09T16:59:00Z">
        <w:r w:rsidRPr="005A4578" w:rsidDel="004E27D8">
          <w:rPr>
            <w:sz w:val="24"/>
            <w:szCs w:val="24"/>
          </w:rPr>
          <w:delText xml:space="preserve">van Raalte et al. 2014, </w:delText>
        </w:r>
      </w:del>
      <w:r w:rsidRPr="005A4578">
        <w:rPr>
          <w:sz w:val="24"/>
          <w:szCs w:val="24"/>
        </w:rPr>
        <w:t>Sasson 2016</w:t>
      </w:r>
      <w:ins w:id="145" w:author="Laura Tesch" w:date="2018-08-09T16:59:00Z">
        <w:r w:rsidR="004E27D8">
          <w:rPr>
            <w:sz w:val="24"/>
            <w:szCs w:val="24"/>
          </w:rPr>
          <w:t>;</w:t>
        </w:r>
      </w:ins>
      <w:del w:id="146" w:author="Laura Tesch" w:date="2018-08-09T16:59:00Z">
        <w:r w:rsidRPr="005A4578" w:rsidDel="004E27D8">
          <w:rPr>
            <w:sz w:val="24"/>
            <w:szCs w:val="24"/>
          </w:rPr>
          <w:delText>,</w:delText>
        </w:r>
      </w:del>
      <w:r w:rsidRPr="005A4578">
        <w:rPr>
          <w:sz w:val="24"/>
          <w:szCs w:val="24"/>
        </w:rPr>
        <w:t xml:space="preserve"> Seaman et al. 2016</w:t>
      </w:r>
      <w:ins w:id="147" w:author="Laura Tesch" w:date="2018-08-09T16:59:00Z">
        <w:r w:rsidR="004E27D8">
          <w:rPr>
            <w:sz w:val="24"/>
            <w:szCs w:val="24"/>
          </w:rPr>
          <w:t>;</w:t>
        </w:r>
      </w:ins>
      <w:del w:id="148" w:author="Laura Tesch" w:date="2018-08-09T16:59:00Z">
        <w:r w:rsidRPr="005A4578" w:rsidDel="004E27D8">
          <w:rPr>
            <w:sz w:val="24"/>
            <w:szCs w:val="24"/>
          </w:rPr>
          <w:delText>,</w:delText>
        </w:r>
      </w:del>
      <w:ins w:id="149" w:author="Laura Tesch" w:date="2018-08-09T16:59:00Z">
        <w:r w:rsidR="004E27D8" w:rsidRPr="004E27D8">
          <w:rPr>
            <w:sz w:val="24"/>
            <w:szCs w:val="24"/>
          </w:rPr>
          <w:t xml:space="preserve"> </w:t>
        </w:r>
        <w:r w:rsidR="004E27D8" w:rsidRPr="005A4578">
          <w:rPr>
            <w:sz w:val="24"/>
            <w:szCs w:val="24"/>
          </w:rPr>
          <w:t>van Raalte et al. 2014</w:t>
        </w:r>
      </w:ins>
      <w:del w:id="150" w:author="Laura Tesch" w:date="2018-08-09T17:00:00Z">
        <w:r w:rsidRPr="005A4578" w:rsidDel="004E27D8">
          <w:rPr>
            <w:sz w:val="24"/>
            <w:szCs w:val="24"/>
          </w:rPr>
          <w:delText xml:space="preserve"> Brønnum-Hansen 2017</w:delText>
        </w:r>
      </w:del>
      <w:r w:rsidRPr="005A4578">
        <w:rPr>
          <w:sz w:val="24"/>
          <w:szCs w:val="24"/>
        </w:rPr>
        <w:t xml:space="preserve">), mainly </w:t>
      </w:r>
      <w:del w:id="151" w:author="Laura Tesch" w:date="2018-09-26T07:18:00Z">
        <w:r w:rsidRPr="005A4578" w:rsidDel="001071EB">
          <w:rPr>
            <w:sz w:val="24"/>
            <w:szCs w:val="24"/>
          </w:rPr>
          <w:delText>due to</w:delText>
        </w:r>
      </w:del>
      <w:ins w:id="152" w:author="Laura Tesch" w:date="2018-09-26T07:18:00Z">
        <w:r w:rsidR="001071EB">
          <w:rPr>
            <w:sz w:val="24"/>
            <w:szCs w:val="24"/>
          </w:rPr>
          <w:t>because of</w:t>
        </w:r>
      </w:ins>
      <w:r w:rsidRPr="005A4578">
        <w:rPr>
          <w:sz w:val="24"/>
          <w:szCs w:val="24"/>
        </w:rPr>
        <w:t xml:space="preserve"> stalls in working</w:t>
      </w:r>
      <w:ins w:id="153" w:author="Laura Tesch" w:date="2018-09-26T07:18:00Z">
        <w:r w:rsidR="001071EB">
          <w:rPr>
            <w:sz w:val="24"/>
            <w:szCs w:val="24"/>
          </w:rPr>
          <w:t>-</w:t>
        </w:r>
      </w:ins>
      <w:del w:id="154" w:author="Laura Tesch" w:date="2018-09-26T07:18:00Z">
        <w:r w:rsidRPr="005A4578" w:rsidDel="001071EB">
          <w:rPr>
            <w:sz w:val="24"/>
            <w:szCs w:val="24"/>
          </w:rPr>
          <w:delText xml:space="preserve"> </w:delText>
        </w:r>
      </w:del>
      <w:r w:rsidRPr="005A4578">
        <w:rPr>
          <w:sz w:val="24"/>
          <w:szCs w:val="24"/>
        </w:rPr>
        <w:t>age mortality decline occurring alongside continued old</w:t>
      </w:r>
      <w:ins w:id="155" w:author="Laura Tesch" w:date="2018-09-26T07:18:00Z">
        <w:r w:rsidR="001071EB">
          <w:rPr>
            <w:sz w:val="24"/>
            <w:szCs w:val="24"/>
          </w:rPr>
          <w:t>-</w:t>
        </w:r>
      </w:ins>
      <w:del w:id="156" w:author="Laura Tesch" w:date="2018-09-26T07:18:00Z">
        <w:r w:rsidRPr="005A4578" w:rsidDel="001071EB">
          <w:rPr>
            <w:sz w:val="24"/>
            <w:szCs w:val="24"/>
          </w:rPr>
          <w:delText xml:space="preserve"> </w:delText>
        </w:r>
      </w:del>
      <w:r w:rsidRPr="005A4578">
        <w:rPr>
          <w:sz w:val="24"/>
          <w:szCs w:val="24"/>
        </w:rPr>
        <w:t xml:space="preserve">age mortality decline. To date, no comprehensive studies </w:t>
      </w:r>
      <w:del w:id="157" w:author="Laura Tesch" w:date="2018-09-26T07:19:00Z">
        <w:r w:rsidRPr="005A4578" w:rsidDel="001071EB">
          <w:rPr>
            <w:sz w:val="24"/>
            <w:szCs w:val="24"/>
          </w:rPr>
          <w:delText xml:space="preserve">of </w:delText>
        </w:r>
      </w:del>
      <w:ins w:id="158" w:author="Laura Tesch" w:date="2018-09-26T07:19:00Z">
        <w:r w:rsidR="001071EB">
          <w:rPr>
            <w:sz w:val="24"/>
            <w:szCs w:val="24"/>
          </w:rPr>
          <w:t>have explored</w:t>
        </w:r>
        <w:r w:rsidR="001071EB" w:rsidRPr="005A4578">
          <w:rPr>
            <w:sz w:val="24"/>
            <w:szCs w:val="24"/>
          </w:rPr>
          <w:t xml:space="preserve"> </w:t>
        </w:r>
      </w:ins>
      <w:r w:rsidRPr="005A4578">
        <w:rPr>
          <w:sz w:val="24"/>
          <w:szCs w:val="24"/>
        </w:rPr>
        <w:t xml:space="preserve">lifespan variation </w:t>
      </w:r>
      <w:del w:id="159" w:author="Laura Tesch" w:date="2018-09-26T07:19:00Z">
        <w:r w:rsidRPr="005A4578" w:rsidDel="001071EB">
          <w:rPr>
            <w:sz w:val="24"/>
            <w:szCs w:val="24"/>
          </w:rPr>
          <w:delText xml:space="preserve">have been undertaken </w:delText>
        </w:r>
      </w:del>
      <w:r w:rsidRPr="005A4578">
        <w:rPr>
          <w:sz w:val="24"/>
          <w:szCs w:val="24"/>
        </w:rPr>
        <w:t>under periods of life expectancy decline.</w:t>
      </w:r>
    </w:p>
    <w:p w14:paraId="23CBE5B9" w14:textId="55C0708E" w:rsidR="002F6B4E" w:rsidRPr="005A4578" w:rsidRDefault="00654572" w:rsidP="00DF7966">
      <w:pPr>
        <w:pStyle w:val="BodyText"/>
        <w:spacing w:line="480" w:lineRule="auto"/>
        <w:ind w:firstLine="720"/>
        <w:rPr>
          <w:sz w:val="24"/>
          <w:szCs w:val="24"/>
        </w:rPr>
      </w:pPr>
      <w:r w:rsidRPr="005A4578">
        <w:rPr>
          <w:sz w:val="24"/>
          <w:szCs w:val="24"/>
        </w:rPr>
        <w:t xml:space="preserve">We complement the </w:t>
      </w:r>
      <w:del w:id="160" w:author="Laura Tesch" w:date="2018-09-26T07:19:00Z">
        <w:r w:rsidRPr="005A4578" w:rsidDel="001071EB">
          <w:rPr>
            <w:sz w:val="24"/>
            <w:szCs w:val="24"/>
          </w:rPr>
          <w:delText xml:space="preserve">existing </w:delText>
        </w:r>
      </w:del>
      <w:r w:rsidRPr="005A4578">
        <w:rPr>
          <w:sz w:val="24"/>
          <w:szCs w:val="24"/>
        </w:rPr>
        <w:t xml:space="preserve">literature by focusing on the </w:t>
      </w:r>
      <w:ins w:id="161" w:author="Teresa Artman" w:date="2018-09-06T14:13:00Z">
        <w:r w:rsidR="00515A55">
          <w:rPr>
            <w:sz w:val="24"/>
            <w:szCs w:val="24"/>
          </w:rPr>
          <w:t>C</w:t>
        </w:r>
      </w:ins>
      <w:ins w:id="162" w:author="Teresa Artman" w:date="2018-09-06T14:27:00Z">
        <w:r w:rsidR="00746754">
          <w:rPr>
            <w:sz w:val="24"/>
            <w:szCs w:val="24"/>
          </w:rPr>
          <w:t>E</w:t>
        </w:r>
      </w:ins>
      <w:ins w:id="163" w:author="Teresa Artman" w:date="2018-09-06T14:13:00Z">
        <w:r w:rsidR="00515A55">
          <w:rPr>
            <w:sz w:val="24"/>
            <w:szCs w:val="24"/>
          </w:rPr>
          <w:t>E</w:t>
        </w:r>
      </w:ins>
      <w:del w:id="164" w:author="Teresa Artman" w:date="2018-09-06T14:13:00Z">
        <w:r w:rsidRPr="005A4578" w:rsidDel="00515A55">
          <w:rPr>
            <w:sz w:val="24"/>
            <w:szCs w:val="24"/>
          </w:rPr>
          <w:delText>Central and Eastern European</w:delText>
        </w:r>
      </w:del>
      <w:r w:rsidRPr="005A4578">
        <w:rPr>
          <w:sz w:val="24"/>
          <w:szCs w:val="24"/>
        </w:rPr>
        <w:t xml:space="preserve"> case, which shows atypical periods of mortality upheaval and substantial life expectancy changes. This region is particularly interesting because its age pattern of mortality change was very different from that observed in </w:t>
      </w:r>
      <w:del w:id="165" w:author="Teresa Artman" w:date="2018-09-06T14:13:00Z">
        <w:r w:rsidRPr="005A4578" w:rsidDel="00C9176B">
          <w:rPr>
            <w:sz w:val="24"/>
            <w:szCs w:val="24"/>
          </w:rPr>
          <w:delText>w</w:delText>
        </w:r>
      </w:del>
      <w:ins w:id="166" w:author="Teresa Artman" w:date="2018-09-06T14:13:00Z">
        <w:r w:rsidR="00C9176B">
          <w:rPr>
            <w:sz w:val="24"/>
            <w:szCs w:val="24"/>
          </w:rPr>
          <w:t>W</w:t>
        </w:r>
      </w:ins>
      <w:r w:rsidRPr="005A4578">
        <w:rPr>
          <w:sz w:val="24"/>
          <w:szCs w:val="24"/>
        </w:rPr>
        <w:t xml:space="preserve">estern </w:t>
      </w:r>
      <w:ins w:id="167" w:author="Laura Tesch" w:date="2018-09-26T07:19:00Z">
        <w:del w:id="168" w:author="MPIDR_D\vanraalte" w:date="2018-09-27T16:34:00Z">
          <w:r w:rsidR="001071EB" w:rsidDel="00455AA6">
            <w:rPr>
              <w:sz w:val="24"/>
              <w:szCs w:val="24"/>
            </w:rPr>
            <w:delText xml:space="preserve">European </w:delText>
          </w:r>
        </w:del>
        <w:del w:id="169" w:author="MPIDR_D\vanraalte" w:date="2018-09-28T20:39:00Z">
          <w:r w:rsidR="001071EB" w:rsidDel="00F300C9">
            <w:rPr>
              <w:b/>
              <w:sz w:val="24"/>
              <w:szCs w:val="24"/>
            </w:rPr>
            <w:delText xml:space="preserve">[AU: Right? Or did you mean </w:delText>
          </w:r>
        </w:del>
      </w:ins>
      <w:ins w:id="170" w:author="Laura Tesch" w:date="2018-09-26T07:20:00Z">
        <w:del w:id="171" w:author="MPIDR_D\vanraalte" w:date="2018-09-28T20:39:00Z">
          <w:r w:rsidR="001071EB" w:rsidDel="00F300C9">
            <w:rPr>
              <w:b/>
              <w:sz w:val="24"/>
              <w:szCs w:val="24"/>
            </w:rPr>
            <w:delText xml:space="preserve">Western </w:delText>
          </w:r>
          <w:commentRangeStart w:id="172"/>
          <w:r w:rsidR="001071EB" w:rsidDel="00F300C9">
            <w:rPr>
              <w:b/>
              <w:sz w:val="24"/>
              <w:szCs w:val="24"/>
            </w:rPr>
            <w:delText>more generally</w:delText>
          </w:r>
        </w:del>
      </w:ins>
      <w:commentRangeEnd w:id="172"/>
      <w:del w:id="173" w:author="MPIDR_D\vanraalte" w:date="2018-09-28T20:39:00Z">
        <w:r w:rsidR="00455AA6" w:rsidDel="00F300C9">
          <w:rPr>
            <w:rStyle w:val="CommentReference"/>
          </w:rPr>
          <w:commentReference w:id="172"/>
        </w:r>
      </w:del>
      <w:ins w:id="174" w:author="Laura Tesch" w:date="2018-09-26T07:20:00Z">
        <w:del w:id="175" w:author="MPIDR_D\vanraalte" w:date="2018-09-28T20:39:00Z">
          <w:r w:rsidR="001071EB" w:rsidDel="00F300C9">
            <w:rPr>
              <w:b/>
              <w:sz w:val="24"/>
              <w:szCs w:val="24"/>
            </w:rPr>
            <w:delText>?]</w:delText>
          </w:r>
        </w:del>
      </w:ins>
      <w:r w:rsidRPr="005A4578">
        <w:rPr>
          <w:sz w:val="24"/>
          <w:szCs w:val="24"/>
        </w:rPr>
        <w:t>countries</w:t>
      </w:r>
      <w:r w:rsidR="001E6567">
        <w:rPr>
          <w:sz w:val="24"/>
          <w:szCs w:val="24"/>
        </w:rPr>
        <w:t xml:space="preserve"> </w:t>
      </w:r>
      <w:r w:rsidR="00DA3C06">
        <w:rPr>
          <w:sz w:val="24"/>
          <w:szCs w:val="24"/>
        </w:rPr>
        <w:t>(</w:t>
      </w:r>
      <w:proofErr w:type="spellStart"/>
      <w:r w:rsidR="00DA3C06">
        <w:rPr>
          <w:sz w:val="24"/>
          <w:szCs w:val="24"/>
        </w:rPr>
        <w:t>Meslé</w:t>
      </w:r>
      <w:proofErr w:type="spellEnd"/>
      <w:r w:rsidR="001E6567">
        <w:rPr>
          <w:sz w:val="24"/>
          <w:szCs w:val="24"/>
        </w:rPr>
        <w:t xml:space="preserve"> </w:t>
      </w:r>
      <w:r w:rsidRPr="005A4578">
        <w:rPr>
          <w:sz w:val="24"/>
          <w:szCs w:val="24"/>
        </w:rPr>
        <w:t>2004).</w:t>
      </w:r>
      <w:r w:rsidR="001E6567">
        <w:rPr>
          <w:sz w:val="24"/>
          <w:szCs w:val="24"/>
        </w:rPr>
        <w:t xml:space="preserve"> </w:t>
      </w:r>
      <w:del w:id="176" w:author="Teresa Artman" w:date="2018-09-01T14:15:00Z">
        <w:r w:rsidRPr="005A4578" w:rsidDel="0076770C">
          <w:rPr>
            <w:sz w:val="24"/>
            <w:szCs w:val="24"/>
          </w:rPr>
          <w:delText>Since</w:delText>
        </w:r>
        <w:r w:rsidR="001E6567" w:rsidDel="0076770C">
          <w:rPr>
            <w:sz w:val="24"/>
            <w:szCs w:val="24"/>
          </w:rPr>
          <w:delText xml:space="preserve"> </w:delText>
        </w:r>
      </w:del>
      <w:ins w:id="177" w:author="Teresa Artman" w:date="2018-09-01T14:15:00Z">
        <w:r w:rsidR="0076770C">
          <w:rPr>
            <w:sz w:val="24"/>
            <w:szCs w:val="24"/>
          </w:rPr>
          <w:t xml:space="preserve">Given that </w:t>
        </w:r>
      </w:ins>
      <w:r w:rsidRPr="005A4578">
        <w:rPr>
          <w:sz w:val="24"/>
          <w:szCs w:val="24"/>
        </w:rPr>
        <w:t>the</w:t>
      </w:r>
      <w:r w:rsidR="001E6567">
        <w:rPr>
          <w:sz w:val="24"/>
          <w:szCs w:val="24"/>
        </w:rPr>
        <w:t xml:space="preserve"> </w:t>
      </w:r>
      <w:r w:rsidRPr="005A4578">
        <w:rPr>
          <w:sz w:val="24"/>
          <w:szCs w:val="24"/>
        </w:rPr>
        <w:t>largest</w:t>
      </w:r>
      <w:r w:rsidR="001E6567">
        <w:rPr>
          <w:sz w:val="24"/>
          <w:szCs w:val="24"/>
        </w:rPr>
        <w:t xml:space="preserve"> </w:t>
      </w:r>
      <w:r w:rsidRPr="005A4578">
        <w:rPr>
          <w:sz w:val="24"/>
          <w:szCs w:val="24"/>
        </w:rPr>
        <w:t>deviations</w:t>
      </w:r>
      <w:r w:rsidR="001E6567">
        <w:rPr>
          <w:sz w:val="24"/>
          <w:szCs w:val="24"/>
        </w:rPr>
        <w:t xml:space="preserve"> </w:t>
      </w:r>
      <w:r w:rsidRPr="005A4578">
        <w:rPr>
          <w:sz w:val="24"/>
          <w:szCs w:val="24"/>
        </w:rPr>
        <w:t>in</w:t>
      </w:r>
      <w:r w:rsidR="001E6567">
        <w:rPr>
          <w:sz w:val="24"/>
          <w:szCs w:val="24"/>
        </w:rPr>
        <w:t xml:space="preserve"> </w:t>
      </w:r>
      <w:r w:rsidRPr="005A4578">
        <w:rPr>
          <w:sz w:val="24"/>
          <w:szCs w:val="24"/>
        </w:rPr>
        <w:t>age-specific</w:t>
      </w:r>
      <w:r w:rsidR="001E6567">
        <w:rPr>
          <w:sz w:val="24"/>
          <w:szCs w:val="24"/>
        </w:rPr>
        <w:t xml:space="preserve"> </w:t>
      </w:r>
      <w:r w:rsidRPr="005A4578">
        <w:rPr>
          <w:sz w:val="24"/>
          <w:szCs w:val="24"/>
        </w:rPr>
        <w:t>mortality</w:t>
      </w:r>
      <w:r w:rsidR="001E6567">
        <w:rPr>
          <w:sz w:val="24"/>
          <w:szCs w:val="24"/>
        </w:rPr>
        <w:t xml:space="preserve"> </w:t>
      </w:r>
      <w:r w:rsidRPr="005A4578">
        <w:rPr>
          <w:sz w:val="24"/>
          <w:szCs w:val="24"/>
        </w:rPr>
        <w:t>occurred</w:t>
      </w:r>
      <w:r w:rsidR="001E6567">
        <w:rPr>
          <w:sz w:val="24"/>
          <w:szCs w:val="24"/>
        </w:rPr>
        <w:t xml:space="preserve"> </w:t>
      </w:r>
      <w:r w:rsidRPr="005A4578">
        <w:rPr>
          <w:sz w:val="24"/>
          <w:szCs w:val="24"/>
        </w:rPr>
        <w:t>over</w:t>
      </w:r>
      <w:r w:rsidR="001E6567">
        <w:rPr>
          <w:sz w:val="24"/>
          <w:szCs w:val="24"/>
        </w:rPr>
        <w:t xml:space="preserve"> </w:t>
      </w:r>
      <w:r w:rsidRPr="005A4578">
        <w:rPr>
          <w:sz w:val="24"/>
          <w:szCs w:val="24"/>
        </w:rPr>
        <w:t>working</w:t>
      </w:r>
      <w:r w:rsidR="001E6567">
        <w:rPr>
          <w:sz w:val="24"/>
          <w:szCs w:val="24"/>
        </w:rPr>
        <w:t xml:space="preserve"> </w:t>
      </w:r>
      <w:r w:rsidRPr="005A4578">
        <w:rPr>
          <w:sz w:val="24"/>
          <w:szCs w:val="24"/>
        </w:rPr>
        <w:t xml:space="preserve">ages (Rehm et al. 2007), it is </w:t>
      </w:r>
      <w:r w:rsidRPr="0076770C">
        <w:rPr>
          <w:i/>
          <w:sz w:val="24"/>
          <w:szCs w:val="24"/>
          <w:rPrChange w:id="178" w:author="Teresa Artman" w:date="2018-09-01T14:15:00Z">
            <w:rPr>
              <w:b/>
              <w:bCs/>
              <w:sz w:val="24"/>
              <w:szCs w:val="24"/>
            </w:rPr>
          </w:rPrChange>
        </w:rPr>
        <w:t>a priori</w:t>
      </w:r>
      <w:r w:rsidRPr="005A4578">
        <w:rPr>
          <w:sz w:val="24"/>
          <w:szCs w:val="24"/>
        </w:rPr>
        <w:t xml:space="preserve"> unclear what the net effect would be on variability. We analyzed how lifespan variation has changed since the 1960s for 12 countries from this region and determined the ages and causes of death that contributed the most to the observed change in lifespan variation, with a particular focus on the impact of alcohol-attributable mortality.</w:t>
      </w:r>
    </w:p>
    <w:p w14:paraId="798157A9" w14:textId="5DC2178A" w:rsidR="002F6B4E" w:rsidRPr="005A4578" w:rsidRDefault="00654572" w:rsidP="00DF7966">
      <w:pPr>
        <w:pStyle w:val="Heading1"/>
        <w:spacing w:before="0" w:line="480" w:lineRule="auto"/>
        <w:ind w:left="0"/>
        <w:rPr>
          <w:sz w:val="30"/>
          <w:szCs w:val="30"/>
          <w:rPrChange w:id="179" w:author="Laura Tesch" w:date="2018-08-08T20:04:00Z">
            <w:rPr>
              <w:sz w:val="24"/>
              <w:szCs w:val="24"/>
            </w:rPr>
          </w:rPrChange>
        </w:rPr>
      </w:pPr>
      <w:r w:rsidRPr="005A4578">
        <w:rPr>
          <w:sz w:val="30"/>
          <w:szCs w:val="30"/>
          <w:rPrChange w:id="180" w:author="Laura Tesch" w:date="2018-08-08T20:04:00Z">
            <w:rPr>
              <w:sz w:val="24"/>
              <w:szCs w:val="24"/>
            </w:rPr>
          </w:rPrChange>
        </w:rPr>
        <w:t xml:space="preserve">Data </w:t>
      </w:r>
      <w:del w:id="181" w:author="Laura Tesch" w:date="2018-08-08T20:04:00Z">
        <w:r w:rsidRPr="005A4578" w:rsidDel="005A4578">
          <w:rPr>
            <w:sz w:val="30"/>
            <w:szCs w:val="30"/>
            <w:rPrChange w:id="182" w:author="Laura Tesch" w:date="2018-08-08T20:04:00Z">
              <w:rPr>
                <w:sz w:val="24"/>
                <w:szCs w:val="24"/>
              </w:rPr>
            </w:rPrChange>
          </w:rPr>
          <w:delText xml:space="preserve">&amp; </w:delText>
        </w:r>
      </w:del>
      <w:ins w:id="183" w:author="Laura Tesch" w:date="2018-08-08T20:04:00Z">
        <w:r w:rsidR="005A4578">
          <w:rPr>
            <w:sz w:val="30"/>
            <w:szCs w:val="30"/>
          </w:rPr>
          <w:t>and</w:t>
        </w:r>
        <w:r w:rsidR="005A4578" w:rsidRPr="005A4578">
          <w:rPr>
            <w:sz w:val="30"/>
            <w:szCs w:val="30"/>
            <w:rPrChange w:id="184" w:author="Laura Tesch" w:date="2018-08-08T20:04:00Z">
              <w:rPr>
                <w:sz w:val="24"/>
                <w:szCs w:val="24"/>
              </w:rPr>
            </w:rPrChange>
          </w:rPr>
          <w:t xml:space="preserve"> </w:t>
        </w:r>
      </w:ins>
      <w:r w:rsidRPr="005A4578">
        <w:rPr>
          <w:sz w:val="30"/>
          <w:szCs w:val="30"/>
          <w:rPrChange w:id="185" w:author="Laura Tesch" w:date="2018-08-08T20:04:00Z">
            <w:rPr>
              <w:sz w:val="24"/>
              <w:szCs w:val="24"/>
            </w:rPr>
          </w:rPrChange>
        </w:rPr>
        <w:t>Methods</w:t>
      </w:r>
    </w:p>
    <w:p w14:paraId="769744FA" w14:textId="7A57ED50" w:rsidR="002F6B4E" w:rsidRPr="005A4578" w:rsidRDefault="00654572" w:rsidP="00DF7966">
      <w:pPr>
        <w:pStyle w:val="Heading2"/>
        <w:spacing w:line="480" w:lineRule="auto"/>
        <w:ind w:left="0"/>
      </w:pPr>
      <w:r w:rsidRPr="005A4578">
        <w:t xml:space="preserve">Dispersion </w:t>
      </w:r>
      <w:r w:rsidR="005A4578" w:rsidRPr="005A4578">
        <w:t>M</w:t>
      </w:r>
      <w:r w:rsidRPr="005A4578">
        <w:t xml:space="preserve">easure </w:t>
      </w:r>
      <w:ins w:id="186" w:author="Laura Tesch" w:date="2018-08-08T20:04:00Z">
        <w:r w:rsidR="005A4578">
          <w:t>and</w:t>
        </w:r>
      </w:ins>
      <w:del w:id="187" w:author="Laura Tesch" w:date="2018-08-08T20:04:00Z">
        <w:r w:rsidRPr="005A4578" w:rsidDel="005A4578">
          <w:delText>&amp;</w:delText>
        </w:r>
      </w:del>
      <w:r w:rsidRPr="005A4578">
        <w:t xml:space="preserve"> </w:t>
      </w:r>
      <w:r w:rsidR="005A4578" w:rsidRPr="005A4578">
        <w:t>Demographic Methods</w:t>
      </w:r>
    </w:p>
    <w:p w14:paraId="544E8097" w14:textId="6E194697" w:rsidR="00380438" w:rsidRPr="005A4578" w:rsidRDefault="00654572" w:rsidP="00DF7966">
      <w:pPr>
        <w:pStyle w:val="BodyText"/>
        <w:spacing w:line="480" w:lineRule="auto"/>
        <w:rPr>
          <w:sz w:val="24"/>
          <w:szCs w:val="24"/>
        </w:rPr>
      </w:pPr>
      <w:r w:rsidRPr="005A4578">
        <w:rPr>
          <w:sz w:val="24"/>
          <w:szCs w:val="24"/>
        </w:rPr>
        <w:t>For each population, we</w:t>
      </w:r>
      <w:r w:rsidR="001E6567">
        <w:rPr>
          <w:sz w:val="24"/>
          <w:szCs w:val="24"/>
        </w:rPr>
        <w:t xml:space="preserve"> </w:t>
      </w:r>
      <w:r w:rsidRPr="005A4578">
        <w:rPr>
          <w:sz w:val="24"/>
          <w:szCs w:val="24"/>
        </w:rPr>
        <w:t>investigated life expectancy and lifespan variation since birth.</w:t>
      </w:r>
      <w:r w:rsidR="001E6567">
        <w:rPr>
          <w:sz w:val="24"/>
          <w:szCs w:val="24"/>
        </w:rPr>
        <w:t xml:space="preserve"> </w:t>
      </w:r>
      <w:r w:rsidRPr="005A4578">
        <w:rPr>
          <w:sz w:val="24"/>
          <w:szCs w:val="24"/>
        </w:rPr>
        <w:t>We</w:t>
      </w:r>
      <w:r w:rsidR="001E6567">
        <w:rPr>
          <w:sz w:val="24"/>
          <w:szCs w:val="24"/>
        </w:rPr>
        <w:t xml:space="preserve"> </w:t>
      </w:r>
      <w:del w:id="188" w:author="Laura Tesch" w:date="2018-09-26T07:21:00Z">
        <w:r w:rsidRPr="005A4578" w:rsidDel="00C83873">
          <w:rPr>
            <w:sz w:val="24"/>
            <w:szCs w:val="24"/>
          </w:rPr>
          <w:delText>decided</w:delText>
        </w:r>
      </w:del>
      <w:ins w:id="189" w:author="Laura Tesch" w:date="2018-09-26T07:21:00Z">
        <w:r w:rsidR="00C83873">
          <w:rPr>
            <w:sz w:val="24"/>
            <w:szCs w:val="24"/>
          </w:rPr>
          <w:t>did</w:t>
        </w:r>
      </w:ins>
      <w:r w:rsidRPr="005A4578">
        <w:rPr>
          <w:sz w:val="24"/>
          <w:szCs w:val="24"/>
        </w:rPr>
        <w:t xml:space="preserve"> not</w:t>
      </w:r>
      <w:r w:rsidR="001E6567">
        <w:rPr>
          <w:sz w:val="24"/>
          <w:szCs w:val="24"/>
        </w:rPr>
        <w:t xml:space="preserve"> </w:t>
      </w:r>
      <w:del w:id="190" w:author="Laura Tesch" w:date="2018-09-26T07:21:00Z">
        <w:r w:rsidRPr="005A4578" w:rsidDel="00C83873">
          <w:rPr>
            <w:sz w:val="24"/>
            <w:szCs w:val="24"/>
          </w:rPr>
          <w:delText xml:space="preserve">to </w:delText>
        </w:r>
      </w:del>
      <w:r w:rsidRPr="005A4578">
        <w:rPr>
          <w:sz w:val="24"/>
          <w:szCs w:val="24"/>
        </w:rPr>
        <w:t>analyze variability at death conditioned on survival to a childhood age, as previous studies have done (e.g.</w:t>
      </w:r>
      <w:ins w:id="191" w:author="Laura Tesch" w:date="2018-08-08T20:04:00Z">
        <w:r w:rsidR="005A4578">
          <w:rPr>
            <w:sz w:val="24"/>
            <w:szCs w:val="24"/>
          </w:rPr>
          <w:t>,</w:t>
        </w:r>
      </w:ins>
      <w:r w:rsidRPr="005A4578">
        <w:rPr>
          <w:sz w:val="24"/>
          <w:szCs w:val="24"/>
        </w:rPr>
        <w:t xml:space="preserve"> Edwards and Tuljapurkar </w:t>
      </w:r>
      <w:del w:id="192" w:author="Laura Tesch" w:date="2018-08-08T20:04:00Z">
        <w:r w:rsidRPr="005A4578" w:rsidDel="005A4578">
          <w:rPr>
            <w:sz w:val="24"/>
            <w:szCs w:val="24"/>
          </w:rPr>
          <w:delText>(</w:delText>
        </w:r>
      </w:del>
      <w:r w:rsidRPr="005A4578">
        <w:rPr>
          <w:sz w:val="24"/>
          <w:szCs w:val="24"/>
        </w:rPr>
        <w:t>2005</w:t>
      </w:r>
      <w:ins w:id="193" w:author="Laura Tesch" w:date="2018-08-08T20:04:00Z">
        <w:r w:rsidR="005A4578">
          <w:rPr>
            <w:sz w:val="24"/>
            <w:szCs w:val="24"/>
          </w:rPr>
          <w:t>;</w:t>
        </w:r>
      </w:ins>
      <w:del w:id="194" w:author="Laura Tesch" w:date="2018-08-08T20:04:00Z">
        <w:r w:rsidRPr="005A4578" w:rsidDel="005A4578">
          <w:rPr>
            <w:sz w:val="24"/>
            <w:szCs w:val="24"/>
          </w:rPr>
          <w:delText>),</w:delText>
        </w:r>
      </w:del>
      <w:r w:rsidRPr="005A4578">
        <w:rPr>
          <w:sz w:val="24"/>
          <w:szCs w:val="24"/>
        </w:rPr>
        <w:t xml:space="preserve"> Smits and Monden </w:t>
      </w:r>
      <w:del w:id="195" w:author="Laura Tesch" w:date="2018-08-08T20:05:00Z">
        <w:r w:rsidRPr="005A4578" w:rsidDel="005A4578">
          <w:rPr>
            <w:sz w:val="24"/>
            <w:szCs w:val="24"/>
          </w:rPr>
          <w:delText>(</w:delText>
        </w:r>
      </w:del>
      <w:r w:rsidRPr="005A4578">
        <w:rPr>
          <w:sz w:val="24"/>
          <w:szCs w:val="24"/>
        </w:rPr>
        <w:t>2009</w:t>
      </w:r>
      <w:del w:id="196" w:author="Laura Tesch" w:date="2018-08-08T20:05:00Z">
        <w:r w:rsidRPr="005A4578" w:rsidDel="005A4578">
          <w:rPr>
            <w:sz w:val="24"/>
            <w:szCs w:val="24"/>
          </w:rPr>
          <w:delText>)</w:delText>
        </w:r>
      </w:del>
      <w:r w:rsidRPr="005A4578">
        <w:rPr>
          <w:sz w:val="24"/>
          <w:szCs w:val="24"/>
        </w:rPr>
        <w:t>)</w:t>
      </w:r>
      <w:del w:id="197" w:author="Teresa Artman" w:date="2018-09-01T14:16:00Z">
        <w:r w:rsidRPr="005A4578" w:rsidDel="0076770C">
          <w:rPr>
            <w:sz w:val="24"/>
            <w:szCs w:val="24"/>
          </w:rPr>
          <w:delText>,</w:delText>
        </w:r>
      </w:del>
      <w:r w:rsidRPr="005A4578">
        <w:rPr>
          <w:sz w:val="24"/>
          <w:szCs w:val="24"/>
        </w:rPr>
        <w:t xml:space="preserve"> because of the arbitrariness of choosing a starting age and because infancy and childhood are major contributors to lifespan inequalities that we</w:t>
      </w:r>
      <w:r w:rsidR="001E6567">
        <w:rPr>
          <w:sz w:val="24"/>
          <w:szCs w:val="24"/>
        </w:rPr>
        <w:t xml:space="preserve"> </w:t>
      </w:r>
      <w:r w:rsidRPr="005A4578">
        <w:rPr>
          <w:sz w:val="24"/>
          <w:szCs w:val="24"/>
        </w:rPr>
        <w:t>did not want to overlook. We focused on five periods determined by trends in the coefficient of variation</w:t>
      </w:r>
      <w:r w:rsidR="001E6567">
        <w:rPr>
          <w:sz w:val="24"/>
          <w:szCs w:val="24"/>
        </w:rPr>
        <w:t xml:space="preserve"> </w:t>
      </w:r>
      <w:r w:rsidRPr="005A4578">
        <w:rPr>
          <w:sz w:val="24"/>
          <w:szCs w:val="24"/>
        </w:rPr>
        <w:t>of male life expectancy</w:t>
      </w:r>
      <w:ins w:id="198" w:author="Teresa Artman" w:date="2018-09-01T14:17:00Z">
        <w:r w:rsidR="0076770C">
          <w:rPr>
            <w:sz w:val="24"/>
            <w:szCs w:val="24"/>
          </w:rPr>
          <w:t>:</w:t>
        </w:r>
      </w:ins>
      <w:del w:id="199" w:author="Teresa Artman" w:date="2018-09-01T14:17:00Z">
        <w:r w:rsidRPr="005A4578" w:rsidDel="0076770C">
          <w:rPr>
            <w:sz w:val="24"/>
            <w:szCs w:val="24"/>
          </w:rPr>
          <w:delText>.</w:delText>
        </w:r>
      </w:del>
      <w:r w:rsidRPr="005A4578">
        <w:rPr>
          <w:sz w:val="24"/>
          <w:szCs w:val="24"/>
        </w:rPr>
        <w:t xml:space="preserve"> </w:t>
      </w:r>
      <w:del w:id="200" w:author="Teresa Artman" w:date="2018-09-01T14:17:00Z">
        <w:r w:rsidRPr="005A4578" w:rsidDel="0076770C">
          <w:rPr>
            <w:sz w:val="24"/>
            <w:szCs w:val="24"/>
          </w:rPr>
          <w:delText xml:space="preserve">The periods were labeled </w:delText>
        </w:r>
      </w:del>
      <w:ins w:id="201" w:author="Teresa Artman" w:date="2018-09-01T14:17:00Z">
        <w:r w:rsidR="0076770C">
          <w:rPr>
            <w:sz w:val="24"/>
            <w:szCs w:val="24"/>
          </w:rPr>
          <w:t xml:space="preserve">(1) </w:t>
        </w:r>
      </w:ins>
      <w:del w:id="202" w:author="Teresa Artman" w:date="2018-09-01T14:17:00Z">
        <w:r w:rsidRPr="005A4578" w:rsidDel="0076770C">
          <w:rPr>
            <w:sz w:val="24"/>
            <w:szCs w:val="24"/>
          </w:rPr>
          <w:delText>“</w:delText>
        </w:r>
      </w:del>
      <w:del w:id="203" w:author="Teresa Artman" w:date="2018-09-01T14:40:00Z">
        <w:r w:rsidRPr="0076770C" w:rsidDel="00C96D74">
          <w:rPr>
            <w:i/>
            <w:sz w:val="24"/>
            <w:szCs w:val="24"/>
            <w:rPrChange w:id="204" w:author="Teresa Artman" w:date="2018-09-01T14:17:00Z">
              <w:rPr>
                <w:b/>
                <w:bCs/>
                <w:sz w:val="24"/>
                <w:szCs w:val="24"/>
              </w:rPr>
            </w:rPrChange>
          </w:rPr>
          <w:delText>S</w:delText>
        </w:r>
      </w:del>
      <w:ins w:id="205" w:author="Teresa Artman" w:date="2018-09-01T14:40:00Z">
        <w:r w:rsidR="00C96D74">
          <w:rPr>
            <w:i/>
            <w:sz w:val="24"/>
            <w:szCs w:val="24"/>
          </w:rPr>
          <w:t>s</w:t>
        </w:r>
      </w:ins>
      <w:r w:rsidRPr="0076770C">
        <w:rPr>
          <w:i/>
          <w:sz w:val="24"/>
          <w:szCs w:val="24"/>
          <w:rPrChange w:id="206" w:author="Teresa Artman" w:date="2018-09-01T14:17:00Z">
            <w:rPr>
              <w:b/>
              <w:bCs/>
              <w:sz w:val="24"/>
              <w:szCs w:val="24"/>
            </w:rPr>
          </w:rPrChange>
        </w:rPr>
        <w:t>tagnatio</w:t>
      </w:r>
      <w:r w:rsidRPr="0076770C">
        <w:rPr>
          <w:sz w:val="24"/>
          <w:szCs w:val="24"/>
        </w:rPr>
        <w:t>n</w:t>
      </w:r>
      <w:ins w:id="207" w:author="Teresa Artman" w:date="2018-09-01T14:17:00Z">
        <w:r w:rsidR="0076770C" w:rsidRPr="00644B42">
          <w:rPr>
            <w:sz w:val="24"/>
            <w:szCs w:val="24"/>
            <w:rPrChange w:id="208" w:author="Teresa Artman" w:date="2018-09-01T14:18:00Z">
              <w:rPr>
                <w:b/>
                <w:bCs/>
                <w:i/>
                <w:sz w:val="24"/>
                <w:szCs w:val="24"/>
              </w:rPr>
            </w:rPrChange>
          </w:rPr>
          <w:t>,</w:t>
        </w:r>
      </w:ins>
      <w:del w:id="209" w:author="Teresa Artman" w:date="2018-09-01T14:17:00Z">
        <w:r w:rsidRPr="005A4578" w:rsidDel="0076770C">
          <w:rPr>
            <w:sz w:val="24"/>
            <w:szCs w:val="24"/>
          </w:rPr>
          <w:delText>”</w:delText>
        </w:r>
      </w:del>
      <w:r w:rsidRPr="005A4578">
        <w:rPr>
          <w:sz w:val="24"/>
          <w:szCs w:val="24"/>
        </w:rPr>
        <w:t xml:space="preserve"> from 1960 to 1980</w:t>
      </w:r>
      <w:ins w:id="210" w:author="Teresa Artman" w:date="2018-09-01T14:17:00Z">
        <w:r w:rsidR="0076770C">
          <w:rPr>
            <w:sz w:val="24"/>
            <w:szCs w:val="24"/>
          </w:rPr>
          <w:t>;</w:t>
        </w:r>
      </w:ins>
      <w:del w:id="211" w:author="Teresa Artman" w:date="2018-09-01T14:17:00Z">
        <w:r w:rsidRPr="005A4578" w:rsidDel="0076770C">
          <w:rPr>
            <w:sz w:val="24"/>
            <w:szCs w:val="24"/>
          </w:rPr>
          <w:delText>,</w:delText>
        </w:r>
      </w:del>
      <w:r w:rsidRPr="005A4578">
        <w:rPr>
          <w:sz w:val="24"/>
          <w:szCs w:val="24"/>
        </w:rPr>
        <w:t xml:space="preserve"> </w:t>
      </w:r>
      <w:ins w:id="212" w:author="Teresa Artman" w:date="2018-09-01T14:17:00Z">
        <w:r w:rsidR="0076770C">
          <w:rPr>
            <w:sz w:val="24"/>
            <w:szCs w:val="24"/>
          </w:rPr>
          <w:t xml:space="preserve">(2) </w:t>
        </w:r>
      </w:ins>
      <w:del w:id="213" w:author="Teresa Artman" w:date="2018-09-01T14:17:00Z">
        <w:r w:rsidRPr="005A4578" w:rsidDel="0076770C">
          <w:rPr>
            <w:sz w:val="24"/>
            <w:szCs w:val="24"/>
          </w:rPr>
          <w:delText>“</w:delText>
        </w:r>
      </w:del>
      <w:del w:id="214" w:author="Teresa Artman" w:date="2018-09-01T14:40:00Z">
        <w:r w:rsidRPr="0076770C" w:rsidDel="00C96D74">
          <w:rPr>
            <w:i/>
            <w:sz w:val="24"/>
            <w:szCs w:val="24"/>
            <w:rPrChange w:id="215" w:author="Teresa Artman" w:date="2018-09-01T14:17:00Z">
              <w:rPr>
                <w:b/>
                <w:bCs/>
                <w:sz w:val="24"/>
                <w:szCs w:val="24"/>
              </w:rPr>
            </w:rPrChange>
          </w:rPr>
          <w:delText>I</w:delText>
        </w:r>
      </w:del>
      <w:ins w:id="216" w:author="Teresa Artman" w:date="2018-09-01T14:40:00Z">
        <w:r w:rsidR="00C96D74">
          <w:rPr>
            <w:i/>
            <w:sz w:val="24"/>
            <w:szCs w:val="24"/>
          </w:rPr>
          <w:t>i</w:t>
        </w:r>
      </w:ins>
      <w:r w:rsidRPr="0076770C">
        <w:rPr>
          <w:i/>
          <w:sz w:val="24"/>
          <w:szCs w:val="24"/>
          <w:rPrChange w:id="217" w:author="Teresa Artman" w:date="2018-09-01T14:17:00Z">
            <w:rPr>
              <w:b/>
              <w:bCs/>
              <w:sz w:val="24"/>
              <w:szCs w:val="24"/>
            </w:rPr>
          </w:rPrChange>
        </w:rPr>
        <w:t>mprovements</w:t>
      </w:r>
      <w:ins w:id="218" w:author="Teresa Artman" w:date="2018-09-01T14:17:00Z">
        <w:r w:rsidR="0076770C" w:rsidRPr="0076770C">
          <w:rPr>
            <w:sz w:val="24"/>
            <w:szCs w:val="24"/>
            <w:rPrChange w:id="219" w:author="Teresa Artman" w:date="2018-09-01T14:17:00Z">
              <w:rPr>
                <w:b/>
                <w:bCs/>
                <w:i/>
                <w:sz w:val="24"/>
                <w:szCs w:val="24"/>
              </w:rPr>
            </w:rPrChange>
          </w:rPr>
          <w:t>,</w:t>
        </w:r>
      </w:ins>
      <w:del w:id="220" w:author="Teresa Artman" w:date="2018-09-01T14:17:00Z">
        <w:r w:rsidRPr="005A4578" w:rsidDel="0076770C">
          <w:rPr>
            <w:sz w:val="24"/>
            <w:szCs w:val="24"/>
          </w:rPr>
          <w:delText>”</w:delText>
        </w:r>
      </w:del>
      <w:r w:rsidRPr="005A4578">
        <w:rPr>
          <w:sz w:val="24"/>
          <w:szCs w:val="24"/>
        </w:rPr>
        <w:t xml:space="preserve"> from 1980 to 1988</w:t>
      </w:r>
      <w:del w:id="221" w:author="Teresa Artman" w:date="2018-09-01T14:17:00Z">
        <w:r w:rsidRPr="005A4578" w:rsidDel="0076770C">
          <w:rPr>
            <w:sz w:val="24"/>
            <w:szCs w:val="24"/>
          </w:rPr>
          <w:delText>,</w:delText>
        </w:r>
      </w:del>
      <w:ins w:id="222" w:author="Teresa Artman" w:date="2018-09-01T14:17:00Z">
        <w:r w:rsidR="0076770C">
          <w:rPr>
            <w:sz w:val="24"/>
            <w:szCs w:val="24"/>
          </w:rPr>
          <w:t>;</w:t>
        </w:r>
      </w:ins>
      <w:r w:rsidRPr="005A4578">
        <w:rPr>
          <w:sz w:val="24"/>
          <w:szCs w:val="24"/>
        </w:rPr>
        <w:t xml:space="preserve"> </w:t>
      </w:r>
      <w:ins w:id="223" w:author="Teresa Artman" w:date="2018-09-01T14:17:00Z">
        <w:r w:rsidR="0076770C">
          <w:rPr>
            <w:sz w:val="24"/>
            <w:szCs w:val="24"/>
          </w:rPr>
          <w:t xml:space="preserve">(3) </w:t>
        </w:r>
      </w:ins>
      <w:del w:id="224" w:author="Teresa Artman" w:date="2018-09-01T14:17:00Z">
        <w:r w:rsidRPr="005A4578" w:rsidDel="0076770C">
          <w:rPr>
            <w:sz w:val="24"/>
            <w:szCs w:val="24"/>
          </w:rPr>
          <w:delText>“</w:delText>
        </w:r>
      </w:del>
      <w:del w:id="225" w:author="Teresa Artman" w:date="2018-09-01T14:40:00Z">
        <w:r w:rsidRPr="0076770C" w:rsidDel="00C96D74">
          <w:rPr>
            <w:i/>
            <w:sz w:val="24"/>
            <w:szCs w:val="24"/>
            <w:rPrChange w:id="226" w:author="Teresa Artman" w:date="2018-09-01T14:17:00Z">
              <w:rPr>
                <w:b/>
                <w:bCs/>
                <w:sz w:val="24"/>
                <w:szCs w:val="24"/>
              </w:rPr>
            </w:rPrChange>
          </w:rPr>
          <w:delText>D</w:delText>
        </w:r>
      </w:del>
      <w:ins w:id="227" w:author="Teresa Artman" w:date="2018-09-01T14:40:00Z">
        <w:r w:rsidR="00C96D74">
          <w:rPr>
            <w:i/>
            <w:sz w:val="24"/>
            <w:szCs w:val="24"/>
          </w:rPr>
          <w:t>d</w:t>
        </w:r>
      </w:ins>
      <w:r w:rsidRPr="0076770C">
        <w:rPr>
          <w:i/>
          <w:sz w:val="24"/>
          <w:szCs w:val="24"/>
          <w:rPrChange w:id="228" w:author="Teresa Artman" w:date="2018-09-01T14:17:00Z">
            <w:rPr>
              <w:b/>
              <w:bCs/>
              <w:sz w:val="24"/>
              <w:szCs w:val="24"/>
            </w:rPr>
          </w:rPrChange>
        </w:rPr>
        <w:t>eterioration</w:t>
      </w:r>
      <w:ins w:id="229" w:author="Teresa Artman" w:date="2018-09-01T14:17:00Z">
        <w:r w:rsidR="0076770C" w:rsidRPr="00644B42">
          <w:rPr>
            <w:sz w:val="24"/>
            <w:szCs w:val="24"/>
          </w:rPr>
          <w:t>,</w:t>
        </w:r>
      </w:ins>
      <w:del w:id="230" w:author="Teresa Artman" w:date="2018-09-01T14:17:00Z">
        <w:r w:rsidRPr="005A4578" w:rsidDel="0076770C">
          <w:rPr>
            <w:sz w:val="24"/>
            <w:szCs w:val="24"/>
          </w:rPr>
          <w:delText>”</w:delText>
        </w:r>
      </w:del>
      <w:r w:rsidRPr="005A4578">
        <w:rPr>
          <w:sz w:val="24"/>
          <w:szCs w:val="24"/>
        </w:rPr>
        <w:t xml:space="preserve"> from 1988</w:t>
      </w:r>
      <w:ins w:id="231" w:author="Laura Tesch" w:date="2018-09-26T07:22:00Z">
        <w:r w:rsidR="00C83873">
          <w:rPr>
            <w:sz w:val="24"/>
            <w:szCs w:val="24"/>
          </w:rPr>
          <w:t xml:space="preserve"> to </w:t>
        </w:r>
      </w:ins>
      <w:del w:id="232" w:author="Laura Tesch" w:date="2018-09-26T07:22:00Z">
        <w:r w:rsidRPr="005A4578" w:rsidDel="00C83873">
          <w:rPr>
            <w:sz w:val="24"/>
            <w:szCs w:val="24"/>
          </w:rPr>
          <w:delText>-</w:delText>
        </w:r>
      </w:del>
      <w:r w:rsidRPr="005A4578">
        <w:rPr>
          <w:sz w:val="24"/>
          <w:szCs w:val="24"/>
        </w:rPr>
        <w:t>1994</w:t>
      </w:r>
      <w:del w:id="233" w:author="Teresa Artman" w:date="2018-09-01T14:18:00Z">
        <w:r w:rsidRPr="005A4578" w:rsidDel="0076770C">
          <w:rPr>
            <w:sz w:val="24"/>
            <w:szCs w:val="24"/>
          </w:rPr>
          <w:delText>,</w:delText>
        </w:r>
      </w:del>
      <w:ins w:id="234" w:author="Teresa Artman" w:date="2018-09-01T14:18:00Z">
        <w:r w:rsidR="0076770C">
          <w:rPr>
            <w:sz w:val="24"/>
            <w:szCs w:val="24"/>
          </w:rPr>
          <w:t>;</w:t>
        </w:r>
      </w:ins>
      <w:r w:rsidRPr="005A4578">
        <w:rPr>
          <w:sz w:val="24"/>
          <w:szCs w:val="24"/>
        </w:rPr>
        <w:t xml:space="preserve"> </w:t>
      </w:r>
      <w:ins w:id="235" w:author="Teresa Artman" w:date="2018-09-01T14:18:00Z">
        <w:r w:rsidR="0076770C">
          <w:rPr>
            <w:sz w:val="24"/>
            <w:szCs w:val="24"/>
          </w:rPr>
          <w:t xml:space="preserve">(4) </w:t>
        </w:r>
      </w:ins>
      <w:del w:id="236" w:author="Teresa Artman" w:date="2018-09-01T14:18:00Z">
        <w:r w:rsidRPr="005A4578" w:rsidDel="0076770C">
          <w:rPr>
            <w:sz w:val="24"/>
            <w:szCs w:val="24"/>
          </w:rPr>
          <w:delText>“</w:delText>
        </w:r>
      </w:del>
      <w:del w:id="237" w:author="Teresa Artman" w:date="2018-09-01T14:41:00Z">
        <w:r w:rsidRPr="0076770C" w:rsidDel="00C96D74">
          <w:rPr>
            <w:i/>
            <w:sz w:val="24"/>
            <w:szCs w:val="24"/>
            <w:rPrChange w:id="238" w:author="Teresa Artman" w:date="2018-09-01T14:18:00Z">
              <w:rPr>
                <w:b/>
                <w:bCs/>
                <w:sz w:val="24"/>
                <w:szCs w:val="24"/>
              </w:rPr>
            </w:rPrChange>
          </w:rPr>
          <w:delText>D</w:delText>
        </w:r>
      </w:del>
      <w:ins w:id="239" w:author="Teresa Artman" w:date="2018-09-01T14:41:00Z">
        <w:r w:rsidR="00C96D74">
          <w:rPr>
            <w:i/>
            <w:sz w:val="24"/>
            <w:szCs w:val="24"/>
          </w:rPr>
          <w:t>d</w:t>
        </w:r>
      </w:ins>
      <w:r w:rsidRPr="0076770C">
        <w:rPr>
          <w:i/>
          <w:sz w:val="24"/>
          <w:szCs w:val="24"/>
          <w:rPrChange w:id="240" w:author="Teresa Artman" w:date="2018-09-01T14:18:00Z">
            <w:rPr>
              <w:b/>
              <w:bCs/>
              <w:sz w:val="24"/>
              <w:szCs w:val="24"/>
            </w:rPr>
          </w:rPrChange>
        </w:rPr>
        <w:t>ivergence</w:t>
      </w:r>
      <w:ins w:id="241" w:author="Teresa Artman" w:date="2018-09-01T14:18:00Z">
        <w:r w:rsidR="0076770C" w:rsidRPr="0076770C">
          <w:rPr>
            <w:sz w:val="24"/>
            <w:szCs w:val="24"/>
          </w:rPr>
          <w:t>,</w:t>
        </w:r>
      </w:ins>
      <w:del w:id="242" w:author="Teresa Artman" w:date="2018-09-01T14:18:00Z">
        <w:r w:rsidRPr="005A4578" w:rsidDel="00644B42">
          <w:rPr>
            <w:sz w:val="24"/>
            <w:szCs w:val="24"/>
          </w:rPr>
          <w:delText>”</w:delText>
        </w:r>
      </w:del>
      <w:r w:rsidRPr="005A4578">
        <w:rPr>
          <w:sz w:val="24"/>
          <w:szCs w:val="24"/>
        </w:rPr>
        <w:t xml:space="preserve"> between 1994 and 2000</w:t>
      </w:r>
      <w:del w:id="243" w:author="Teresa Artman" w:date="2018-09-01T14:18:00Z">
        <w:r w:rsidRPr="005A4578" w:rsidDel="00644B42">
          <w:rPr>
            <w:sz w:val="24"/>
            <w:szCs w:val="24"/>
          </w:rPr>
          <w:delText>,</w:delText>
        </w:r>
      </w:del>
      <w:ins w:id="244" w:author="Teresa Artman" w:date="2018-09-01T14:18:00Z">
        <w:r w:rsidR="00644B42">
          <w:rPr>
            <w:sz w:val="24"/>
            <w:szCs w:val="24"/>
          </w:rPr>
          <w:t>;</w:t>
        </w:r>
      </w:ins>
      <w:r w:rsidRPr="005A4578">
        <w:rPr>
          <w:sz w:val="24"/>
          <w:szCs w:val="24"/>
        </w:rPr>
        <w:t xml:space="preserve"> and </w:t>
      </w:r>
      <w:ins w:id="245" w:author="Teresa Artman" w:date="2018-09-01T14:18:00Z">
        <w:r w:rsidR="00644B42">
          <w:rPr>
            <w:sz w:val="24"/>
            <w:szCs w:val="24"/>
          </w:rPr>
          <w:t xml:space="preserve">(5) </w:t>
        </w:r>
      </w:ins>
      <w:del w:id="246" w:author="Teresa Artman" w:date="2018-09-01T14:18:00Z">
        <w:r w:rsidRPr="005A4578" w:rsidDel="00644B42">
          <w:rPr>
            <w:sz w:val="24"/>
            <w:szCs w:val="24"/>
          </w:rPr>
          <w:lastRenderedPageBreak/>
          <w:delText>“</w:delText>
        </w:r>
      </w:del>
      <w:ins w:id="247" w:author="Teresa Artman" w:date="2018-09-01T14:41:00Z">
        <w:r w:rsidR="00C96D74" w:rsidRPr="00C96D74">
          <w:rPr>
            <w:i/>
            <w:sz w:val="24"/>
            <w:szCs w:val="24"/>
            <w:rPrChange w:id="248" w:author="Teresa Artman" w:date="2018-09-01T14:41:00Z">
              <w:rPr>
                <w:b/>
                <w:bCs/>
                <w:sz w:val="24"/>
                <w:szCs w:val="24"/>
              </w:rPr>
            </w:rPrChange>
          </w:rPr>
          <w:t>c</w:t>
        </w:r>
      </w:ins>
      <w:del w:id="249" w:author="Teresa Artman" w:date="2018-09-01T14:41:00Z">
        <w:r w:rsidRPr="00644B42" w:rsidDel="00C96D74">
          <w:rPr>
            <w:i/>
            <w:sz w:val="24"/>
            <w:szCs w:val="24"/>
            <w:rPrChange w:id="250" w:author="Teresa Artman" w:date="2018-09-01T14:19:00Z">
              <w:rPr>
                <w:b/>
                <w:bCs/>
                <w:sz w:val="24"/>
                <w:szCs w:val="24"/>
              </w:rPr>
            </w:rPrChange>
          </w:rPr>
          <w:delText>C</w:delText>
        </w:r>
      </w:del>
      <w:r w:rsidRPr="00644B42">
        <w:rPr>
          <w:i/>
          <w:sz w:val="24"/>
          <w:szCs w:val="24"/>
          <w:rPrChange w:id="251" w:author="Teresa Artman" w:date="2018-09-01T14:19:00Z">
            <w:rPr>
              <w:b/>
              <w:bCs/>
              <w:sz w:val="24"/>
              <w:szCs w:val="24"/>
            </w:rPr>
          </w:rPrChange>
        </w:rPr>
        <w:t>onvergence</w:t>
      </w:r>
      <w:del w:id="252" w:author="Teresa Artman" w:date="2018-09-01T14:19:00Z">
        <w:r w:rsidRPr="005A4578" w:rsidDel="00644B42">
          <w:rPr>
            <w:sz w:val="24"/>
            <w:szCs w:val="24"/>
          </w:rPr>
          <w:delText>”</w:delText>
        </w:r>
      </w:del>
      <w:r w:rsidRPr="005A4578">
        <w:rPr>
          <w:sz w:val="24"/>
          <w:szCs w:val="24"/>
        </w:rPr>
        <w:t xml:space="preserve"> thereafter. Periods were initially determined using a divisive hierarchical estimation algorithm for multiple change</w:t>
      </w:r>
      <w:ins w:id="253" w:author="Laura Tesch" w:date="2018-09-26T07:24:00Z">
        <w:r w:rsidR="003E2D00">
          <w:rPr>
            <w:sz w:val="24"/>
            <w:szCs w:val="24"/>
          </w:rPr>
          <w:t>-</w:t>
        </w:r>
      </w:ins>
      <w:del w:id="254" w:author="Laura Tesch" w:date="2018-09-26T07:24:00Z">
        <w:r w:rsidRPr="005A4578" w:rsidDel="003E2D00">
          <w:rPr>
            <w:sz w:val="24"/>
            <w:szCs w:val="24"/>
          </w:rPr>
          <w:delText xml:space="preserve"> </w:delText>
        </w:r>
      </w:del>
      <w:r w:rsidRPr="005A4578">
        <w:rPr>
          <w:sz w:val="24"/>
          <w:szCs w:val="24"/>
        </w:rPr>
        <w:t>points analysis</w:t>
      </w:r>
      <w:r w:rsidR="00380438" w:rsidRPr="005A4578">
        <w:rPr>
          <w:sz w:val="24"/>
          <w:szCs w:val="24"/>
        </w:rPr>
        <w:t>.</w:t>
      </w:r>
      <w:r w:rsidR="00380438" w:rsidRPr="005A4578">
        <w:rPr>
          <w:rStyle w:val="FootnoteReference"/>
          <w:sz w:val="24"/>
          <w:szCs w:val="24"/>
        </w:rPr>
        <w:footnoteReference w:id="1"/>
      </w:r>
      <w:r w:rsidRPr="005A4578">
        <w:rPr>
          <w:sz w:val="24"/>
          <w:szCs w:val="24"/>
        </w:rPr>
        <w:t xml:space="preserve"> The statistical break points were 1960, 1976, 1986, 1993</w:t>
      </w:r>
      <w:ins w:id="257" w:author="Teresa Artman" w:date="2018-09-01T14:19:00Z">
        <w:r w:rsidR="00644B42">
          <w:rPr>
            <w:sz w:val="24"/>
            <w:szCs w:val="24"/>
          </w:rPr>
          <w:t>,</w:t>
        </w:r>
      </w:ins>
      <w:r w:rsidRPr="005A4578">
        <w:rPr>
          <w:sz w:val="24"/>
          <w:szCs w:val="24"/>
        </w:rPr>
        <w:t xml:space="preserve"> and 2001. </w:t>
      </w:r>
      <w:ins w:id="258" w:author="Laura Tesch" w:date="2018-09-26T07:25:00Z">
        <w:r w:rsidR="003E2D00">
          <w:rPr>
            <w:sz w:val="24"/>
            <w:szCs w:val="24"/>
          </w:rPr>
          <w:t xml:space="preserve">To ease the interpretation of the results, </w:t>
        </w:r>
      </w:ins>
      <w:del w:id="259" w:author="Laura Tesch" w:date="2018-09-26T07:25:00Z">
        <w:r w:rsidRPr="005A4578" w:rsidDel="003E2D00">
          <w:rPr>
            <w:sz w:val="24"/>
            <w:szCs w:val="24"/>
          </w:rPr>
          <w:delText>W</w:delText>
        </w:r>
      </w:del>
      <w:ins w:id="260" w:author="Laura Tesch" w:date="2018-09-26T07:25:00Z">
        <w:r w:rsidR="003E2D00">
          <w:rPr>
            <w:sz w:val="24"/>
            <w:szCs w:val="24"/>
          </w:rPr>
          <w:t>w</w:t>
        </w:r>
      </w:ins>
      <w:r w:rsidRPr="005A4578">
        <w:rPr>
          <w:sz w:val="24"/>
          <w:szCs w:val="24"/>
        </w:rPr>
        <w:t>e instead used complete decades or historical events</w:t>
      </w:r>
      <w:del w:id="261" w:author="Laura Tesch" w:date="2018-09-26T07:25:00Z">
        <w:r w:rsidRPr="005A4578" w:rsidDel="003E2D00">
          <w:rPr>
            <w:sz w:val="24"/>
            <w:szCs w:val="24"/>
          </w:rPr>
          <w:delText xml:space="preserve"> </w:delText>
        </w:r>
      </w:del>
      <w:del w:id="262" w:author="Laura Tesch" w:date="2018-09-26T07:24:00Z">
        <w:r w:rsidRPr="005A4578" w:rsidDel="003E2D00">
          <w:rPr>
            <w:sz w:val="24"/>
            <w:szCs w:val="24"/>
          </w:rPr>
          <w:delText>which made</w:delText>
        </w:r>
      </w:del>
      <w:del w:id="263" w:author="Laura Tesch" w:date="2018-09-26T07:25:00Z">
        <w:r w:rsidRPr="005A4578" w:rsidDel="003E2D00">
          <w:rPr>
            <w:sz w:val="24"/>
            <w:szCs w:val="24"/>
          </w:rPr>
          <w:delText xml:space="preserve"> the interpretation of the results easier</w:delText>
        </w:r>
      </w:del>
      <w:r w:rsidRPr="005A4578">
        <w:rPr>
          <w:sz w:val="24"/>
          <w:szCs w:val="24"/>
        </w:rPr>
        <w:t xml:space="preserve">, which were all within </w:t>
      </w:r>
      <w:del w:id="264" w:author="Laura Tesch" w:date="2018-08-09T17:24:00Z">
        <w:r w:rsidRPr="005A4578" w:rsidDel="00085887">
          <w:rPr>
            <w:sz w:val="24"/>
            <w:szCs w:val="24"/>
          </w:rPr>
          <w:delText xml:space="preserve">3 </w:delText>
        </w:r>
      </w:del>
      <w:ins w:id="265" w:author="Laura Tesch" w:date="2018-08-09T17:24:00Z">
        <w:r w:rsidR="00085887">
          <w:rPr>
            <w:sz w:val="24"/>
            <w:szCs w:val="24"/>
          </w:rPr>
          <w:t>three</w:t>
        </w:r>
        <w:r w:rsidR="00085887" w:rsidRPr="005A4578">
          <w:rPr>
            <w:sz w:val="24"/>
            <w:szCs w:val="24"/>
          </w:rPr>
          <w:t xml:space="preserve"> </w:t>
        </w:r>
      </w:ins>
      <w:r w:rsidRPr="005A4578">
        <w:rPr>
          <w:sz w:val="24"/>
          <w:szCs w:val="24"/>
        </w:rPr>
        <w:t>years of the cut points. For example, the period 1960</w:t>
      </w:r>
      <w:del w:id="266" w:author="Laura Tesch" w:date="2018-08-08T20:05:00Z">
        <w:r w:rsidRPr="005A4578" w:rsidDel="005A4578">
          <w:rPr>
            <w:sz w:val="24"/>
            <w:szCs w:val="24"/>
          </w:rPr>
          <w:delText>-</w:delText>
        </w:r>
      </w:del>
      <w:ins w:id="267" w:author="Laura Tesch" w:date="2018-08-08T20:05:00Z">
        <w:r w:rsidR="005A4578">
          <w:rPr>
            <w:sz w:val="24"/>
            <w:szCs w:val="24"/>
          </w:rPr>
          <w:t>–</w:t>
        </w:r>
      </w:ins>
      <w:r w:rsidRPr="005A4578">
        <w:rPr>
          <w:sz w:val="24"/>
          <w:szCs w:val="24"/>
        </w:rPr>
        <w:t xml:space="preserve">1979 (complete years) included the two decades with no substantial changes in the coefficient of variation between life expectancies. The next break point (1986) was extended to 1988 to include </w:t>
      </w:r>
      <w:del w:id="268" w:author="Laura Tesch" w:date="2018-09-26T07:26:00Z">
        <w:r w:rsidRPr="005A4578" w:rsidDel="003E2D00">
          <w:rPr>
            <w:sz w:val="24"/>
            <w:szCs w:val="24"/>
          </w:rPr>
          <w:delText xml:space="preserve">completely </w:delText>
        </w:r>
      </w:del>
      <w:ins w:id="269" w:author="Laura Tesch" w:date="2018-09-26T07:26:00Z">
        <w:r w:rsidR="003E2D00">
          <w:rPr>
            <w:sz w:val="24"/>
            <w:szCs w:val="24"/>
          </w:rPr>
          <w:t>the entirety of</w:t>
        </w:r>
        <w:r w:rsidR="003E2D00" w:rsidRPr="005A4578">
          <w:rPr>
            <w:sz w:val="24"/>
            <w:szCs w:val="24"/>
          </w:rPr>
          <w:t xml:space="preserve"> </w:t>
        </w:r>
      </w:ins>
      <w:r w:rsidRPr="005A4578">
        <w:rPr>
          <w:sz w:val="24"/>
          <w:szCs w:val="24"/>
        </w:rPr>
        <w:t>Gorbachev’s anti-alcohol campaign, which was implemented in the period 1985</w:t>
      </w:r>
      <w:del w:id="270" w:author="Laura Tesch" w:date="2018-08-08T20:05:00Z">
        <w:r w:rsidRPr="005A4578" w:rsidDel="005A4578">
          <w:rPr>
            <w:sz w:val="24"/>
            <w:szCs w:val="24"/>
          </w:rPr>
          <w:delText>-</w:delText>
        </w:r>
      </w:del>
      <w:ins w:id="271" w:author="Laura Tesch" w:date="2018-08-08T20:05:00Z">
        <w:r w:rsidR="005A4578">
          <w:rPr>
            <w:sz w:val="24"/>
            <w:szCs w:val="24"/>
          </w:rPr>
          <w:t>–</w:t>
        </w:r>
      </w:ins>
      <w:r w:rsidRPr="005A4578">
        <w:rPr>
          <w:sz w:val="24"/>
          <w:szCs w:val="24"/>
        </w:rPr>
        <w:t xml:space="preserve">1988. The following break point </w:t>
      </w:r>
      <w:ins w:id="272" w:author="Laura Tesch" w:date="2018-09-26T07:30:00Z">
        <w:r w:rsidR="00560645">
          <w:rPr>
            <w:sz w:val="24"/>
            <w:szCs w:val="24"/>
          </w:rPr>
          <w:t>(1993</w:t>
        </w:r>
        <w:commentRangeStart w:id="273"/>
        <w:r w:rsidR="00560645">
          <w:rPr>
            <w:sz w:val="24"/>
            <w:szCs w:val="24"/>
          </w:rPr>
          <w:t>)</w:t>
        </w:r>
        <w:r w:rsidR="00560645">
          <w:rPr>
            <w:b/>
            <w:sz w:val="24"/>
            <w:szCs w:val="24"/>
          </w:rPr>
          <w:t>[AU: Right?]</w:t>
        </w:r>
        <w:r w:rsidR="00560645">
          <w:rPr>
            <w:sz w:val="24"/>
            <w:szCs w:val="24"/>
          </w:rPr>
          <w:t xml:space="preserve"> </w:t>
        </w:r>
      </w:ins>
      <w:commentRangeEnd w:id="273"/>
      <w:r w:rsidR="00455AA6">
        <w:rPr>
          <w:rStyle w:val="CommentReference"/>
        </w:rPr>
        <w:commentReference w:id="273"/>
      </w:r>
      <w:r w:rsidRPr="005A4578">
        <w:rPr>
          <w:sz w:val="24"/>
          <w:szCs w:val="24"/>
        </w:rPr>
        <w:t xml:space="preserve">was used exactly </w:t>
      </w:r>
      <w:del w:id="274" w:author="Teresa Artman" w:date="2018-09-01T14:19:00Z">
        <w:r w:rsidRPr="005A4578" w:rsidDel="00644B42">
          <w:rPr>
            <w:sz w:val="24"/>
            <w:szCs w:val="24"/>
          </w:rPr>
          <w:delText xml:space="preserve">since </w:delText>
        </w:r>
      </w:del>
      <w:ins w:id="275" w:author="Teresa Artman" w:date="2018-09-01T14:19:00Z">
        <w:r w:rsidR="00644B42">
          <w:rPr>
            <w:sz w:val="24"/>
            <w:szCs w:val="24"/>
          </w:rPr>
          <w:t xml:space="preserve">because </w:t>
        </w:r>
      </w:ins>
      <w:r w:rsidRPr="005A4578">
        <w:rPr>
          <w:sz w:val="24"/>
          <w:szCs w:val="24"/>
        </w:rPr>
        <w:t>it allows the period 1988</w:t>
      </w:r>
      <w:del w:id="276" w:author="Laura Tesch" w:date="2018-08-08T20:05:00Z">
        <w:r w:rsidRPr="005A4578" w:rsidDel="005A4578">
          <w:rPr>
            <w:sz w:val="24"/>
            <w:szCs w:val="24"/>
          </w:rPr>
          <w:delText>-</w:delText>
        </w:r>
      </w:del>
      <w:ins w:id="277" w:author="Laura Tesch" w:date="2018-08-08T20:05:00Z">
        <w:r w:rsidR="005A4578">
          <w:rPr>
            <w:sz w:val="24"/>
            <w:szCs w:val="24"/>
          </w:rPr>
          <w:t>–</w:t>
        </w:r>
      </w:ins>
      <w:r w:rsidRPr="005A4578">
        <w:rPr>
          <w:sz w:val="24"/>
          <w:szCs w:val="24"/>
        </w:rPr>
        <w:t xml:space="preserve">1993 to include the dissolution of the Soviet Union in late 1991 </w:t>
      </w:r>
      <w:del w:id="278" w:author="Laura Tesch" w:date="2018-09-26T07:28:00Z">
        <w:r w:rsidRPr="005A4578" w:rsidDel="00560645">
          <w:rPr>
            <w:sz w:val="24"/>
            <w:szCs w:val="24"/>
          </w:rPr>
          <w:delText xml:space="preserve">and </w:delText>
        </w:r>
      </w:del>
      <w:ins w:id="279" w:author="Laura Tesch" w:date="2018-09-26T07:28:00Z">
        <w:r w:rsidR="00560645">
          <w:rPr>
            <w:sz w:val="24"/>
            <w:szCs w:val="24"/>
          </w:rPr>
          <w:t xml:space="preserve">as well as </w:t>
        </w:r>
      </w:ins>
      <w:r w:rsidRPr="005A4578">
        <w:rPr>
          <w:sz w:val="24"/>
          <w:szCs w:val="24"/>
        </w:rPr>
        <w:t>the largest drops in life expectancy in Russia, Latvia, Estonia,</w:t>
      </w:r>
      <w:ins w:id="280" w:author="Laura Tesch" w:date="2018-09-26T07:28:00Z">
        <w:r w:rsidR="00560645">
          <w:rPr>
            <w:sz w:val="24"/>
            <w:szCs w:val="24"/>
          </w:rPr>
          <w:t xml:space="preserve"> and</w:t>
        </w:r>
      </w:ins>
      <w:r w:rsidRPr="005A4578">
        <w:rPr>
          <w:sz w:val="24"/>
          <w:szCs w:val="24"/>
        </w:rPr>
        <w:t xml:space="preserve"> Lithuania</w:t>
      </w:r>
      <w:del w:id="281" w:author="Laura Tesch" w:date="2018-09-26T07:28:00Z">
        <w:r w:rsidRPr="005A4578" w:rsidDel="00560645">
          <w:rPr>
            <w:sz w:val="24"/>
            <w:szCs w:val="24"/>
          </w:rPr>
          <w:delText>,</w:delText>
        </w:r>
      </w:del>
      <w:r w:rsidRPr="005A4578">
        <w:rPr>
          <w:sz w:val="24"/>
          <w:szCs w:val="24"/>
        </w:rPr>
        <w:t xml:space="preserve"> and </w:t>
      </w:r>
      <w:ins w:id="282" w:author="Laura Tesch" w:date="2018-09-26T07:28:00Z">
        <w:r w:rsidR="00560645">
          <w:rPr>
            <w:sz w:val="24"/>
            <w:szCs w:val="24"/>
          </w:rPr>
          <w:t xml:space="preserve">the </w:t>
        </w:r>
      </w:ins>
      <w:r w:rsidRPr="005A4578">
        <w:rPr>
          <w:sz w:val="24"/>
          <w:szCs w:val="24"/>
        </w:rPr>
        <w:t>less marked</w:t>
      </w:r>
      <w:ins w:id="283" w:author="Laura Tesch" w:date="2018-09-26T07:28:00Z">
        <w:r w:rsidR="00560645">
          <w:rPr>
            <w:sz w:val="24"/>
            <w:szCs w:val="24"/>
          </w:rPr>
          <w:t xml:space="preserve"> drops</w:t>
        </w:r>
      </w:ins>
      <w:r w:rsidRPr="005A4578">
        <w:rPr>
          <w:sz w:val="24"/>
          <w:szCs w:val="24"/>
        </w:rPr>
        <w:t xml:space="preserve"> in Ukraine, Belarus, and Bulgaria in 1992</w:t>
      </w:r>
      <w:del w:id="284" w:author="Laura Tesch" w:date="2018-08-09T17:00:00Z">
        <w:r w:rsidRPr="005A4578" w:rsidDel="004E27D8">
          <w:rPr>
            <w:sz w:val="24"/>
            <w:szCs w:val="24"/>
          </w:rPr>
          <w:delText>-</w:delText>
        </w:r>
      </w:del>
      <w:ins w:id="285" w:author="Laura Tesch" w:date="2018-08-09T17:00:00Z">
        <w:r w:rsidR="004E27D8">
          <w:rPr>
            <w:sz w:val="24"/>
            <w:szCs w:val="24"/>
          </w:rPr>
          <w:t>–</w:t>
        </w:r>
      </w:ins>
      <w:r w:rsidRPr="005A4578">
        <w:rPr>
          <w:sz w:val="24"/>
          <w:szCs w:val="24"/>
        </w:rPr>
        <w:t xml:space="preserve">1993. Finally, the year 2001 was changed to 2000 to </w:t>
      </w:r>
      <w:ins w:id="286" w:author="Laura Tesch" w:date="2018-09-26T07:28:00Z">
        <w:r w:rsidR="00560645">
          <w:rPr>
            <w:sz w:val="24"/>
            <w:szCs w:val="24"/>
          </w:rPr>
          <w:t xml:space="preserve">coincide with </w:t>
        </w:r>
      </w:ins>
      <w:r w:rsidRPr="005A4578">
        <w:rPr>
          <w:sz w:val="24"/>
          <w:szCs w:val="24"/>
        </w:rPr>
        <w:t xml:space="preserve">start with the </w:t>
      </w:r>
      <w:del w:id="287" w:author="Laura Tesch" w:date="2018-08-09T17:00:00Z">
        <w:r w:rsidRPr="005A4578" w:rsidDel="004E27D8">
          <w:rPr>
            <w:sz w:val="24"/>
            <w:szCs w:val="24"/>
          </w:rPr>
          <w:delText xml:space="preserve">21st </w:delText>
        </w:r>
      </w:del>
      <w:ins w:id="288" w:author="Laura Tesch" w:date="2018-08-09T17:00:00Z">
        <w:r w:rsidR="004E27D8">
          <w:rPr>
            <w:sz w:val="24"/>
            <w:szCs w:val="24"/>
          </w:rPr>
          <w:t>twenty-first</w:t>
        </w:r>
        <w:r w:rsidR="004E27D8" w:rsidRPr="005A4578">
          <w:rPr>
            <w:sz w:val="24"/>
            <w:szCs w:val="24"/>
          </w:rPr>
          <w:t xml:space="preserve"> </w:t>
        </w:r>
      </w:ins>
      <w:r w:rsidRPr="005A4578">
        <w:rPr>
          <w:sz w:val="24"/>
          <w:szCs w:val="24"/>
        </w:rPr>
        <w:t>century.</w:t>
      </w:r>
    </w:p>
    <w:p w14:paraId="01F7E84A" w14:textId="7E9B9AFC" w:rsidR="002F6B4E" w:rsidRPr="005A4578" w:rsidRDefault="00654572" w:rsidP="00DF7966">
      <w:pPr>
        <w:pStyle w:val="BodyText"/>
        <w:spacing w:line="480" w:lineRule="auto"/>
        <w:ind w:firstLine="720"/>
        <w:rPr>
          <w:sz w:val="24"/>
          <w:szCs w:val="24"/>
        </w:rPr>
      </w:pPr>
      <w:r w:rsidRPr="005A4578">
        <w:rPr>
          <w:sz w:val="24"/>
          <w:szCs w:val="24"/>
        </w:rPr>
        <w:t>Several dispersion measures have been proposed to analyze lifespan variability (van Raalte and Caswell</w:t>
      </w:r>
      <w:r w:rsidR="00380438" w:rsidRPr="005A4578">
        <w:rPr>
          <w:sz w:val="24"/>
          <w:szCs w:val="24"/>
        </w:rPr>
        <w:t xml:space="preserve"> </w:t>
      </w:r>
      <w:r w:rsidRPr="005A4578">
        <w:rPr>
          <w:sz w:val="24"/>
          <w:szCs w:val="24"/>
        </w:rPr>
        <w:t>2013</w:t>
      </w:r>
      <w:ins w:id="289" w:author="Laura Tesch" w:date="2018-08-09T17:00:00Z">
        <w:r w:rsidR="004E27D8">
          <w:rPr>
            <w:sz w:val="24"/>
            <w:szCs w:val="24"/>
          </w:rPr>
          <w:t>;</w:t>
        </w:r>
      </w:ins>
      <w:del w:id="290" w:author="Laura Tesch" w:date="2018-08-09T17:00:00Z">
        <w:r w:rsidRPr="005A4578" w:rsidDel="004E27D8">
          <w:rPr>
            <w:sz w:val="24"/>
            <w:szCs w:val="24"/>
          </w:rPr>
          <w:delText>,</w:delText>
        </w:r>
      </w:del>
      <w:r w:rsidRPr="005A4578">
        <w:rPr>
          <w:sz w:val="24"/>
          <w:szCs w:val="24"/>
        </w:rPr>
        <w:t xml:space="preserve"> Wilmoth and Horiuchi 1999). In this </w:t>
      </w:r>
      <w:del w:id="291" w:author="Laura Tesch" w:date="2018-09-26T07:31:00Z">
        <w:r w:rsidRPr="005A4578" w:rsidDel="006E3FA6">
          <w:rPr>
            <w:sz w:val="24"/>
            <w:szCs w:val="24"/>
          </w:rPr>
          <w:delText>article</w:delText>
        </w:r>
      </w:del>
      <w:ins w:id="292" w:author="Laura Tesch" w:date="2018-09-26T07:31:00Z">
        <w:r w:rsidR="006E3FA6">
          <w:rPr>
            <w:sz w:val="24"/>
            <w:szCs w:val="24"/>
          </w:rPr>
          <w:t>study</w:t>
        </w:r>
      </w:ins>
      <w:r w:rsidRPr="005A4578">
        <w:rPr>
          <w:sz w:val="24"/>
          <w:szCs w:val="24"/>
        </w:rPr>
        <w:t>, we use</w:t>
      </w:r>
      <w:ins w:id="293" w:author="Laura Tesch" w:date="2018-09-26T07:31:00Z">
        <w:r w:rsidR="006E3FA6">
          <w:rPr>
            <w:sz w:val="24"/>
            <w:szCs w:val="24"/>
          </w:rPr>
          <w:t>d</w:t>
        </w:r>
      </w:ins>
      <w:r w:rsidRPr="005A4578">
        <w:rPr>
          <w:sz w:val="24"/>
          <w:szCs w:val="24"/>
        </w:rPr>
        <w:t xml:space="preserve"> life disparity (</w:t>
      </w:r>
      <w:r w:rsidRPr="005A4578">
        <w:rPr>
          <w:i/>
          <w:sz w:val="24"/>
          <w:szCs w:val="24"/>
        </w:rPr>
        <w:t>e</w:t>
      </w:r>
      <w:r w:rsidRPr="005A4578">
        <w:rPr>
          <w:sz w:val="24"/>
          <w:szCs w:val="24"/>
          <w:vertAlign w:val="superscript"/>
          <w:rPrChange w:id="294" w:author="Laura Tesch" w:date="2018-08-08T20:05:00Z">
            <w:rPr>
              <w:b/>
              <w:bCs/>
              <w:i/>
              <w:sz w:val="24"/>
              <w:szCs w:val="24"/>
              <w:vertAlign w:val="superscript"/>
            </w:rPr>
          </w:rPrChange>
        </w:rPr>
        <w:t>†</w:t>
      </w:r>
      <w:r w:rsidRPr="005A4578">
        <w:rPr>
          <w:sz w:val="24"/>
          <w:szCs w:val="24"/>
        </w:rPr>
        <w:t xml:space="preserve">) as a </w:t>
      </w:r>
      <w:r w:rsidRPr="009C104E">
        <w:rPr>
          <w:sz w:val="24"/>
          <w:szCs w:val="24"/>
        </w:rPr>
        <w:t>dispersion indicator</w:t>
      </w:r>
      <w:r w:rsidRPr="005A4578">
        <w:rPr>
          <w:sz w:val="24"/>
          <w:szCs w:val="24"/>
        </w:rPr>
        <w:t xml:space="preserve"> (Vaupel and Canudas-Romo 2003). </w:t>
      </w:r>
      <w:del w:id="295" w:author="Laura Tesch" w:date="2018-09-26T07:32:00Z">
        <w:r w:rsidRPr="005A4578" w:rsidDel="009C104E">
          <w:rPr>
            <w:sz w:val="24"/>
            <w:szCs w:val="24"/>
          </w:rPr>
          <w:delText>It</w:delText>
        </w:r>
      </w:del>
      <w:ins w:id="296" w:author="Laura Tesch" w:date="2018-09-26T07:32:00Z">
        <w:r w:rsidR="009C104E">
          <w:rPr>
            <w:sz w:val="24"/>
            <w:szCs w:val="24"/>
          </w:rPr>
          <w:t>Life disparity</w:t>
        </w:r>
      </w:ins>
      <w:r w:rsidRPr="005A4578">
        <w:rPr>
          <w:sz w:val="24"/>
          <w:szCs w:val="24"/>
        </w:rPr>
        <w:t xml:space="preserve"> is defined as the average remaining life expectancy when death occurs</w:t>
      </w:r>
      <w:del w:id="297" w:author="Teresa Artman" w:date="2018-09-01T14:20:00Z">
        <w:r w:rsidRPr="005A4578" w:rsidDel="00644B42">
          <w:rPr>
            <w:sz w:val="24"/>
            <w:szCs w:val="24"/>
          </w:rPr>
          <w:delText>;</w:delText>
        </w:r>
      </w:del>
      <w:ins w:id="298" w:author="Teresa Artman" w:date="2018-09-01T14:20:00Z">
        <w:r w:rsidR="00644B42">
          <w:rPr>
            <w:sz w:val="24"/>
            <w:szCs w:val="24"/>
          </w:rPr>
          <w:t>,</w:t>
        </w:r>
      </w:ins>
      <w:r w:rsidRPr="005A4578">
        <w:rPr>
          <w:sz w:val="24"/>
          <w:szCs w:val="24"/>
        </w:rPr>
        <w:t xml:space="preserve"> or life years lost due to death. For example, when death is highly variable, some people will die well before their expected age at death, contributing many lost years to life disparity. When survival is highly concentrated around older ages, the difference between the age at death and the expected remaining years decreases, and</w:t>
      </w:r>
      <w:r w:rsidR="001E6567">
        <w:rPr>
          <w:sz w:val="24"/>
          <w:szCs w:val="24"/>
        </w:rPr>
        <w:t xml:space="preserve"> </w:t>
      </w:r>
      <w:r w:rsidRPr="005A4578">
        <w:rPr>
          <w:sz w:val="24"/>
          <w:szCs w:val="24"/>
        </w:rPr>
        <w:t xml:space="preserve">life disparity </w:t>
      </w:r>
      <w:del w:id="299" w:author="Laura Tesch" w:date="2018-09-26T07:32:00Z">
        <w:r w:rsidRPr="005A4578" w:rsidDel="00D479DF">
          <w:rPr>
            <w:sz w:val="24"/>
            <w:szCs w:val="24"/>
          </w:rPr>
          <w:delText>gets smaller</w:delText>
        </w:r>
      </w:del>
      <w:ins w:id="300" w:author="Laura Tesch" w:date="2018-09-26T07:32:00Z">
        <w:r w:rsidR="00D479DF">
          <w:rPr>
            <w:sz w:val="24"/>
            <w:szCs w:val="24"/>
          </w:rPr>
          <w:t>decreases</w:t>
        </w:r>
      </w:ins>
      <w:r w:rsidRPr="005A4578">
        <w:rPr>
          <w:sz w:val="24"/>
          <w:szCs w:val="24"/>
        </w:rPr>
        <w:t xml:space="preserve">. It can be expressed </w:t>
      </w:r>
      <w:r w:rsidR="0005171D" w:rsidRPr="005A4578">
        <w:rPr>
          <w:sz w:val="24"/>
          <w:szCs w:val="24"/>
        </w:rPr>
        <w:t>as</w:t>
      </w:r>
    </w:p>
    <w:p w14:paraId="15464413" w14:textId="46392D76" w:rsidR="0005171D" w:rsidRPr="005A4578" w:rsidRDefault="00D228C1" w:rsidP="00D548A7">
      <w:pPr>
        <w:pStyle w:val="BodyText"/>
        <w:tabs>
          <w:tab w:val="left" w:pos="9180"/>
        </w:tabs>
        <w:spacing w:line="480" w:lineRule="auto"/>
        <w:ind w:firstLine="720"/>
        <w:rPr>
          <w:sz w:val="24"/>
          <w:szCs w:val="24"/>
        </w:rPr>
      </w:pPr>
      <m:oMathPara>
        <m:oMath>
          <m:sSup>
            <m:sSupPr>
              <m:ctrlPr>
                <w:ins w:id="301" w:author="Laura Tesch" w:date="2018-08-31T10:28:00Z">
                  <w:rPr>
                    <w:rFonts w:ascii="Cambria Math" w:hAnsi="Cambria Math"/>
                    <w:i/>
                    <w:sz w:val="24"/>
                    <w:szCs w:val="24"/>
                  </w:rPr>
                </w:ins>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m:t>
          </m:r>
          <m:nary>
            <m:naryPr>
              <m:limLoc m:val="subSup"/>
              <m:ctrlPr>
                <w:ins w:id="302" w:author="Laura Tesch" w:date="2018-08-31T10:28:00Z">
                  <w:rPr>
                    <w:rFonts w:ascii="Cambria Math" w:hAnsi="Cambria Math"/>
                    <w:i/>
                    <w:sz w:val="24"/>
                    <w:szCs w:val="24"/>
                  </w:rPr>
                </w:ins>
              </m:ctrlPr>
            </m:naryPr>
            <m:sub>
              <m:r>
                <w:rPr>
                  <w:rFonts w:ascii="Cambria Math" w:hAnsi="Cambria Math"/>
                  <w:sz w:val="24"/>
                  <w:szCs w:val="24"/>
                </w:rPr>
                <m:t>0</m:t>
              </m:r>
            </m:sub>
            <m:sup>
              <m:r>
                <w:rPr>
                  <w:rFonts w:ascii="Cambria Math" w:hAnsi="Cambria Math"/>
                  <w:sz w:val="24"/>
                  <w:szCs w:val="24"/>
                </w:rPr>
                <m:t>ω</m:t>
              </m:r>
            </m:sup>
            <m:e>
              <m:r>
                <w:rPr>
                  <w:rFonts w:ascii="Cambria Math" w:hAnsi="Cambria Math"/>
                  <w:sz w:val="24"/>
                  <w:szCs w:val="24"/>
                </w:rPr>
                <m:t>d</m:t>
              </m:r>
              <m:d>
                <m:dPr>
                  <m:ctrlPr>
                    <w:ins w:id="303" w:author="Laura Tesch" w:date="2018-08-31T10:28:00Z">
                      <w:rPr>
                        <w:rFonts w:ascii="Cambria Math" w:hAnsi="Cambria Math"/>
                        <w:i/>
                        <w:sz w:val="24"/>
                        <w:szCs w:val="24"/>
                      </w:rPr>
                    </w:ins>
                  </m:ctrlPr>
                </m:dPr>
                <m:e>
                  <m:r>
                    <w:rPr>
                      <w:rFonts w:ascii="Cambria Math" w:hAnsi="Cambria Math"/>
                      <w:sz w:val="24"/>
                      <w:szCs w:val="24"/>
                    </w:rPr>
                    <m:t>a</m:t>
                  </m:r>
                </m:e>
              </m:d>
              <m:r>
                <w:rPr>
                  <w:rFonts w:ascii="Cambria Math" w:hAnsi="Cambria Math"/>
                  <w:sz w:val="24"/>
                  <w:szCs w:val="24"/>
                </w:rPr>
                <m:t>e</m:t>
              </m:r>
              <m:d>
                <m:dPr>
                  <m:ctrlPr>
                    <w:ins w:id="304" w:author="Laura Tesch" w:date="2018-08-31T10:28:00Z">
                      <w:rPr>
                        <w:rFonts w:ascii="Cambria Math" w:hAnsi="Cambria Math"/>
                        <w:i/>
                        <w:sz w:val="24"/>
                        <w:szCs w:val="24"/>
                      </w:rPr>
                    </w:ins>
                  </m:ctrlPr>
                </m:dPr>
                <m:e>
                  <m:r>
                    <w:rPr>
                      <w:rFonts w:ascii="Cambria Math" w:hAnsi="Cambria Math"/>
                      <w:sz w:val="24"/>
                      <w:szCs w:val="24"/>
                    </w:rPr>
                    <m:t>a</m:t>
                  </m:r>
                </m:e>
              </m:d>
              <m:r>
                <w:rPr>
                  <w:rFonts w:ascii="Cambria Math" w:hAnsi="Cambria Math"/>
                  <w:sz w:val="24"/>
                  <w:szCs w:val="24"/>
                </w:rPr>
                <m:t>da</m:t>
              </m:r>
              <m:r>
                <w:ins w:id="305" w:author="Laura Tesch" w:date="2018-09-25T14:44:00Z">
                  <m:rPr>
                    <m:sty m:val="p"/>
                  </m:rPr>
                  <w:rPr>
                    <w:rFonts w:ascii="Cambria Math" w:hAnsi="Cambria Math"/>
                    <w:sz w:val="24"/>
                    <w:szCs w:val="24"/>
                  </w:rPr>
                  <m:t>,</m:t>
                </w:ins>
              </m:r>
            </m:e>
          </m:nary>
          <m:r>
            <m:rPr>
              <m:sty m:val="p"/>
            </m:rPr>
            <w:rPr>
              <w:sz w:val="24"/>
              <w:szCs w:val="24"/>
            </w:rPr>
            <w:br/>
          </m:r>
        </m:oMath>
      </m:oMathPara>
      <w:r w:rsidR="00D548A7">
        <w:rPr>
          <w:sz w:val="24"/>
          <w:szCs w:val="24"/>
        </w:rPr>
        <w:tab/>
      </w:r>
      <w:r w:rsidR="0005171D" w:rsidRPr="005A4578">
        <w:rPr>
          <w:sz w:val="24"/>
          <w:szCs w:val="24"/>
        </w:rPr>
        <w:t>(1)</w:t>
      </w:r>
    </w:p>
    <w:p w14:paraId="373B3A2D" w14:textId="2DFAABB3" w:rsidR="0005171D" w:rsidRPr="005A4578" w:rsidRDefault="00654572" w:rsidP="0005171D">
      <w:pPr>
        <w:pStyle w:val="BodyText"/>
        <w:spacing w:line="480" w:lineRule="auto"/>
        <w:rPr>
          <w:sz w:val="24"/>
          <w:szCs w:val="24"/>
        </w:rPr>
      </w:pPr>
      <w:r w:rsidRPr="005A4578">
        <w:rPr>
          <w:sz w:val="24"/>
          <w:szCs w:val="24"/>
        </w:rPr>
        <w:t xml:space="preserve">where </w:t>
      </w:r>
      <w:r w:rsidRPr="005A4578">
        <w:rPr>
          <w:i/>
          <w:sz w:val="24"/>
          <w:szCs w:val="24"/>
        </w:rPr>
        <w:t>d</w:t>
      </w:r>
      <w:r w:rsidRPr="005A4578">
        <w:rPr>
          <w:sz w:val="24"/>
          <w:szCs w:val="24"/>
        </w:rPr>
        <w:t>(</w:t>
      </w:r>
      <w:r w:rsidRPr="005A4578">
        <w:rPr>
          <w:i/>
          <w:sz w:val="24"/>
          <w:szCs w:val="24"/>
        </w:rPr>
        <w:t>a</w:t>
      </w:r>
      <w:r w:rsidRPr="005A4578">
        <w:rPr>
          <w:sz w:val="24"/>
          <w:szCs w:val="24"/>
        </w:rPr>
        <w:t xml:space="preserve">), </w:t>
      </w:r>
      <w:r w:rsidRPr="00DF7966">
        <w:rPr>
          <w:sz w:val="24"/>
          <w:szCs w:val="24"/>
        </w:rPr>
        <w:t>ω</w:t>
      </w:r>
      <w:ins w:id="306" w:author="Laura Tesch" w:date="2018-08-09T17:03:00Z">
        <w:r w:rsidR="00755F59">
          <w:rPr>
            <w:sz w:val="24"/>
            <w:szCs w:val="24"/>
          </w:rPr>
          <w:t>,</w:t>
        </w:r>
      </w:ins>
      <w:r w:rsidRPr="005A4578">
        <w:rPr>
          <w:i/>
          <w:sz w:val="24"/>
          <w:szCs w:val="24"/>
        </w:rPr>
        <w:t xml:space="preserve"> </w:t>
      </w:r>
      <w:r w:rsidRPr="005A4578">
        <w:rPr>
          <w:sz w:val="24"/>
          <w:szCs w:val="24"/>
        </w:rPr>
        <w:t xml:space="preserve">and </w:t>
      </w:r>
      <w:r w:rsidRPr="005A4578">
        <w:rPr>
          <w:i/>
          <w:sz w:val="24"/>
          <w:szCs w:val="24"/>
        </w:rPr>
        <w:t>e</w:t>
      </w:r>
      <w:r w:rsidRPr="005A4578">
        <w:rPr>
          <w:sz w:val="24"/>
          <w:szCs w:val="24"/>
        </w:rPr>
        <w:t>(</w:t>
      </w:r>
      <w:r w:rsidRPr="005A4578">
        <w:rPr>
          <w:i/>
          <w:sz w:val="24"/>
          <w:szCs w:val="24"/>
        </w:rPr>
        <w:t>a</w:t>
      </w:r>
      <w:r w:rsidRPr="005A4578">
        <w:rPr>
          <w:sz w:val="24"/>
          <w:szCs w:val="24"/>
        </w:rPr>
        <w:t>) are the deaths distribution, the open-aged interval (110+ in our case), and remaining life expectancy, respectively</w:t>
      </w:r>
      <w:r w:rsidR="0005171D" w:rsidRPr="005A4578">
        <w:rPr>
          <w:sz w:val="24"/>
          <w:szCs w:val="24"/>
        </w:rPr>
        <w:t>.</w:t>
      </w:r>
      <w:r w:rsidR="0005171D" w:rsidRPr="005A4578">
        <w:rPr>
          <w:rStyle w:val="FootnoteReference"/>
          <w:sz w:val="24"/>
          <w:szCs w:val="24"/>
        </w:rPr>
        <w:footnoteReference w:id="2"/>
      </w:r>
      <w:r w:rsidRPr="005A4578">
        <w:rPr>
          <w:sz w:val="24"/>
          <w:szCs w:val="24"/>
        </w:rPr>
        <w:t xml:space="preserve"> We selected this measure because of its easy public health interpretation</w:t>
      </w:r>
      <w:del w:id="309" w:author="Laura Tesch" w:date="2018-09-26T07:33:00Z">
        <w:r w:rsidRPr="005A4578" w:rsidDel="00D479DF">
          <w:rPr>
            <w:sz w:val="24"/>
            <w:szCs w:val="24"/>
          </w:rPr>
          <w:delText>,</w:delText>
        </w:r>
      </w:del>
      <w:r w:rsidRPr="005A4578">
        <w:rPr>
          <w:sz w:val="24"/>
          <w:szCs w:val="24"/>
        </w:rPr>
        <w:t xml:space="preserve"> </w:t>
      </w:r>
      <w:del w:id="310" w:author="Laura Tesch" w:date="2018-09-26T07:33:00Z">
        <w:r w:rsidRPr="005A4578" w:rsidDel="00D479DF">
          <w:rPr>
            <w:sz w:val="24"/>
            <w:szCs w:val="24"/>
          </w:rPr>
          <w:delText>which equals</w:delText>
        </w:r>
      </w:del>
      <w:ins w:id="311" w:author="Laura Tesch" w:date="2018-09-26T07:33:00Z">
        <w:r w:rsidR="00D479DF">
          <w:rPr>
            <w:sz w:val="24"/>
            <w:szCs w:val="24"/>
          </w:rPr>
          <w:t>as</w:t>
        </w:r>
      </w:ins>
      <w:r w:rsidRPr="005A4578">
        <w:rPr>
          <w:sz w:val="24"/>
          <w:szCs w:val="24"/>
        </w:rPr>
        <w:t xml:space="preserve"> the average life expectancy losses attributable to death (Shkolnikov et al. 2011)</w:t>
      </w:r>
      <w:del w:id="312" w:author="Laura Tesch" w:date="2018-09-26T07:33:00Z">
        <w:r w:rsidRPr="005A4578" w:rsidDel="00D479DF">
          <w:rPr>
            <w:sz w:val="24"/>
            <w:szCs w:val="24"/>
          </w:rPr>
          <w:delText>,</w:delText>
        </w:r>
      </w:del>
      <w:r w:rsidRPr="005A4578">
        <w:rPr>
          <w:sz w:val="24"/>
          <w:szCs w:val="24"/>
        </w:rPr>
        <w:t xml:space="preserve"> and</w:t>
      </w:r>
      <w:ins w:id="313" w:author="Laura Tesch" w:date="2018-09-26T07:33:00Z">
        <w:r w:rsidR="00D479DF">
          <w:rPr>
            <w:sz w:val="24"/>
            <w:szCs w:val="24"/>
          </w:rPr>
          <w:t xml:space="preserve"> because of</w:t>
        </w:r>
      </w:ins>
      <w:r w:rsidRPr="005A4578">
        <w:rPr>
          <w:sz w:val="24"/>
          <w:szCs w:val="24"/>
        </w:rPr>
        <w:t xml:space="preserve"> its decomposable and additive properties (Zhang and Vaupel 2009). The </w:t>
      </w:r>
      <w:r w:rsidRPr="00C420C1">
        <w:rPr>
          <w:i/>
          <w:sz w:val="24"/>
          <w:szCs w:val="24"/>
        </w:rPr>
        <w:t>e</w:t>
      </w:r>
      <w:r w:rsidRPr="00C420C1">
        <w:rPr>
          <w:sz w:val="24"/>
          <w:szCs w:val="24"/>
          <w:vertAlign w:val="superscript"/>
          <w:rPrChange w:id="314" w:author="deborah gregg" w:date="2018-08-23T16:33:00Z">
            <w:rPr>
              <w:b/>
              <w:bCs/>
              <w:i/>
              <w:sz w:val="24"/>
              <w:szCs w:val="24"/>
              <w:vertAlign w:val="superscript"/>
            </w:rPr>
          </w:rPrChange>
        </w:rPr>
        <w:t>†</w:t>
      </w:r>
      <w:r w:rsidRPr="00C420C1">
        <w:rPr>
          <w:i/>
          <w:sz w:val="24"/>
          <w:szCs w:val="24"/>
        </w:rPr>
        <w:t xml:space="preserve"> </w:t>
      </w:r>
      <w:r w:rsidRPr="00C420C1">
        <w:rPr>
          <w:sz w:val="24"/>
          <w:szCs w:val="24"/>
        </w:rPr>
        <w:t>measure</w:t>
      </w:r>
      <w:r w:rsidRPr="005A4578">
        <w:rPr>
          <w:sz w:val="24"/>
          <w:szCs w:val="24"/>
        </w:rPr>
        <w:t xml:space="preserve"> has the additive property that</w:t>
      </w:r>
      <w:del w:id="315" w:author="Teresa Artman" w:date="2018-09-01T14:21:00Z">
        <w:r w:rsidRPr="005A4578" w:rsidDel="00644B42">
          <w:rPr>
            <w:sz w:val="24"/>
            <w:szCs w:val="24"/>
          </w:rPr>
          <w:delText>,</w:delText>
        </w:r>
      </w:del>
      <w:r w:rsidRPr="005A4578">
        <w:rPr>
          <w:sz w:val="24"/>
          <w:szCs w:val="24"/>
        </w:rPr>
        <w:t xml:space="preserve"> </w:t>
      </w:r>
      <w:del w:id="316" w:author="Teresa Artman" w:date="2018-09-01T14:21:00Z">
        <w:r w:rsidRPr="005A4578" w:rsidDel="00644B42">
          <w:rPr>
            <w:sz w:val="24"/>
            <w:szCs w:val="24"/>
          </w:rPr>
          <w:delText xml:space="preserve">once </w:delText>
        </w:r>
      </w:del>
      <w:ins w:id="317" w:author="Teresa Artman" w:date="2018-09-01T14:21:00Z">
        <w:r w:rsidR="00644B42">
          <w:rPr>
            <w:sz w:val="24"/>
            <w:szCs w:val="24"/>
          </w:rPr>
          <w:t xml:space="preserve">after </w:t>
        </w:r>
      </w:ins>
      <w:r w:rsidRPr="005A4578">
        <w:rPr>
          <w:sz w:val="24"/>
          <w:szCs w:val="24"/>
        </w:rPr>
        <w:t>it has been decomposed by</w:t>
      </w:r>
      <w:r w:rsidR="001E6567">
        <w:rPr>
          <w:sz w:val="24"/>
          <w:szCs w:val="24"/>
        </w:rPr>
        <w:t xml:space="preserve"> </w:t>
      </w:r>
      <w:r w:rsidRPr="005A4578">
        <w:rPr>
          <w:sz w:val="24"/>
          <w:szCs w:val="24"/>
        </w:rPr>
        <w:t>age between two</w:t>
      </w:r>
      <w:r w:rsidR="001E6567">
        <w:rPr>
          <w:sz w:val="24"/>
          <w:szCs w:val="24"/>
        </w:rPr>
        <w:t xml:space="preserve"> </w:t>
      </w:r>
      <w:r w:rsidRPr="005A4578">
        <w:rPr>
          <w:sz w:val="24"/>
          <w:szCs w:val="24"/>
        </w:rPr>
        <w:t>periods,</w:t>
      </w:r>
      <w:r w:rsidR="001E6567">
        <w:rPr>
          <w:sz w:val="24"/>
          <w:szCs w:val="24"/>
        </w:rPr>
        <w:t xml:space="preserve"> </w:t>
      </w:r>
      <w:r w:rsidRPr="005A4578">
        <w:rPr>
          <w:sz w:val="24"/>
          <w:szCs w:val="24"/>
        </w:rPr>
        <w:t>the sum of every age-specific contribution to the difference</w:t>
      </w:r>
      <w:r w:rsidR="001E6567">
        <w:rPr>
          <w:sz w:val="24"/>
          <w:szCs w:val="24"/>
        </w:rPr>
        <w:t xml:space="preserve"> </w:t>
      </w:r>
      <w:r w:rsidRPr="005A4578">
        <w:rPr>
          <w:sz w:val="24"/>
          <w:szCs w:val="24"/>
        </w:rPr>
        <w:t xml:space="preserve">is the total change in </w:t>
      </w:r>
      <w:r w:rsidRPr="008A4F87">
        <w:rPr>
          <w:i/>
          <w:sz w:val="24"/>
          <w:szCs w:val="24"/>
        </w:rPr>
        <w:t>e</w:t>
      </w:r>
      <w:r w:rsidRPr="008A4F87">
        <w:rPr>
          <w:sz w:val="24"/>
          <w:szCs w:val="24"/>
          <w:vertAlign w:val="superscript"/>
          <w:rPrChange w:id="318" w:author="deborah gregg" w:date="2018-08-20T13:04:00Z">
            <w:rPr>
              <w:b/>
              <w:bCs/>
              <w:i/>
              <w:sz w:val="24"/>
              <w:szCs w:val="24"/>
              <w:vertAlign w:val="superscript"/>
            </w:rPr>
          </w:rPrChange>
        </w:rPr>
        <w:t>†</w:t>
      </w:r>
      <w:r w:rsidRPr="005A4578">
        <w:rPr>
          <w:i/>
          <w:sz w:val="24"/>
          <w:szCs w:val="24"/>
        </w:rPr>
        <w:t xml:space="preserve"> </w:t>
      </w:r>
      <w:r w:rsidRPr="005A4578">
        <w:rPr>
          <w:sz w:val="24"/>
          <w:szCs w:val="24"/>
        </w:rPr>
        <w:t>between these two periods. These properties allow us to quantify the impact of mortality at different ages</w:t>
      </w:r>
      <w:del w:id="319" w:author="Laura Tesch" w:date="2018-09-26T07:34:00Z">
        <w:r w:rsidRPr="005A4578" w:rsidDel="00D479DF">
          <w:rPr>
            <w:sz w:val="24"/>
            <w:szCs w:val="24"/>
          </w:rPr>
          <w:delText>,</w:delText>
        </w:r>
      </w:del>
      <w:r w:rsidRPr="005A4578">
        <w:rPr>
          <w:sz w:val="24"/>
          <w:szCs w:val="24"/>
        </w:rPr>
        <w:t xml:space="preserve"> and from different causes</w:t>
      </w:r>
      <w:del w:id="320" w:author="Laura Tesch" w:date="2018-09-26T07:34:00Z">
        <w:r w:rsidRPr="005A4578" w:rsidDel="00D479DF">
          <w:rPr>
            <w:sz w:val="24"/>
            <w:szCs w:val="24"/>
          </w:rPr>
          <w:delText>,</w:delText>
        </w:r>
      </w:del>
      <w:r w:rsidRPr="005A4578">
        <w:rPr>
          <w:sz w:val="24"/>
          <w:szCs w:val="24"/>
        </w:rPr>
        <w:t xml:space="preserve"> and to separate ages that decrease lifespan variability from those that increase it by using demographic methods (</w:t>
      </w:r>
      <w:del w:id="321" w:author="Laura Tesch" w:date="2018-08-09T17:25:00Z">
        <w:r w:rsidRPr="005A4578" w:rsidDel="00085887">
          <w:rPr>
            <w:sz w:val="24"/>
            <w:szCs w:val="24"/>
          </w:rPr>
          <w:delText xml:space="preserve">Zhang and Vaupel 2009, </w:delText>
        </w:r>
      </w:del>
      <w:r w:rsidRPr="005A4578">
        <w:rPr>
          <w:sz w:val="24"/>
          <w:szCs w:val="24"/>
        </w:rPr>
        <w:t>Shkolnikov et al. 2011</w:t>
      </w:r>
      <w:ins w:id="322" w:author="Laura Tesch" w:date="2018-08-09T17:25:00Z">
        <w:r w:rsidR="00085887">
          <w:rPr>
            <w:sz w:val="24"/>
            <w:szCs w:val="24"/>
          </w:rPr>
          <w:t xml:space="preserve">; </w:t>
        </w:r>
        <w:r w:rsidR="00085887" w:rsidRPr="005A4578">
          <w:rPr>
            <w:sz w:val="24"/>
            <w:szCs w:val="24"/>
          </w:rPr>
          <w:t>Zhang and Vaupel 2009</w:t>
        </w:r>
      </w:ins>
      <w:r w:rsidRPr="005A4578">
        <w:rPr>
          <w:sz w:val="24"/>
          <w:szCs w:val="24"/>
        </w:rPr>
        <w:t xml:space="preserve">). An </w:t>
      </w:r>
      <w:r w:rsidRPr="00C420C1">
        <w:rPr>
          <w:sz w:val="24"/>
          <w:szCs w:val="24"/>
        </w:rPr>
        <w:t xml:space="preserve">important attribute of </w:t>
      </w:r>
      <w:r w:rsidRPr="00C420C1">
        <w:rPr>
          <w:i/>
          <w:sz w:val="24"/>
          <w:szCs w:val="24"/>
        </w:rPr>
        <w:t>e</w:t>
      </w:r>
      <w:r w:rsidRPr="00C420C1">
        <w:rPr>
          <w:sz w:val="24"/>
          <w:szCs w:val="24"/>
          <w:vertAlign w:val="superscript"/>
          <w:rPrChange w:id="323" w:author="deborah gregg" w:date="2018-08-23T16:33:00Z">
            <w:rPr>
              <w:b/>
              <w:bCs/>
              <w:i/>
              <w:sz w:val="24"/>
              <w:szCs w:val="24"/>
              <w:vertAlign w:val="superscript"/>
            </w:rPr>
          </w:rPrChange>
        </w:rPr>
        <w:t>†</w:t>
      </w:r>
      <w:r w:rsidRPr="00C420C1">
        <w:rPr>
          <w:i/>
          <w:sz w:val="24"/>
          <w:szCs w:val="24"/>
        </w:rPr>
        <w:t xml:space="preserve"> </w:t>
      </w:r>
      <w:r w:rsidRPr="00C420C1">
        <w:rPr>
          <w:sz w:val="24"/>
          <w:szCs w:val="24"/>
        </w:rPr>
        <w:t>is the s</w:t>
      </w:r>
      <w:r w:rsidRPr="005A4578">
        <w:rPr>
          <w:sz w:val="24"/>
          <w:szCs w:val="24"/>
        </w:rPr>
        <w:t>o-called threshold age at which mortality improvements have</w:t>
      </w:r>
      <w:r w:rsidR="001E6567">
        <w:rPr>
          <w:sz w:val="24"/>
          <w:szCs w:val="24"/>
        </w:rPr>
        <w:t xml:space="preserve"> </w:t>
      </w:r>
      <w:r w:rsidRPr="005A4578">
        <w:rPr>
          <w:sz w:val="24"/>
          <w:szCs w:val="24"/>
        </w:rPr>
        <w:t>zero effect</w:t>
      </w:r>
      <w:r w:rsidR="001E6567">
        <w:rPr>
          <w:sz w:val="24"/>
          <w:szCs w:val="24"/>
        </w:rPr>
        <w:t xml:space="preserve"> </w:t>
      </w:r>
      <w:r w:rsidRPr="005A4578">
        <w:rPr>
          <w:sz w:val="24"/>
          <w:szCs w:val="24"/>
        </w:rPr>
        <w:t>on lifespan variation (Zhang and Vaupel 2009). Progress in saving lives below this age reduces variation (also called premature deaths), whereas progress above this age increases variation in lifespans (Vaupel et al. 2011).</w:t>
      </w:r>
      <w:r w:rsidR="0005171D" w:rsidRPr="005A4578">
        <w:rPr>
          <w:sz w:val="24"/>
          <w:szCs w:val="24"/>
        </w:rPr>
        <w:t xml:space="preserve"> </w:t>
      </w:r>
    </w:p>
    <w:p w14:paraId="038C4BFB" w14:textId="7E720CF8" w:rsidR="0005171D" w:rsidRPr="005A4578" w:rsidRDefault="00654572" w:rsidP="0005171D">
      <w:pPr>
        <w:pStyle w:val="BodyText"/>
        <w:spacing w:line="480" w:lineRule="auto"/>
        <w:ind w:firstLine="720"/>
        <w:rPr>
          <w:sz w:val="24"/>
          <w:szCs w:val="24"/>
        </w:rPr>
      </w:pPr>
      <w:r w:rsidRPr="005A4578">
        <w:rPr>
          <w:sz w:val="24"/>
          <w:szCs w:val="24"/>
        </w:rPr>
        <w:t xml:space="preserve">The decomposition method used </w:t>
      </w:r>
      <w:del w:id="324" w:author="Laura Tesch" w:date="2018-09-26T07:35:00Z">
        <w:r w:rsidRPr="005A4578" w:rsidDel="00A67F13">
          <w:rPr>
            <w:sz w:val="24"/>
            <w:szCs w:val="24"/>
          </w:rPr>
          <w:delText xml:space="preserve">in this paper </w:delText>
        </w:r>
      </w:del>
      <w:ins w:id="325" w:author="Laura Tesch" w:date="2018-09-26T07:35:00Z">
        <w:r w:rsidR="00A67F13">
          <w:rPr>
            <w:sz w:val="24"/>
            <w:szCs w:val="24"/>
          </w:rPr>
          <w:t xml:space="preserve">here </w:t>
        </w:r>
      </w:ins>
      <w:r w:rsidRPr="005A4578">
        <w:rPr>
          <w:sz w:val="24"/>
          <w:szCs w:val="24"/>
        </w:rPr>
        <w:t xml:space="preserve">is based on the line integral model (Horiuchi et al. 2008). Suppose </w:t>
      </w:r>
      <w:ins w:id="326" w:author="Teresa Artman" w:date="2018-09-06T14:16:00Z">
        <w:r w:rsidR="008275F5">
          <w:rPr>
            <w:sz w:val="24"/>
            <w:szCs w:val="24"/>
          </w:rPr>
          <w:t xml:space="preserve">that </w:t>
        </w:r>
      </w:ins>
      <w:r w:rsidRPr="005A4578">
        <w:rPr>
          <w:i/>
          <w:sz w:val="24"/>
          <w:szCs w:val="24"/>
        </w:rPr>
        <w:t xml:space="preserve">f </w:t>
      </w:r>
      <w:r w:rsidRPr="005A4578">
        <w:rPr>
          <w:sz w:val="24"/>
          <w:szCs w:val="24"/>
        </w:rPr>
        <w:t>(e.g.</w:t>
      </w:r>
      <w:ins w:id="327" w:author="Laura Tesch" w:date="2018-08-09T17:06:00Z">
        <w:r w:rsidR="00755F59">
          <w:rPr>
            <w:sz w:val="24"/>
            <w:szCs w:val="24"/>
          </w:rPr>
          <w:t>,</w:t>
        </w:r>
      </w:ins>
      <w:r w:rsidRPr="005A4578">
        <w:rPr>
          <w:sz w:val="24"/>
          <w:szCs w:val="24"/>
        </w:rPr>
        <w:t xml:space="preserve"> </w:t>
      </w:r>
      <w:r w:rsidRPr="005A4578">
        <w:rPr>
          <w:i/>
          <w:sz w:val="24"/>
          <w:szCs w:val="24"/>
        </w:rPr>
        <w:t>e</w:t>
      </w:r>
      <w:r w:rsidRPr="00DA3C06">
        <w:rPr>
          <w:sz w:val="24"/>
          <w:szCs w:val="24"/>
          <w:vertAlign w:val="superscript"/>
          <w:rPrChange w:id="328" w:author="Laura Tesch" w:date="2018-08-08T20:16:00Z">
            <w:rPr>
              <w:b/>
              <w:bCs/>
              <w:i/>
              <w:sz w:val="24"/>
              <w:szCs w:val="24"/>
              <w:vertAlign w:val="superscript"/>
            </w:rPr>
          </w:rPrChange>
        </w:rPr>
        <w:t>†</w:t>
      </w:r>
      <w:r w:rsidRPr="00DA3C06">
        <w:rPr>
          <w:sz w:val="24"/>
          <w:szCs w:val="24"/>
        </w:rPr>
        <w:t>)</w:t>
      </w:r>
      <w:r w:rsidRPr="005A4578">
        <w:rPr>
          <w:sz w:val="24"/>
          <w:szCs w:val="24"/>
        </w:rPr>
        <w:t xml:space="preserve"> is a differentiable function of </w:t>
      </w:r>
      <w:r w:rsidRPr="005A4578">
        <w:rPr>
          <w:i/>
          <w:sz w:val="24"/>
          <w:szCs w:val="24"/>
        </w:rPr>
        <w:t xml:space="preserve">n </w:t>
      </w:r>
      <w:r w:rsidRPr="005A4578">
        <w:rPr>
          <w:sz w:val="24"/>
          <w:szCs w:val="24"/>
        </w:rPr>
        <w:t>covariates (e.g.</w:t>
      </w:r>
      <w:ins w:id="329" w:author="Laura Tesch" w:date="2018-08-09T17:06:00Z">
        <w:r w:rsidR="00755F59">
          <w:rPr>
            <w:sz w:val="24"/>
            <w:szCs w:val="24"/>
          </w:rPr>
          <w:t>,</w:t>
        </w:r>
      </w:ins>
      <w:r w:rsidRPr="005A4578">
        <w:rPr>
          <w:sz w:val="24"/>
          <w:szCs w:val="24"/>
        </w:rPr>
        <w:t xml:space="preserve"> each age-cause specific mortality rate) denoted by the vector </w:t>
      </w:r>
      <w:r w:rsidRPr="005A4578">
        <w:rPr>
          <w:b/>
          <w:i/>
          <w:sz w:val="24"/>
          <w:szCs w:val="24"/>
        </w:rPr>
        <w:t xml:space="preserve">A </w:t>
      </w:r>
      <w:r w:rsidRPr="005A4578">
        <w:rPr>
          <w:sz w:val="24"/>
          <w:szCs w:val="24"/>
        </w:rPr>
        <w:t>= [</w:t>
      </w:r>
      <w:r w:rsidRPr="005A4578">
        <w:rPr>
          <w:i/>
          <w:sz w:val="24"/>
          <w:szCs w:val="24"/>
        </w:rPr>
        <w:t>x</w:t>
      </w:r>
      <w:r w:rsidRPr="005A4578">
        <w:rPr>
          <w:sz w:val="24"/>
          <w:szCs w:val="24"/>
          <w:vertAlign w:val="subscript"/>
        </w:rPr>
        <w:t>1</w:t>
      </w:r>
      <w:r w:rsidRPr="00755F59">
        <w:rPr>
          <w:sz w:val="24"/>
          <w:szCs w:val="24"/>
          <w:rPrChange w:id="330" w:author="Laura Tesch" w:date="2018-08-09T17:06:00Z">
            <w:rPr>
              <w:b/>
              <w:bCs/>
              <w:i/>
              <w:sz w:val="24"/>
              <w:szCs w:val="24"/>
            </w:rPr>
          </w:rPrChange>
        </w:rPr>
        <w:t>,</w:t>
      </w:r>
      <w:r w:rsidRPr="005A4578">
        <w:rPr>
          <w:i/>
          <w:sz w:val="24"/>
          <w:szCs w:val="24"/>
        </w:rPr>
        <w:t xml:space="preserve"> x</w:t>
      </w:r>
      <w:r w:rsidRPr="005A4578">
        <w:rPr>
          <w:sz w:val="24"/>
          <w:szCs w:val="24"/>
          <w:vertAlign w:val="subscript"/>
        </w:rPr>
        <w:t>2</w:t>
      </w:r>
      <w:r w:rsidRPr="00755F59">
        <w:rPr>
          <w:sz w:val="24"/>
          <w:szCs w:val="24"/>
          <w:rPrChange w:id="331" w:author="Laura Tesch" w:date="2018-08-09T17:06:00Z">
            <w:rPr>
              <w:b/>
              <w:bCs/>
              <w:i/>
              <w:sz w:val="24"/>
              <w:szCs w:val="24"/>
            </w:rPr>
          </w:rPrChange>
        </w:rPr>
        <w:t xml:space="preserve">, . . . , </w:t>
      </w:r>
      <w:r w:rsidRPr="005A4578">
        <w:rPr>
          <w:i/>
          <w:sz w:val="24"/>
          <w:szCs w:val="24"/>
        </w:rPr>
        <w:t>x</w:t>
      </w:r>
      <w:r w:rsidRPr="005A4578">
        <w:rPr>
          <w:i/>
          <w:sz w:val="24"/>
          <w:szCs w:val="24"/>
          <w:vertAlign w:val="subscript"/>
        </w:rPr>
        <w:t>n</w:t>
      </w:r>
      <w:r w:rsidRPr="005A4578">
        <w:rPr>
          <w:sz w:val="24"/>
          <w:szCs w:val="24"/>
        </w:rPr>
        <w:t>]</w:t>
      </w:r>
      <w:r w:rsidRPr="005A4578">
        <w:rPr>
          <w:i/>
          <w:sz w:val="24"/>
          <w:szCs w:val="24"/>
          <w:vertAlign w:val="superscript"/>
        </w:rPr>
        <w:t>T</w:t>
      </w:r>
      <w:r w:rsidRPr="005A4578">
        <w:rPr>
          <w:sz w:val="24"/>
          <w:szCs w:val="24"/>
        </w:rPr>
        <w:t xml:space="preserve">. Assume that </w:t>
      </w:r>
      <w:r w:rsidRPr="005A4578">
        <w:rPr>
          <w:i/>
          <w:sz w:val="24"/>
          <w:szCs w:val="24"/>
        </w:rPr>
        <w:t xml:space="preserve">f </w:t>
      </w:r>
      <w:r w:rsidRPr="005A4578">
        <w:rPr>
          <w:sz w:val="24"/>
          <w:szCs w:val="24"/>
        </w:rPr>
        <w:t xml:space="preserve">and </w:t>
      </w:r>
      <w:r w:rsidRPr="005A4578">
        <w:rPr>
          <w:b/>
          <w:i/>
          <w:sz w:val="24"/>
          <w:szCs w:val="24"/>
        </w:rPr>
        <w:t xml:space="preserve">A </w:t>
      </w:r>
      <w:r w:rsidRPr="005A4578">
        <w:rPr>
          <w:sz w:val="24"/>
          <w:szCs w:val="24"/>
        </w:rPr>
        <w:t xml:space="preserve">depend on the underlying dimension </w:t>
      </w:r>
      <w:r w:rsidRPr="005A4578">
        <w:rPr>
          <w:i/>
          <w:sz w:val="24"/>
          <w:szCs w:val="24"/>
        </w:rPr>
        <w:t>t</w:t>
      </w:r>
      <w:r w:rsidRPr="005A4578">
        <w:rPr>
          <w:sz w:val="24"/>
          <w:szCs w:val="24"/>
        </w:rPr>
        <w:t xml:space="preserve">, which is time in this case, and that we have observations available in two time points, </w:t>
      </w:r>
      <w:r w:rsidRPr="005A4578">
        <w:rPr>
          <w:i/>
          <w:sz w:val="24"/>
          <w:szCs w:val="24"/>
        </w:rPr>
        <w:t>t</w:t>
      </w:r>
      <w:r w:rsidRPr="005A4578">
        <w:rPr>
          <w:sz w:val="24"/>
          <w:szCs w:val="24"/>
          <w:vertAlign w:val="subscript"/>
        </w:rPr>
        <w:t>1</w:t>
      </w:r>
      <w:r w:rsidRPr="005A4578">
        <w:rPr>
          <w:sz w:val="24"/>
          <w:szCs w:val="24"/>
        </w:rPr>
        <w:t xml:space="preserve"> and </w:t>
      </w:r>
      <w:r w:rsidRPr="005A4578">
        <w:rPr>
          <w:i/>
          <w:sz w:val="24"/>
          <w:szCs w:val="24"/>
        </w:rPr>
        <w:t>t</w:t>
      </w:r>
      <w:r w:rsidRPr="005A4578">
        <w:rPr>
          <w:sz w:val="24"/>
          <w:szCs w:val="24"/>
          <w:vertAlign w:val="subscript"/>
        </w:rPr>
        <w:t>2</w:t>
      </w:r>
      <w:r w:rsidRPr="005A4578">
        <w:rPr>
          <w:sz w:val="24"/>
          <w:szCs w:val="24"/>
        </w:rPr>
        <w:t xml:space="preserve">. Assuming that </w:t>
      </w:r>
      <w:r w:rsidRPr="005A4578">
        <w:rPr>
          <w:b/>
          <w:i/>
          <w:sz w:val="24"/>
          <w:szCs w:val="24"/>
        </w:rPr>
        <w:t xml:space="preserve">A </w:t>
      </w:r>
      <w:r w:rsidRPr="005A4578">
        <w:rPr>
          <w:sz w:val="24"/>
          <w:szCs w:val="24"/>
        </w:rPr>
        <w:t xml:space="preserve">is a differentiable function of </w:t>
      </w:r>
      <w:r w:rsidRPr="005A4578">
        <w:rPr>
          <w:i/>
          <w:sz w:val="24"/>
          <w:szCs w:val="24"/>
        </w:rPr>
        <w:t xml:space="preserve">t </w:t>
      </w:r>
      <w:r w:rsidRPr="005A4578">
        <w:rPr>
          <w:sz w:val="24"/>
          <w:szCs w:val="24"/>
        </w:rPr>
        <w:t xml:space="preserve">between </w:t>
      </w:r>
      <w:r w:rsidRPr="005A4578">
        <w:rPr>
          <w:i/>
          <w:sz w:val="24"/>
          <w:szCs w:val="24"/>
        </w:rPr>
        <w:t>t</w:t>
      </w:r>
      <w:r w:rsidRPr="005A4578">
        <w:rPr>
          <w:sz w:val="24"/>
          <w:szCs w:val="24"/>
          <w:vertAlign w:val="subscript"/>
        </w:rPr>
        <w:t>1</w:t>
      </w:r>
      <w:r w:rsidRPr="005A4578">
        <w:rPr>
          <w:sz w:val="24"/>
          <w:szCs w:val="24"/>
        </w:rPr>
        <w:t xml:space="preserve"> and </w:t>
      </w:r>
      <w:r w:rsidRPr="005A4578">
        <w:rPr>
          <w:i/>
          <w:sz w:val="24"/>
          <w:szCs w:val="24"/>
        </w:rPr>
        <w:t>t</w:t>
      </w:r>
      <w:r w:rsidRPr="005A4578">
        <w:rPr>
          <w:sz w:val="24"/>
          <w:szCs w:val="24"/>
          <w:vertAlign w:val="subscript"/>
        </w:rPr>
        <w:t>2</w:t>
      </w:r>
      <w:r w:rsidRPr="005A4578">
        <w:rPr>
          <w:sz w:val="24"/>
          <w:szCs w:val="24"/>
        </w:rPr>
        <w:t xml:space="preserve">, the difference in </w:t>
      </w:r>
      <w:r w:rsidRPr="005A4578">
        <w:rPr>
          <w:i/>
          <w:sz w:val="24"/>
          <w:szCs w:val="24"/>
        </w:rPr>
        <w:t>f</w:t>
      </w:r>
      <w:r w:rsidRPr="00A67F13">
        <w:rPr>
          <w:sz w:val="24"/>
          <w:szCs w:val="24"/>
          <w:rPrChange w:id="332" w:author="Laura Tesch" w:date="2018-09-26T07:35:00Z">
            <w:rPr>
              <w:b/>
              <w:bCs/>
              <w:i/>
              <w:sz w:val="24"/>
              <w:szCs w:val="24"/>
            </w:rPr>
          </w:rPrChange>
        </w:rPr>
        <w:t xml:space="preserve"> </w:t>
      </w:r>
      <w:r w:rsidRPr="005A4578">
        <w:rPr>
          <w:sz w:val="24"/>
          <w:szCs w:val="24"/>
        </w:rPr>
        <w:t xml:space="preserve">between </w:t>
      </w:r>
      <w:r w:rsidRPr="005A4578">
        <w:rPr>
          <w:i/>
          <w:sz w:val="24"/>
          <w:szCs w:val="24"/>
        </w:rPr>
        <w:t>t</w:t>
      </w:r>
      <w:r w:rsidRPr="005A4578">
        <w:rPr>
          <w:sz w:val="24"/>
          <w:szCs w:val="24"/>
          <w:vertAlign w:val="subscript"/>
        </w:rPr>
        <w:t>1</w:t>
      </w:r>
      <w:r w:rsidRPr="005A4578">
        <w:rPr>
          <w:sz w:val="24"/>
          <w:szCs w:val="24"/>
        </w:rPr>
        <w:t xml:space="preserve"> and </w:t>
      </w:r>
      <w:r w:rsidRPr="005A4578">
        <w:rPr>
          <w:i/>
          <w:sz w:val="24"/>
          <w:szCs w:val="24"/>
        </w:rPr>
        <w:t>t</w:t>
      </w:r>
      <w:r w:rsidRPr="005A4578">
        <w:rPr>
          <w:sz w:val="24"/>
          <w:szCs w:val="24"/>
          <w:vertAlign w:val="subscript"/>
        </w:rPr>
        <w:t>2</w:t>
      </w:r>
      <w:r w:rsidRPr="005A4578">
        <w:rPr>
          <w:sz w:val="24"/>
          <w:szCs w:val="24"/>
        </w:rPr>
        <w:t xml:space="preserve"> can be expressed as follows:</w:t>
      </w:r>
      <w:bookmarkStart w:id="333" w:name="_bookmark1"/>
      <w:bookmarkEnd w:id="333"/>
    </w:p>
    <w:p w14:paraId="46C63089" w14:textId="766A1C04" w:rsidR="0005171D" w:rsidRPr="005A4578" w:rsidRDefault="00D228C1" w:rsidP="00B00881">
      <w:pPr>
        <w:pStyle w:val="BodyText"/>
        <w:tabs>
          <w:tab w:val="left" w:pos="9000"/>
        </w:tabs>
        <w:spacing w:line="480" w:lineRule="auto"/>
        <w:ind w:firstLine="720"/>
        <w:rPr>
          <w:sz w:val="24"/>
          <w:szCs w:val="24"/>
        </w:rPr>
      </w:pPr>
      <m:oMathPara>
        <m:oMath>
          <m:sSub>
            <m:sSubPr>
              <m:ctrlPr>
                <w:ins w:id="334" w:author="Laura Tesch" w:date="2018-09-25T14:44:00Z">
                  <w:rPr>
                    <w:rFonts w:ascii="Cambria Math" w:hAnsi="Cambria Math"/>
                    <w:i/>
                    <w:sz w:val="24"/>
                    <w:szCs w:val="24"/>
                  </w:rPr>
                </w:ins>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ins w:id="335" w:author="Laura Tesch" w:date="2018-09-25T14:44:00Z">
                  <w:rPr>
                    <w:rFonts w:ascii="Cambria Math" w:hAnsi="Cambria Math"/>
                    <w:i/>
                    <w:sz w:val="24"/>
                    <w:szCs w:val="24"/>
                  </w:rPr>
                </w:ins>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nary>
            <m:naryPr>
              <m:chr m:val="∑"/>
              <m:limLoc m:val="undOvr"/>
              <m:ctrlPr>
                <w:ins w:id="336" w:author="Laura Tesch" w:date="2018-09-25T14:44:00Z">
                  <w:rPr>
                    <w:rFonts w:ascii="Cambria Math" w:hAnsi="Cambria Math"/>
                    <w:i/>
                    <w:sz w:val="24"/>
                    <w:szCs w:val="24"/>
                  </w:rPr>
                </w:ins>
              </m:ctrlPr>
            </m:naryPr>
            <m:sub>
              <m:r>
                <w:rPr>
                  <w:rFonts w:ascii="Cambria Math" w:hAnsi="Cambria Math"/>
                  <w:sz w:val="24"/>
                  <w:szCs w:val="24"/>
                </w:rPr>
                <m:t>i=1</m:t>
              </m:r>
            </m:sub>
            <m:sup>
              <m:r>
                <w:rPr>
                  <w:rFonts w:ascii="Cambria Math" w:hAnsi="Cambria Math"/>
                  <w:sz w:val="24"/>
                  <w:szCs w:val="24"/>
                </w:rPr>
                <m:t>n</m:t>
              </m:r>
            </m:sup>
            <m:e>
              <m:nary>
                <m:naryPr>
                  <m:limLoc m:val="subSup"/>
                  <m:ctrlPr>
                    <w:ins w:id="337" w:author="Laura Tesch" w:date="2018-09-25T14:44:00Z">
                      <w:rPr>
                        <w:rFonts w:ascii="Cambria Math" w:hAnsi="Cambria Math"/>
                        <w:i/>
                        <w:sz w:val="24"/>
                        <w:szCs w:val="24"/>
                      </w:rPr>
                    </w:ins>
                  </m:ctrlPr>
                </m:naryPr>
                <m:sub>
                  <m:sSub>
                    <m:sSubPr>
                      <m:ctrlPr>
                        <w:ins w:id="338" w:author="Laura Tesch" w:date="2018-09-25T14:44:00Z">
                          <w:rPr>
                            <w:rFonts w:ascii="Cambria Math" w:hAnsi="Cambria Math"/>
                            <w:i/>
                            <w:sz w:val="24"/>
                            <w:szCs w:val="24"/>
                          </w:rPr>
                        </w:ins>
                      </m:ctrlPr>
                    </m:sSubPr>
                    <m:e>
                      <m:r>
                        <w:rPr>
                          <w:rFonts w:ascii="Cambria Math" w:hAnsi="Cambria Math"/>
                          <w:sz w:val="24"/>
                          <w:szCs w:val="24"/>
                        </w:rPr>
                        <m:t>x</m:t>
                      </m:r>
                    </m:e>
                    <m:sub>
                      <m:r>
                        <w:rPr>
                          <w:rFonts w:ascii="Cambria Math" w:hAnsi="Cambria Math"/>
                          <w:sz w:val="24"/>
                          <w:szCs w:val="24"/>
                        </w:rPr>
                        <m:t>i</m:t>
                      </m:r>
                    </m:sub>
                  </m:sSub>
                  <m:d>
                    <m:dPr>
                      <m:ctrlPr>
                        <w:ins w:id="339" w:author="Laura Tesch" w:date="2018-09-25T14:44:00Z">
                          <w:rPr>
                            <w:rFonts w:ascii="Cambria Math" w:hAnsi="Cambria Math"/>
                            <w:i/>
                            <w:sz w:val="24"/>
                            <w:szCs w:val="24"/>
                          </w:rPr>
                        </w:ins>
                      </m:ctrlPr>
                    </m:dPr>
                    <m:e>
                      <m:sSub>
                        <m:sSubPr>
                          <m:ctrlPr>
                            <w:ins w:id="340" w:author="Laura Tesch" w:date="2018-09-25T14:44:00Z">
                              <w:rPr>
                                <w:rFonts w:ascii="Cambria Math" w:hAnsi="Cambria Math"/>
                                <w:i/>
                                <w:sz w:val="24"/>
                                <w:szCs w:val="24"/>
                              </w:rPr>
                            </w:ins>
                          </m:ctrlPr>
                        </m:sSubPr>
                        <m:e>
                          <m:r>
                            <w:rPr>
                              <w:rFonts w:ascii="Cambria Math" w:hAnsi="Cambria Math"/>
                              <w:sz w:val="24"/>
                              <w:szCs w:val="24"/>
                            </w:rPr>
                            <m:t>t</m:t>
                          </m:r>
                        </m:e>
                        <m:sub>
                          <m:r>
                            <w:rPr>
                              <w:rFonts w:ascii="Cambria Math" w:hAnsi="Cambria Math"/>
                              <w:sz w:val="24"/>
                              <w:szCs w:val="24"/>
                            </w:rPr>
                            <m:t>1</m:t>
                          </m:r>
                        </m:sub>
                      </m:sSub>
                    </m:e>
                  </m:d>
                </m:sub>
                <m:sup>
                  <m:sSub>
                    <m:sSubPr>
                      <m:ctrlPr>
                        <w:ins w:id="341" w:author="Laura Tesch" w:date="2018-09-25T14:44:00Z">
                          <w:rPr>
                            <w:rFonts w:ascii="Cambria Math" w:hAnsi="Cambria Math"/>
                            <w:i/>
                            <w:sz w:val="24"/>
                            <w:szCs w:val="24"/>
                          </w:rPr>
                        </w:ins>
                      </m:ctrlPr>
                    </m:sSubPr>
                    <m:e>
                      <m:r>
                        <w:rPr>
                          <w:rFonts w:ascii="Cambria Math" w:hAnsi="Cambria Math"/>
                          <w:sz w:val="24"/>
                          <w:szCs w:val="24"/>
                        </w:rPr>
                        <m:t>x</m:t>
                      </m:r>
                    </m:e>
                    <m:sub>
                      <m:r>
                        <w:rPr>
                          <w:rFonts w:ascii="Cambria Math" w:hAnsi="Cambria Math"/>
                          <w:sz w:val="24"/>
                          <w:szCs w:val="24"/>
                        </w:rPr>
                        <m:t>i</m:t>
                      </m:r>
                    </m:sub>
                  </m:sSub>
                  <m:d>
                    <m:dPr>
                      <m:ctrlPr>
                        <w:ins w:id="342" w:author="Laura Tesch" w:date="2018-09-25T14:44:00Z">
                          <w:rPr>
                            <w:rFonts w:ascii="Cambria Math" w:hAnsi="Cambria Math"/>
                            <w:i/>
                            <w:sz w:val="24"/>
                            <w:szCs w:val="24"/>
                          </w:rPr>
                        </w:ins>
                      </m:ctrlPr>
                    </m:dPr>
                    <m:e>
                      <m:sSub>
                        <m:sSubPr>
                          <m:ctrlPr>
                            <w:ins w:id="343" w:author="Laura Tesch" w:date="2018-09-25T14:44:00Z">
                              <w:rPr>
                                <w:rFonts w:ascii="Cambria Math" w:hAnsi="Cambria Math"/>
                                <w:i/>
                                <w:sz w:val="24"/>
                                <w:szCs w:val="24"/>
                              </w:rPr>
                            </w:ins>
                          </m:ctrlPr>
                        </m:sSubPr>
                        <m:e>
                          <m:r>
                            <w:rPr>
                              <w:rFonts w:ascii="Cambria Math" w:hAnsi="Cambria Math"/>
                              <w:sz w:val="24"/>
                              <w:szCs w:val="24"/>
                            </w:rPr>
                            <m:t>t</m:t>
                          </m:r>
                        </m:e>
                        <m:sub>
                          <m:r>
                            <w:rPr>
                              <w:rFonts w:ascii="Cambria Math" w:hAnsi="Cambria Math"/>
                              <w:sz w:val="24"/>
                              <w:szCs w:val="24"/>
                            </w:rPr>
                            <m:t>2</m:t>
                          </m:r>
                        </m:sub>
                      </m:sSub>
                    </m:e>
                  </m:d>
                </m:sup>
                <m:e>
                  <m:f>
                    <m:fPr>
                      <m:ctrlPr>
                        <w:ins w:id="344" w:author="Laura Tesch" w:date="2018-09-25T14:44:00Z">
                          <w:rPr>
                            <w:rFonts w:ascii="Cambria Math" w:hAnsi="Cambria Math"/>
                            <w:i/>
                            <w:sz w:val="24"/>
                            <w:szCs w:val="24"/>
                          </w:rPr>
                        </w:ins>
                      </m:ctrlPr>
                    </m:fPr>
                    <m:num>
                      <m:r>
                        <w:rPr>
                          <w:rFonts w:ascii="Cambria Math" w:hAnsi="Cambria Math"/>
                          <w:sz w:val="24"/>
                          <w:szCs w:val="24"/>
                        </w:rPr>
                        <m:t>∂f</m:t>
                      </m:r>
                    </m:num>
                    <m:den>
                      <m:r>
                        <w:rPr>
                          <w:rFonts w:ascii="Cambria Math" w:hAnsi="Cambria Math"/>
                          <w:sz w:val="24"/>
                          <w:szCs w:val="24"/>
                        </w:rPr>
                        <m:t>∂</m:t>
                      </m:r>
                      <m:sSub>
                        <m:sSubPr>
                          <m:ctrlPr>
                            <w:ins w:id="345" w:author="Laura Tesch" w:date="2018-09-25T14:44:00Z">
                              <w:rPr>
                                <w:rFonts w:ascii="Cambria Math" w:hAnsi="Cambria Math"/>
                                <w:i/>
                                <w:sz w:val="24"/>
                                <w:szCs w:val="24"/>
                              </w:rPr>
                            </w:ins>
                          </m:ctrlPr>
                        </m:sSubPr>
                        <m:e>
                          <m:r>
                            <w:rPr>
                              <w:rFonts w:ascii="Cambria Math" w:hAnsi="Cambria Math"/>
                              <w:sz w:val="24"/>
                              <w:szCs w:val="24"/>
                            </w:rPr>
                            <m:t>x</m:t>
                          </m:r>
                        </m:e>
                        <m:sub>
                          <m:r>
                            <w:rPr>
                              <w:rFonts w:ascii="Cambria Math" w:hAnsi="Cambria Math"/>
                              <w:sz w:val="24"/>
                              <w:szCs w:val="24"/>
                            </w:rPr>
                            <m:t>i</m:t>
                          </m:r>
                        </m:sub>
                      </m:sSub>
                    </m:den>
                  </m:f>
                  <m:sSub>
                    <m:sSubPr>
                      <m:ctrlPr>
                        <w:ins w:id="346" w:author="Laura Tesch" w:date="2018-09-25T14:44:00Z">
                          <w:rPr>
                            <w:rFonts w:ascii="Cambria Math" w:hAnsi="Cambria Math"/>
                            <w:i/>
                            <w:sz w:val="24"/>
                            <w:szCs w:val="24"/>
                          </w:rPr>
                        </w:ins>
                      </m:ctrlPr>
                    </m:sSubPr>
                    <m:e>
                      <m:r>
                        <w:rPr>
                          <w:rFonts w:ascii="Cambria Math" w:hAnsi="Cambria Math"/>
                          <w:sz w:val="24"/>
                          <w:szCs w:val="24"/>
                        </w:rPr>
                        <m:t>dx</m:t>
                      </m:r>
                    </m:e>
                    <m:sub>
                      <m:r>
                        <w:rPr>
                          <w:rFonts w:ascii="Cambria Math" w:hAnsi="Cambria Math"/>
                          <w:sz w:val="24"/>
                          <w:szCs w:val="24"/>
                        </w:rPr>
                        <m:t>i</m:t>
                      </m:r>
                    </m:sub>
                  </m:sSub>
                  <m:r>
                    <w:rPr>
                      <w:rFonts w:ascii="Cambria Math" w:hAnsi="Cambria Math"/>
                      <w:sz w:val="24"/>
                      <w:szCs w:val="24"/>
                    </w:rPr>
                    <m:t>=</m:t>
                  </m:r>
                  <m:nary>
                    <m:naryPr>
                      <m:chr m:val="∑"/>
                      <m:limLoc m:val="undOvr"/>
                      <m:ctrlPr>
                        <w:ins w:id="347" w:author="Laura Tesch" w:date="2018-09-25T14:44:00Z">
                          <w:rPr>
                            <w:rFonts w:ascii="Cambria Math" w:hAnsi="Cambria Math"/>
                            <w:i/>
                            <w:sz w:val="24"/>
                            <w:szCs w:val="24"/>
                          </w:rPr>
                        </w:ins>
                      </m:ctrlPr>
                    </m:naryPr>
                    <m:sub>
                      <m:r>
                        <w:rPr>
                          <w:rFonts w:ascii="Cambria Math" w:hAnsi="Cambria Math"/>
                          <w:sz w:val="24"/>
                          <w:szCs w:val="24"/>
                        </w:rPr>
                        <m:t>i=1</m:t>
                      </m:r>
                    </m:sub>
                    <m:sup>
                      <m:r>
                        <w:rPr>
                          <w:rFonts w:ascii="Cambria Math" w:hAnsi="Cambria Math"/>
                          <w:sz w:val="24"/>
                          <w:szCs w:val="24"/>
                        </w:rPr>
                        <m:t>n</m:t>
                      </m:r>
                    </m:sup>
                    <m:e>
                      <m:sSub>
                        <m:sSubPr>
                          <m:ctrlPr>
                            <w:ins w:id="348" w:author="Laura Tesch" w:date="2018-09-25T14:44:00Z">
                              <w:rPr>
                                <w:rFonts w:ascii="Cambria Math" w:hAnsi="Cambria Math"/>
                                <w:i/>
                                <w:sz w:val="24"/>
                                <w:szCs w:val="24"/>
                              </w:rPr>
                            </w:ins>
                          </m:ctrlPr>
                        </m:sSubPr>
                        <m:e>
                          <m:r>
                            <w:rPr>
                              <w:rFonts w:ascii="Cambria Math" w:hAnsi="Cambria Math"/>
                              <w:sz w:val="24"/>
                              <w:szCs w:val="24"/>
                            </w:rPr>
                            <m:t>c</m:t>
                          </m:r>
                        </m:e>
                        <m:sub>
                          <m:r>
                            <w:rPr>
                              <w:rFonts w:ascii="Cambria Math" w:hAnsi="Cambria Math"/>
                              <w:sz w:val="24"/>
                              <w:szCs w:val="24"/>
                            </w:rPr>
                            <m:t>i</m:t>
                          </m:r>
                        </m:sub>
                      </m:sSub>
                      <m:r>
                        <w:ins w:id="349" w:author="Laura Tesch" w:date="2018-09-25T14:44:00Z">
                          <w:rPr>
                            <w:rFonts w:ascii="Cambria Math" w:hAnsi="Cambria Math"/>
                            <w:sz w:val="24"/>
                            <w:szCs w:val="24"/>
                          </w:rPr>
                          <m:t>,</m:t>
                        </w:ins>
                      </m:r>
                    </m:e>
                  </m:nary>
                </m:e>
              </m:nary>
            </m:e>
          </m:nary>
          <m:r>
            <m:rPr>
              <m:sty m:val="p"/>
            </m:rPr>
            <w:rPr>
              <w:sz w:val="24"/>
              <w:szCs w:val="24"/>
            </w:rPr>
            <w:br/>
          </m:r>
        </m:oMath>
      </m:oMathPara>
      <w:r w:rsidR="00B00881">
        <w:rPr>
          <w:sz w:val="24"/>
          <w:szCs w:val="24"/>
        </w:rPr>
        <w:tab/>
        <w:t>(2)</w:t>
      </w:r>
    </w:p>
    <w:p w14:paraId="3965BF8D" w14:textId="6D6E0F39" w:rsidR="0005171D" w:rsidRPr="005A4578" w:rsidRDefault="00654572" w:rsidP="0005171D">
      <w:pPr>
        <w:pStyle w:val="BodyText"/>
        <w:spacing w:line="480" w:lineRule="auto"/>
        <w:rPr>
          <w:sz w:val="24"/>
          <w:szCs w:val="24"/>
        </w:rPr>
      </w:pPr>
      <w:r w:rsidRPr="005A4578">
        <w:rPr>
          <w:sz w:val="24"/>
          <w:szCs w:val="24"/>
        </w:rPr>
        <w:t xml:space="preserve">where </w:t>
      </w:r>
      <w:r w:rsidRPr="005A4578">
        <w:rPr>
          <w:i/>
          <w:sz w:val="24"/>
          <w:szCs w:val="24"/>
        </w:rPr>
        <w:t>c</w:t>
      </w:r>
      <w:r w:rsidRPr="005A4578">
        <w:rPr>
          <w:i/>
          <w:sz w:val="24"/>
          <w:szCs w:val="24"/>
          <w:vertAlign w:val="subscript"/>
        </w:rPr>
        <w:t>i</w:t>
      </w:r>
      <w:r w:rsidRPr="005A4578">
        <w:rPr>
          <w:i/>
          <w:sz w:val="24"/>
          <w:szCs w:val="24"/>
        </w:rPr>
        <w:t xml:space="preserve"> </w:t>
      </w:r>
      <w:r w:rsidRPr="005A4578">
        <w:rPr>
          <w:sz w:val="24"/>
          <w:szCs w:val="24"/>
        </w:rPr>
        <w:t xml:space="preserve">is the total change in </w:t>
      </w:r>
      <w:r w:rsidRPr="005A4578">
        <w:rPr>
          <w:i/>
          <w:sz w:val="24"/>
          <w:szCs w:val="24"/>
        </w:rPr>
        <w:t>f</w:t>
      </w:r>
      <w:r w:rsidR="001E6567">
        <w:rPr>
          <w:i/>
          <w:sz w:val="24"/>
          <w:szCs w:val="24"/>
        </w:rPr>
        <w:t xml:space="preserve"> </w:t>
      </w:r>
      <w:r w:rsidRPr="005A4578">
        <w:rPr>
          <w:sz w:val="24"/>
          <w:szCs w:val="24"/>
        </w:rPr>
        <w:t>(e.g.</w:t>
      </w:r>
      <w:ins w:id="350" w:author="Laura Tesch" w:date="2018-08-09T17:07:00Z">
        <w:r w:rsidR="00755F59">
          <w:rPr>
            <w:sz w:val="24"/>
            <w:szCs w:val="24"/>
          </w:rPr>
          <w:t>,</w:t>
        </w:r>
      </w:ins>
      <w:r w:rsidR="001E6567">
        <w:rPr>
          <w:sz w:val="24"/>
          <w:szCs w:val="24"/>
        </w:rPr>
        <w:t xml:space="preserve"> </w:t>
      </w:r>
      <w:r w:rsidRPr="005A4578">
        <w:rPr>
          <w:i/>
          <w:sz w:val="24"/>
          <w:szCs w:val="24"/>
        </w:rPr>
        <w:t>e</w:t>
      </w:r>
      <w:r w:rsidRPr="00DA3C06">
        <w:rPr>
          <w:sz w:val="24"/>
          <w:szCs w:val="24"/>
          <w:vertAlign w:val="superscript"/>
          <w:rPrChange w:id="351" w:author="Laura Tesch" w:date="2018-08-08T20:16:00Z">
            <w:rPr>
              <w:b/>
              <w:bCs/>
              <w:i/>
              <w:sz w:val="24"/>
              <w:szCs w:val="24"/>
              <w:vertAlign w:val="superscript"/>
            </w:rPr>
          </w:rPrChange>
        </w:rPr>
        <w:t>†</w:t>
      </w:r>
      <w:r w:rsidRPr="00DA3C06">
        <w:rPr>
          <w:sz w:val="24"/>
          <w:szCs w:val="24"/>
        </w:rPr>
        <w:t>)</w:t>
      </w:r>
      <w:r w:rsidRPr="005A4578">
        <w:rPr>
          <w:sz w:val="24"/>
          <w:szCs w:val="24"/>
        </w:rPr>
        <w:t xml:space="preserve"> produced by changes in the </w:t>
      </w:r>
      <w:r w:rsidRPr="005A4578">
        <w:rPr>
          <w:i/>
          <w:sz w:val="24"/>
          <w:szCs w:val="24"/>
        </w:rPr>
        <w:t>i</w:t>
      </w:r>
      <w:ins w:id="352" w:author="Laura Tesch" w:date="2018-08-09T17:07:00Z">
        <w:r w:rsidR="00215CA3">
          <w:rPr>
            <w:sz w:val="24"/>
            <w:szCs w:val="24"/>
          </w:rPr>
          <w:t>th</w:t>
        </w:r>
      </w:ins>
      <w:del w:id="353" w:author="Laura Tesch" w:date="2018-08-09T17:07:00Z">
        <w:r w:rsidRPr="005A4578" w:rsidDel="005E0B38">
          <w:rPr>
            <w:sz w:val="24"/>
            <w:szCs w:val="24"/>
          </w:rPr>
          <w:delText>-</w:delText>
        </w:r>
        <w:r w:rsidRPr="005A4578" w:rsidDel="00215CA3">
          <w:rPr>
            <w:sz w:val="24"/>
            <w:szCs w:val="24"/>
          </w:rPr>
          <w:delText>th</w:delText>
        </w:r>
      </w:del>
      <w:r w:rsidRPr="005A4578">
        <w:rPr>
          <w:sz w:val="24"/>
          <w:szCs w:val="24"/>
        </w:rPr>
        <w:t xml:space="preserve"> covariate, </w:t>
      </w:r>
      <w:r w:rsidRPr="005A4578">
        <w:rPr>
          <w:i/>
          <w:sz w:val="24"/>
          <w:szCs w:val="24"/>
        </w:rPr>
        <w:t>x</w:t>
      </w:r>
      <w:r w:rsidRPr="005A4578">
        <w:rPr>
          <w:i/>
          <w:sz w:val="24"/>
          <w:szCs w:val="24"/>
          <w:vertAlign w:val="subscript"/>
        </w:rPr>
        <w:t>i</w:t>
      </w:r>
      <w:r w:rsidRPr="005A4578">
        <w:rPr>
          <w:sz w:val="24"/>
          <w:szCs w:val="24"/>
        </w:rPr>
        <w:t>.</w:t>
      </w:r>
      <w:r w:rsidR="001E6567">
        <w:rPr>
          <w:sz w:val="24"/>
          <w:szCs w:val="24"/>
        </w:rPr>
        <w:t xml:space="preserve"> </w:t>
      </w:r>
      <w:r w:rsidRPr="005A4578">
        <w:rPr>
          <w:sz w:val="24"/>
          <w:szCs w:val="24"/>
        </w:rPr>
        <w:t xml:space="preserve">The </w:t>
      </w:r>
      <w:r w:rsidRPr="005A4578">
        <w:rPr>
          <w:i/>
          <w:sz w:val="24"/>
          <w:szCs w:val="24"/>
        </w:rPr>
        <w:t>c</w:t>
      </w:r>
      <w:r w:rsidRPr="005A4578">
        <w:rPr>
          <w:i/>
          <w:sz w:val="24"/>
          <w:szCs w:val="24"/>
          <w:vertAlign w:val="subscript"/>
        </w:rPr>
        <w:t>i</w:t>
      </w:r>
      <w:del w:id="354" w:author="Laura Tesch" w:date="2018-08-09T17:07:00Z">
        <w:r w:rsidRPr="005A4578" w:rsidDel="00755F59">
          <w:rPr>
            <w:sz w:val="24"/>
            <w:szCs w:val="24"/>
          </w:rPr>
          <w:delText>’</w:delText>
        </w:r>
      </w:del>
      <w:r w:rsidRPr="005A4578">
        <w:rPr>
          <w:sz w:val="24"/>
          <w:szCs w:val="24"/>
        </w:rPr>
        <w:t xml:space="preserve">s in </w:t>
      </w:r>
      <w:del w:id="355" w:author="Laura Tesch" w:date="2018-08-09T17:07:00Z">
        <w:r w:rsidRPr="005A4578" w:rsidDel="00755F59">
          <w:rPr>
            <w:sz w:val="24"/>
            <w:szCs w:val="24"/>
          </w:rPr>
          <w:delText>equation</w:delText>
        </w:r>
        <w:r w:rsidR="0005171D" w:rsidRPr="005A4578" w:rsidDel="00755F59">
          <w:rPr>
            <w:sz w:val="24"/>
            <w:szCs w:val="24"/>
          </w:rPr>
          <w:delText xml:space="preserve"> </w:delText>
        </w:r>
      </w:del>
      <w:ins w:id="356" w:author="Laura Tesch" w:date="2018-08-09T17:07:00Z">
        <w:r w:rsidR="00755F59">
          <w:rPr>
            <w:sz w:val="24"/>
            <w:szCs w:val="24"/>
          </w:rPr>
          <w:t>Eq.</w:t>
        </w:r>
        <w:r w:rsidR="00755F59" w:rsidRPr="005A4578">
          <w:rPr>
            <w:sz w:val="24"/>
            <w:szCs w:val="24"/>
          </w:rPr>
          <w:t xml:space="preserve"> </w:t>
        </w:r>
      </w:ins>
      <w:r w:rsidRPr="005A4578">
        <w:rPr>
          <w:sz w:val="24"/>
          <w:szCs w:val="24"/>
        </w:rPr>
        <w:t>(2) were computed by numerical integration following the algorithm suggested by Horiuchi et al. (2008)</w:t>
      </w:r>
      <w:commentRangeStart w:id="357"/>
      <w:commentRangeStart w:id="358"/>
      <w:ins w:id="359" w:author="MPIDR_D\vanraalte" w:date="2018-09-27T16:45:00Z">
        <w:r w:rsidR="006B1767">
          <w:rPr>
            <w:sz w:val="24"/>
            <w:szCs w:val="24"/>
          </w:rPr>
          <w:t>, implemented by Riffe (2018)</w:t>
        </w:r>
        <w:commentRangeEnd w:id="357"/>
        <w:r w:rsidR="006B1767">
          <w:rPr>
            <w:rStyle w:val="CommentReference"/>
          </w:rPr>
          <w:commentReference w:id="357"/>
        </w:r>
      </w:ins>
      <w:commentRangeEnd w:id="358"/>
      <w:r w:rsidR="000B2250">
        <w:rPr>
          <w:rStyle w:val="CommentReference"/>
        </w:rPr>
        <w:commentReference w:id="358"/>
      </w:r>
      <w:r w:rsidRPr="005A4578">
        <w:rPr>
          <w:sz w:val="24"/>
          <w:szCs w:val="24"/>
        </w:rPr>
        <w:t>. This method has the advantage of assuming that covariates change gradually along the time dimension.</w:t>
      </w:r>
    </w:p>
    <w:p w14:paraId="2B5DD8BD" w14:textId="02F5BC38" w:rsidR="0005171D" w:rsidRPr="005A4578" w:rsidRDefault="00654572" w:rsidP="0005171D">
      <w:pPr>
        <w:pStyle w:val="BodyText"/>
        <w:spacing w:line="480" w:lineRule="auto"/>
        <w:ind w:firstLine="720"/>
        <w:rPr>
          <w:sz w:val="24"/>
          <w:szCs w:val="24"/>
        </w:rPr>
      </w:pPr>
      <w:r w:rsidRPr="005A4578">
        <w:rPr>
          <w:sz w:val="24"/>
          <w:szCs w:val="24"/>
        </w:rPr>
        <w:t>We decomposed changes in life expectancy and lifespan variation by single age, period</w:t>
      </w:r>
      <w:ins w:id="360" w:author="deborah gregg" w:date="2018-08-20T13:09:00Z">
        <w:r w:rsidR="0001704A">
          <w:rPr>
            <w:sz w:val="24"/>
            <w:szCs w:val="24"/>
          </w:rPr>
          <w:t>,</w:t>
        </w:r>
      </w:ins>
      <w:r w:rsidRPr="005A4578">
        <w:rPr>
          <w:sz w:val="24"/>
          <w:szCs w:val="24"/>
        </w:rPr>
        <w:t xml:space="preserve"> and cause of death. For the age-cause decomposition</w:t>
      </w:r>
      <w:ins w:id="361" w:author="Teresa Artman" w:date="2018-09-01T14:23:00Z">
        <w:r w:rsidR="00E822F8">
          <w:rPr>
            <w:sz w:val="24"/>
            <w:szCs w:val="24"/>
          </w:rPr>
          <w:t>,</w:t>
        </w:r>
      </w:ins>
      <w:r w:rsidRPr="005A4578">
        <w:rPr>
          <w:sz w:val="24"/>
          <w:szCs w:val="24"/>
        </w:rPr>
        <w:t xml:space="preserve"> we used the </w:t>
      </w:r>
      <w:ins w:id="362" w:author="Laura Tesch" w:date="2018-08-09T17:07:00Z">
        <w:r w:rsidR="00755F59">
          <w:rPr>
            <w:sz w:val="24"/>
            <w:szCs w:val="24"/>
          </w:rPr>
          <w:t>five</w:t>
        </w:r>
      </w:ins>
      <w:del w:id="363" w:author="Laura Tesch" w:date="2018-08-09T17:07:00Z">
        <w:r w:rsidRPr="005A4578" w:rsidDel="00755F59">
          <w:rPr>
            <w:sz w:val="24"/>
            <w:szCs w:val="24"/>
          </w:rPr>
          <w:delText>5</w:delText>
        </w:r>
      </w:del>
      <w:r w:rsidRPr="005A4578">
        <w:rPr>
          <w:sz w:val="24"/>
          <w:szCs w:val="24"/>
        </w:rPr>
        <w:t>-year age group mortality rates from the Human Cause-of-</w:t>
      </w:r>
      <w:r w:rsidR="00EE4D50">
        <w:rPr>
          <w:sz w:val="24"/>
          <w:szCs w:val="24"/>
        </w:rPr>
        <w:t>D</w:t>
      </w:r>
      <w:r w:rsidRPr="005A4578">
        <w:rPr>
          <w:sz w:val="24"/>
          <w:szCs w:val="24"/>
        </w:rPr>
        <w:t xml:space="preserve">eath Database (2016). All the calculations were performed using </w:t>
      </w:r>
      <w:r w:rsidRPr="005A4578">
        <w:rPr>
          <w:i/>
          <w:sz w:val="24"/>
          <w:szCs w:val="24"/>
        </w:rPr>
        <w:t xml:space="preserve">R </w:t>
      </w:r>
      <w:r w:rsidRPr="005A4578">
        <w:rPr>
          <w:sz w:val="24"/>
          <w:szCs w:val="24"/>
        </w:rPr>
        <w:t>(R Core Team 2000) and are fully</w:t>
      </w:r>
      <w:r w:rsidR="0005171D" w:rsidRPr="005A4578">
        <w:rPr>
          <w:sz w:val="24"/>
          <w:szCs w:val="24"/>
        </w:rPr>
        <w:t xml:space="preserve"> </w:t>
      </w:r>
      <w:r w:rsidRPr="005A4578">
        <w:rPr>
          <w:sz w:val="24"/>
          <w:szCs w:val="24"/>
        </w:rPr>
        <w:t xml:space="preserve">reproducible with </w:t>
      </w:r>
      <w:commentRangeStart w:id="364"/>
      <w:commentRangeStart w:id="365"/>
      <w:r w:rsidRPr="005A4578">
        <w:rPr>
          <w:sz w:val="24"/>
          <w:szCs w:val="24"/>
        </w:rPr>
        <w:t>the available code</w:t>
      </w:r>
      <w:ins w:id="366" w:author="José Manuel Aburto" w:date="2018-09-30T03:47:00Z">
        <w:r w:rsidR="000B2250">
          <w:rPr>
            <w:rStyle w:val="FootnoteReference"/>
            <w:sz w:val="24"/>
            <w:szCs w:val="24"/>
          </w:rPr>
          <w:footnoteReference w:id="3"/>
        </w:r>
      </w:ins>
      <w:r w:rsidRPr="005A4578">
        <w:rPr>
          <w:sz w:val="24"/>
          <w:szCs w:val="24"/>
        </w:rPr>
        <w:t xml:space="preserve"> </w:t>
      </w:r>
      <w:commentRangeEnd w:id="364"/>
      <w:r w:rsidR="00E70330">
        <w:rPr>
          <w:rStyle w:val="CommentReference"/>
        </w:rPr>
        <w:commentReference w:id="364"/>
      </w:r>
      <w:commentRangeEnd w:id="365"/>
      <w:r w:rsidR="000B2250">
        <w:rPr>
          <w:rStyle w:val="CommentReference"/>
        </w:rPr>
        <w:commentReference w:id="365"/>
      </w:r>
      <w:r w:rsidRPr="005A4578">
        <w:rPr>
          <w:sz w:val="24"/>
          <w:szCs w:val="24"/>
        </w:rPr>
        <w:t>and additional information.</w:t>
      </w:r>
    </w:p>
    <w:p w14:paraId="28813C24" w14:textId="1652688A" w:rsidR="002F6B4E" w:rsidRPr="005A4578" w:rsidRDefault="00654572" w:rsidP="0005171D">
      <w:pPr>
        <w:pStyle w:val="BodyText"/>
        <w:spacing w:line="480" w:lineRule="auto"/>
        <w:ind w:firstLine="720"/>
        <w:rPr>
          <w:sz w:val="24"/>
          <w:szCs w:val="24"/>
        </w:rPr>
      </w:pPr>
      <w:r w:rsidRPr="005A4578">
        <w:rPr>
          <w:sz w:val="24"/>
          <w:szCs w:val="24"/>
        </w:rPr>
        <w:t>The close relationship with other lifespan variation indices, such as Keyfitz’s life table entropy (Vaupel</w:t>
      </w:r>
      <w:r w:rsidR="001E6567">
        <w:rPr>
          <w:sz w:val="24"/>
          <w:szCs w:val="24"/>
        </w:rPr>
        <w:t xml:space="preserve"> </w:t>
      </w:r>
      <w:r w:rsidRPr="005A4578">
        <w:rPr>
          <w:sz w:val="24"/>
          <w:szCs w:val="24"/>
        </w:rPr>
        <w:t>and Canudas-Romo 2003), and the high correlation between them suggest</w:t>
      </w:r>
      <w:del w:id="368" w:author="Laura Tesch" w:date="2018-09-26T07:36:00Z">
        <w:r w:rsidRPr="005A4578" w:rsidDel="001A6149">
          <w:rPr>
            <w:sz w:val="24"/>
            <w:szCs w:val="24"/>
          </w:rPr>
          <w:delText>s</w:delText>
        </w:r>
      </w:del>
      <w:r w:rsidRPr="005A4578">
        <w:rPr>
          <w:sz w:val="24"/>
          <w:szCs w:val="24"/>
        </w:rPr>
        <w:t xml:space="preserve"> that conclusions would likely be</w:t>
      </w:r>
      <w:r w:rsidR="001E6567">
        <w:rPr>
          <w:sz w:val="24"/>
          <w:szCs w:val="24"/>
        </w:rPr>
        <w:t xml:space="preserve"> </w:t>
      </w:r>
      <w:r w:rsidRPr="005A4578">
        <w:rPr>
          <w:sz w:val="24"/>
          <w:szCs w:val="24"/>
        </w:rPr>
        <w:t>the same regardless of the measure chosen (van Raalte and Caswell 2013</w:t>
      </w:r>
      <w:ins w:id="369" w:author="Laura Tesch" w:date="2018-08-09T17:11:00Z">
        <w:r w:rsidR="00146143">
          <w:rPr>
            <w:sz w:val="24"/>
            <w:szCs w:val="24"/>
          </w:rPr>
          <w:t>;</w:t>
        </w:r>
      </w:ins>
      <w:del w:id="370" w:author="Laura Tesch" w:date="2018-08-09T17:11:00Z">
        <w:r w:rsidRPr="005A4578" w:rsidDel="00146143">
          <w:rPr>
            <w:sz w:val="24"/>
            <w:szCs w:val="24"/>
          </w:rPr>
          <w:delText>,</w:delText>
        </w:r>
      </w:del>
      <w:r w:rsidRPr="005A4578">
        <w:rPr>
          <w:sz w:val="24"/>
          <w:szCs w:val="24"/>
        </w:rPr>
        <w:t xml:space="preserve"> Vaupel et al. 2011</w:t>
      </w:r>
      <w:ins w:id="371" w:author="Laura Tesch" w:date="2018-08-09T17:11:00Z">
        <w:r w:rsidR="00146143">
          <w:rPr>
            <w:sz w:val="24"/>
            <w:szCs w:val="24"/>
          </w:rPr>
          <w:t>;</w:t>
        </w:r>
      </w:ins>
      <w:del w:id="372" w:author="Laura Tesch" w:date="2018-08-09T17:11:00Z">
        <w:r w:rsidRPr="005A4578" w:rsidDel="00146143">
          <w:rPr>
            <w:sz w:val="24"/>
            <w:szCs w:val="24"/>
          </w:rPr>
          <w:delText>,</w:delText>
        </w:r>
      </w:del>
      <w:r w:rsidRPr="005A4578">
        <w:rPr>
          <w:sz w:val="24"/>
          <w:szCs w:val="24"/>
        </w:rPr>
        <w:t xml:space="preserve"> Wilmoth and Horiuchi 1999).</w:t>
      </w:r>
    </w:p>
    <w:p w14:paraId="254CF4A3" w14:textId="77777777" w:rsidR="0005171D" w:rsidRPr="005A4578" w:rsidRDefault="00654572" w:rsidP="0005171D">
      <w:pPr>
        <w:pStyle w:val="Heading2"/>
        <w:spacing w:line="480" w:lineRule="auto"/>
        <w:ind w:left="0"/>
      </w:pPr>
      <w:r w:rsidRPr="005A4578">
        <w:t>Data</w:t>
      </w:r>
    </w:p>
    <w:p w14:paraId="6E6BAD6B" w14:textId="2E692B6F" w:rsidR="0005171D" w:rsidRPr="005A4578" w:rsidRDefault="00654572" w:rsidP="0005171D">
      <w:pPr>
        <w:pStyle w:val="Heading2"/>
        <w:spacing w:line="480" w:lineRule="auto"/>
        <w:ind w:left="0"/>
        <w:rPr>
          <w:b w:val="0"/>
        </w:rPr>
      </w:pPr>
      <w:r w:rsidRPr="005A4578">
        <w:rPr>
          <w:b w:val="0"/>
        </w:rPr>
        <w:t>We used all-cause death counts, population exposures</w:t>
      </w:r>
      <w:ins w:id="373" w:author="Teresa Artman" w:date="2018-09-01T14:24:00Z">
        <w:r w:rsidR="00E822F8">
          <w:rPr>
            <w:b w:val="0"/>
          </w:rPr>
          <w:t>,</w:t>
        </w:r>
      </w:ins>
      <w:r w:rsidRPr="005A4578">
        <w:rPr>
          <w:b w:val="0"/>
        </w:rPr>
        <w:t xml:space="preserve"> and period life tables from the Human Mortality Database (2016) for 12 countries from 1960 to the most recent year available in the data set. The countries included in the study were from what will subsequently be referred to as </w:t>
      </w:r>
      <w:ins w:id="374" w:author="Teresa Artman" w:date="2018-09-01T14:24:00Z">
        <w:r w:rsidR="006E28F7">
          <w:rPr>
            <w:b w:val="0"/>
          </w:rPr>
          <w:t xml:space="preserve">(1) </w:t>
        </w:r>
      </w:ins>
      <w:r w:rsidRPr="006E28F7">
        <w:rPr>
          <w:b w:val="0"/>
          <w:rPrChange w:id="375" w:author="Teresa Artman" w:date="2018-09-01T14:25:00Z">
            <w:rPr>
              <w:b w:val="0"/>
              <w:i/>
              <w:sz w:val="28"/>
              <w:szCs w:val="28"/>
            </w:rPr>
          </w:rPrChange>
        </w:rPr>
        <w:t xml:space="preserve">Central Europe </w:t>
      </w:r>
      <w:r w:rsidRPr="006E28F7">
        <w:rPr>
          <w:b w:val="0"/>
        </w:rPr>
        <w:t>(B</w:t>
      </w:r>
      <w:r w:rsidRPr="005A4578">
        <w:rPr>
          <w:b w:val="0"/>
        </w:rPr>
        <w:t xml:space="preserve">ulgaria, Czech Republic, Hungary, Poland, Slovakia, </w:t>
      </w:r>
      <w:ins w:id="376" w:author="deborah gregg" w:date="2018-08-20T13:11:00Z">
        <w:r w:rsidR="0001704A">
          <w:rPr>
            <w:b w:val="0"/>
          </w:rPr>
          <w:t xml:space="preserve">and </w:t>
        </w:r>
      </w:ins>
      <w:r w:rsidRPr="005A4578">
        <w:rPr>
          <w:b w:val="0"/>
        </w:rPr>
        <w:t xml:space="preserve">Slovenia), </w:t>
      </w:r>
      <w:ins w:id="377" w:author="Teresa Artman" w:date="2018-09-01T14:25:00Z">
        <w:r w:rsidR="00651C6C" w:rsidRPr="006E28F7">
          <w:rPr>
            <w:b w:val="0"/>
            <w:rPrChange w:id="378" w:author="Teresa Artman" w:date="2018-09-01T14:25:00Z">
              <w:rPr>
                <w:b w:val="0"/>
                <w:i/>
                <w:sz w:val="28"/>
                <w:szCs w:val="28"/>
              </w:rPr>
            </w:rPrChange>
          </w:rPr>
          <w:t xml:space="preserve">(2) </w:t>
        </w:r>
      </w:ins>
      <w:r w:rsidRPr="00651C6C">
        <w:rPr>
          <w:b w:val="0"/>
        </w:rPr>
        <w:t>the</w:t>
      </w:r>
      <w:r w:rsidRPr="005A4578">
        <w:rPr>
          <w:b w:val="0"/>
          <w:i/>
        </w:rPr>
        <w:t xml:space="preserve"> </w:t>
      </w:r>
      <w:r w:rsidRPr="006E28F7">
        <w:rPr>
          <w:b w:val="0"/>
          <w:rPrChange w:id="379" w:author="Teresa Artman" w:date="2018-09-01T14:25:00Z">
            <w:rPr>
              <w:b w:val="0"/>
              <w:i/>
              <w:sz w:val="28"/>
              <w:szCs w:val="28"/>
            </w:rPr>
          </w:rPrChange>
        </w:rPr>
        <w:t>Baltic countries</w:t>
      </w:r>
      <w:ins w:id="380" w:author="Teresa Artman" w:date="2018-09-06T14:22:00Z">
        <w:r w:rsidR="005C72BE">
          <w:rPr>
            <w:b w:val="0"/>
          </w:rPr>
          <w:t xml:space="preserve"> </w:t>
        </w:r>
        <w:r w:rsidR="005C72BE" w:rsidRPr="005C72BE">
          <w:rPr>
            <w:b w:val="0"/>
            <w:highlight w:val="yellow"/>
            <w:rPrChange w:id="381" w:author="Teresa Artman" w:date="2018-09-06T14:22:00Z">
              <w:rPr>
                <w:b w:val="0"/>
                <w:sz w:val="28"/>
                <w:szCs w:val="28"/>
              </w:rPr>
            </w:rPrChange>
          </w:rPr>
          <w:t>(BC)</w:t>
        </w:r>
      </w:ins>
      <w:ins w:id="382" w:author="Teresa Artman" w:date="2018-09-01T14:25:00Z">
        <w:r w:rsidR="006E28F7">
          <w:rPr>
            <w:b w:val="0"/>
          </w:rPr>
          <w:t>:</w:t>
        </w:r>
      </w:ins>
      <w:r w:rsidRPr="006E28F7">
        <w:rPr>
          <w:b w:val="0"/>
          <w:rPrChange w:id="383" w:author="Teresa Artman" w:date="2018-09-01T14:25:00Z">
            <w:rPr>
              <w:b w:val="0"/>
              <w:i/>
              <w:sz w:val="28"/>
              <w:szCs w:val="28"/>
            </w:rPr>
          </w:rPrChange>
        </w:rPr>
        <w:t xml:space="preserve"> </w:t>
      </w:r>
      <w:commentRangeStart w:id="384"/>
      <w:ins w:id="385" w:author="Teresa Artman" w:date="2018-09-06T14:22:00Z">
        <w:del w:id="386" w:author="MPIDR_D\vanraalte" w:date="2018-09-28T20:39:00Z">
          <w:r w:rsidR="005C72BE" w:rsidRPr="005C72BE" w:rsidDel="00F300C9">
            <w:rPr>
              <w:rPrChange w:id="387" w:author="Teresa Artman" w:date="2018-09-06T14:23:00Z">
                <w:rPr>
                  <w:b w:val="0"/>
                  <w:sz w:val="28"/>
                  <w:szCs w:val="28"/>
                </w:rPr>
              </w:rPrChange>
            </w:rPr>
            <w:delText xml:space="preserve">[AU: </w:delText>
          </w:r>
          <w:r w:rsidR="005C72BE" w:rsidRPr="005C72BE" w:rsidDel="00F300C9">
            <w:rPr>
              <w:highlight w:val="yellow"/>
              <w:rPrChange w:id="388" w:author="Teresa Artman" w:date="2018-09-06T14:23:00Z">
                <w:rPr>
                  <w:b w:val="0"/>
                  <w:sz w:val="28"/>
                  <w:szCs w:val="28"/>
                </w:rPr>
              </w:rPrChange>
            </w:rPr>
            <w:delText>Insertion</w:delText>
          </w:r>
          <w:r w:rsidR="005C72BE" w:rsidRPr="005C72BE" w:rsidDel="00F300C9">
            <w:rPr>
              <w:rPrChange w:id="389" w:author="Teresa Artman" w:date="2018-09-06T14:23:00Z">
                <w:rPr>
                  <w:b w:val="0"/>
                  <w:sz w:val="28"/>
                  <w:szCs w:val="28"/>
                </w:rPr>
              </w:rPrChange>
            </w:rPr>
            <w:delText xml:space="preserve"> accurate? You later use this abbreviation, and I</w:delText>
          </w:r>
        </w:del>
      </w:ins>
      <w:ins w:id="390" w:author="Teresa Artman" w:date="2018-09-06T14:23:00Z">
        <w:del w:id="391" w:author="MPIDR_D\vanraalte" w:date="2018-09-28T20:39:00Z">
          <w:r w:rsidR="005C72BE" w:rsidRPr="005C72BE" w:rsidDel="00F300C9">
            <w:rPr>
              <w:rPrChange w:id="392" w:author="Teresa Artman" w:date="2018-09-06T14:23:00Z">
                <w:rPr>
                  <w:b w:val="0"/>
                  <w:sz w:val="28"/>
                  <w:szCs w:val="28"/>
                </w:rPr>
              </w:rPrChange>
            </w:rPr>
            <w:delText>’m taking best guess that this is what you’re referring to. Teresa]</w:delText>
          </w:r>
        </w:del>
      </w:ins>
      <w:r w:rsidRPr="006E28F7">
        <w:rPr>
          <w:b w:val="0"/>
        </w:rPr>
        <w:t>(</w:t>
      </w:r>
      <w:commentRangeEnd w:id="384"/>
      <w:r w:rsidR="00E70330">
        <w:rPr>
          <w:rStyle w:val="CommentReference"/>
          <w:b w:val="0"/>
          <w:bCs w:val="0"/>
        </w:rPr>
        <w:commentReference w:id="384"/>
      </w:r>
      <w:r w:rsidRPr="005A4578">
        <w:rPr>
          <w:b w:val="0"/>
        </w:rPr>
        <w:t>Estonia, Latvia, and Lithuania), and</w:t>
      </w:r>
      <w:r w:rsidR="001E6567">
        <w:rPr>
          <w:b w:val="0"/>
        </w:rPr>
        <w:t xml:space="preserve"> </w:t>
      </w:r>
      <w:ins w:id="393" w:author="Teresa Artman" w:date="2018-09-01T14:25:00Z">
        <w:r w:rsidR="006E28F7">
          <w:rPr>
            <w:b w:val="0"/>
          </w:rPr>
          <w:t xml:space="preserve">(3) </w:t>
        </w:r>
      </w:ins>
      <w:r w:rsidRPr="005A4578">
        <w:rPr>
          <w:b w:val="0"/>
        </w:rPr>
        <w:t xml:space="preserve">other </w:t>
      </w:r>
      <w:del w:id="394" w:author="Laura Tesch" w:date="2018-09-26T07:37:00Z">
        <w:r w:rsidRPr="005A4578" w:rsidDel="00F07501">
          <w:rPr>
            <w:b w:val="0"/>
          </w:rPr>
          <w:delText>former Soviet</w:delText>
        </w:r>
      </w:del>
      <w:ins w:id="395" w:author="Laura Tesch" w:date="2018-09-26T07:37:00Z">
        <w:r w:rsidR="00F07501">
          <w:rPr>
            <w:b w:val="0"/>
          </w:rPr>
          <w:t>FSU</w:t>
        </w:r>
      </w:ins>
      <w:r w:rsidRPr="005A4578">
        <w:rPr>
          <w:b w:val="0"/>
        </w:rPr>
        <w:t xml:space="preserve"> countries</w:t>
      </w:r>
      <w:del w:id="396" w:author="Laura Tesch" w:date="2018-09-26T07:37:00Z">
        <w:r w:rsidRPr="005A4578" w:rsidDel="00F07501">
          <w:rPr>
            <w:b w:val="0"/>
          </w:rPr>
          <w:delText xml:space="preserve"> </w:delText>
        </w:r>
        <w:r w:rsidRPr="00146143" w:rsidDel="00F07501">
          <w:rPr>
            <w:b w:val="0"/>
            <w:rPrChange w:id="397" w:author="Laura Tesch" w:date="2018-08-09T17:11:00Z">
              <w:rPr>
                <w:b w:val="0"/>
                <w:i/>
                <w:sz w:val="28"/>
                <w:szCs w:val="28"/>
              </w:rPr>
            </w:rPrChange>
          </w:rPr>
          <w:delText>(FSU)</w:delText>
        </w:r>
      </w:del>
      <w:r w:rsidRPr="00F07501">
        <w:rPr>
          <w:b w:val="0"/>
          <w:i/>
        </w:rPr>
        <w:t xml:space="preserve"> </w:t>
      </w:r>
      <w:r w:rsidRPr="006E28F7">
        <w:rPr>
          <w:b w:val="0"/>
        </w:rPr>
        <w:t>(B</w:t>
      </w:r>
      <w:r w:rsidRPr="005A4578">
        <w:rPr>
          <w:b w:val="0"/>
        </w:rPr>
        <w:t xml:space="preserve">elarus, Russia, </w:t>
      </w:r>
      <w:ins w:id="398" w:author="Laura Tesch" w:date="2018-08-09T17:11:00Z">
        <w:r w:rsidR="00146143">
          <w:rPr>
            <w:b w:val="0"/>
          </w:rPr>
          <w:t xml:space="preserve">and </w:t>
        </w:r>
      </w:ins>
      <w:r w:rsidRPr="005A4578">
        <w:rPr>
          <w:b w:val="0"/>
        </w:rPr>
        <w:t xml:space="preserve">Ukraine). Data for Slovenia </w:t>
      </w:r>
      <w:del w:id="399" w:author="Laura Tesch" w:date="2018-09-26T09:12:00Z">
        <w:r w:rsidRPr="005A4578" w:rsidDel="00AE2949">
          <w:rPr>
            <w:b w:val="0"/>
          </w:rPr>
          <w:delText xml:space="preserve">was </w:delText>
        </w:r>
      </w:del>
      <w:ins w:id="400" w:author="Laura Tesch" w:date="2018-09-26T09:13:00Z">
        <w:r w:rsidR="00AE2949">
          <w:rPr>
            <w:b w:val="0"/>
          </w:rPr>
          <w:t>were</w:t>
        </w:r>
      </w:ins>
      <w:ins w:id="401" w:author="Laura Tesch" w:date="2018-09-26T09:12:00Z">
        <w:r w:rsidR="00AE2949" w:rsidRPr="005A4578">
          <w:rPr>
            <w:b w:val="0"/>
          </w:rPr>
          <w:t xml:space="preserve"> </w:t>
        </w:r>
      </w:ins>
      <w:del w:id="402" w:author="Teresa Artman" w:date="2018-09-01T14:26:00Z">
        <w:r w:rsidRPr="005A4578" w:rsidDel="006E28F7">
          <w:rPr>
            <w:b w:val="0"/>
          </w:rPr>
          <w:delText xml:space="preserve">only </w:delText>
        </w:r>
      </w:del>
      <w:r w:rsidRPr="005A4578">
        <w:rPr>
          <w:b w:val="0"/>
        </w:rPr>
        <w:t xml:space="preserve">available </w:t>
      </w:r>
      <w:ins w:id="403" w:author="Teresa Artman" w:date="2018-09-01T14:26:00Z">
        <w:r w:rsidR="006E28F7">
          <w:rPr>
            <w:b w:val="0"/>
          </w:rPr>
          <w:t xml:space="preserve">only </w:t>
        </w:r>
      </w:ins>
      <w:r w:rsidRPr="005A4578">
        <w:rPr>
          <w:b w:val="0"/>
        </w:rPr>
        <w:t>from 1983. The data are by single age, year, sex</w:t>
      </w:r>
      <w:ins w:id="404" w:author="deborah gregg" w:date="2018-08-20T13:11:00Z">
        <w:r w:rsidR="0001704A">
          <w:rPr>
            <w:b w:val="0"/>
          </w:rPr>
          <w:t>,</w:t>
        </w:r>
      </w:ins>
      <w:r w:rsidRPr="005A4578">
        <w:rPr>
          <w:b w:val="0"/>
        </w:rPr>
        <w:t xml:space="preserve"> and country.</w:t>
      </w:r>
    </w:p>
    <w:p w14:paraId="089CF52D" w14:textId="7B69BB21" w:rsidR="002F6B4E" w:rsidRPr="005A4578" w:rsidRDefault="00654572" w:rsidP="0005171D">
      <w:pPr>
        <w:pStyle w:val="Heading2"/>
        <w:spacing w:line="480" w:lineRule="auto"/>
        <w:ind w:left="0" w:firstLine="720"/>
        <w:rPr>
          <w:b w:val="0"/>
        </w:rPr>
      </w:pPr>
      <w:r w:rsidRPr="005A4578">
        <w:rPr>
          <w:b w:val="0"/>
        </w:rPr>
        <w:t>Cause</w:t>
      </w:r>
      <w:ins w:id="405" w:author="Laura Tesch" w:date="2018-09-26T07:39:00Z">
        <w:r w:rsidR="009F68C4">
          <w:rPr>
            <w:b w:val="0"/>
          </w:rPr>
          <w:t>-</w:t>
        </w:r>
      </w:ins>
      <w:del w:id="406" w:author="Laura Tesch" w:date="2018-09-26T07:39:00Z">
        <w:r w:rsidRPr="005A4578" w:rsidDel="009F68C4">
          <w:rPr>
            <w:b w:val="0"/>
          </w:rPr>
          <w:delText xml:space="preserve"> </w:delText>
        </w:r>
      </w:del>
      <w:r w:rsidRPr="005A4578">
        <w:rPr>
          <w:b w:val="0"/>
        </w:rPr>
        <w:t>of</w:t>
      </w:r>
      <w:ins w:id="407" w:author="Laura Tesch" w:date="2018-09-26T07:39:00Z">
        <w:r w:rsidR="009F68C4">
          <w:rPr>
            <w:b w:val="0"/>
          </w:rPr>
          <w:t>-</w:t>
        </w:r>
      </w:ins>
      <w:del w:id="408" w:author="Laura Tesch" w:date="2018-09-26T07:39:00Z">
        <w:r w:rsidRPr="005A4578" w:rsidDel="009F68C4">
          <w:rPr>
            <w:b w:val="0"/>
          </w:rPr>
          <w:delText xml:space="preserve"> </w:delText>
        </w:r>
      </w:del>
      <w:r w:rsidRPr="005A4578">
        <w:rPr>
          <w:b w:val="0"/>
        </w:rPr>
        <w:t xml:space="preserve">death data came from the newly developed Human Cause-of-Death Database (2016), which provides coherent cause-specific mortality data time series from 1994 to 2010 for </w:t>
      </w:r>
      <w:r w:rsidRPr="005A4578">
        <w:rPr>
          <w:b w:val="0"/>
        </w:rPr>
        <w:lastRenderedPageBreak/>
        <w:t>eight of the countries in the study (Belarus, Czech Republic, Poland, Russia, Ukraine, Estonia, Latvia</w:t>
      </w:r>
      <w:ins w:id="409" w:author="Laura Tesch" w:date="2018-08-09T17:11:00Z">
        <w:r w:rsidR="00146143">
          <w:rPr>
            <w:b w:val="0"/>
          </w:rPr>
          <w:t>,</w:t>
        </w:r>
      </w:ins>
      <w:r w:rsidRPr="005A4578">
        <w:rPr>
          <w:b w:val="0"/>
        </w:rPr>
        <w:t xml:space="preserve"> and Lithuania). </w:t>
      </w:r>
      <w:del w:id="410" w:author="Laura Tesch" w:date="2018-09-26T09:14:00Z">
        <w:r w:rsidRPr="005A4578" w:rsidDel="00AE2949">
          <w:rPr>
            <w:b w:val="0"/>
          </w:rPr>
          <w:delText>For</w:delText>
        </w:r>
        <w:r w:rsidR="001E6567" w:rsidDel="00AE2949">
          <w:rPr>
            <w:b w:val="0"/>
          </w:rPr>
          <w:delText xml:space="preserve"> </w:delText>
        </w:r>
        <w:r w:rsidRPr="005A4578" w:rsidDel="00AE2949">
          <w:rPr>
            <w:b w:val="0"/>
          </w:rPr>
          <w:delText>inclusion in</w:delText>
        </w:r>
      </w:del>
      <w:del w:id="411" w:author="Laura Tesch" w:date="2018-09-26T09:13:00Z">
        <w:r w:rsidRPr="005A4578" w:rsidDel="00AE2949">
          <w:rPr>
            <w:b w:val="0"/>
          </w:rPr>
          <w:delText>to</w:delText>
        </w:r>
      </w:del>
      <w:del w:id="412" w:author="Laura Tesch" w:date="2018-09-26T09:14:00Z">
        <w:r w:rsidR="001E6567" w:rsidDel="00AE2949">
          <w:rPr>
            <w:b w:val="0"/>
          </w:rPr>
          <w:delText xml:space="preserve"> </w:delText>
        </w:r>
        <w:r w:rsidRPr="005A4578" w:rsidDel="00AE2949">
          <w:rPr>
            <w:b w:val="0"/>
          </w:rPr>
          <w:delText>the database, a</w:delText>
        </w:r>
      </w:del>
      <w:ins w:id="413" w:author="Laura Tesch" w:date="2018-09-26T09:14:00Z">
        <w:r w:rsidR="00AE2949">
          <w:rPr>
            <w:b w:val="0"/>
          </w:rPr>
          <w:t>A</w:t>
        </w:r>
      </w:ins>
      <w:r w:rsidRPr="005A4578">
        <w:rPr>
          <w:b w:val="0"/>
        </w:rPr>
        <w:t xml:space="preserve"> universal and standardized methodology was undertaken to redistribute deaths between 104 disease categories in </w:t>
      </w:r>
      <w:del w:id="414" w:author="Laura Tesch" w:date="2018-08-09T17:11:00Z">
        <w:r w:rsidRPr="005A4578" w:rsidDel="00146143">
          <w:rPr>
            <w:b w:val="0"/>
          </w:rPr>
          <w:delText>5</w:delText>
        </w:r>
      </w:del>
      <w:ins w:id="415" w:author="Laura Tesch" w:date="2018-08-09T17:11:00Z">
        <w:r w:rsidR="00146143">
          <w:rPr>
            <w:b w:val="0"/>
          </w:rPr>
          <w:t>five</w:t>
        </w:r>
      </w:ins>
      <w:r w:rsidRPr="005A4578">
        <w:rPr>
          <w:b w:val="0"/>
        </w:rPr>
        <w:t>-year age groups</w:t>
      </w:r>
      <w:ins w:id="416" w:author="Laura Tesch" w:date="2018-09-26T09:14:00Z">
        <w:r w:rsidR="00AE2949">
          <w:rPr>
            <w:b w:val="0"/>
          </w:rPr>
          <w:t xml:space="preserve"> for inclusion in the database</w:t>
        </w:r>
      </w:ins>
      <w:r w:rsidRPr="005A4578">
        <w:rPr>
          <w:b w:val="0"/>
        </w:rPr>
        <w:t>. We used</w:t>
      </w:r>
      <w:r w:rsidR="001E6567">
        <w:rPr>
          <w:b w:val="0"/>
        </w:rPr>
        <w:t xml:space="preserve"> </w:t>
      </w:r>
      <w:r w:rsidRPr="005A4578">
        <w:rPr>
          <w:b w:val="0"/>
        </w:rPr>
        <w:t>these data</w:t>
      </w:r>
      <w:r w:rsidR="001E6567">
        <w:rPr>
          <w:b w:val="0"/>
        </w:rPr>
        <w:t xml:space="preserve"> </w:t>
      </w:r>
      <w:r w:rsidRPr="005A4578">
        <w:rPr>
          <w:b w:val="0"/>
        </w:rPr>
        <w:t xml:space="preserve">to </w:t>
      </w:r>
      <w:del w:id="417" w:author="Laura Tesch" w:date="2018-09-26T09:14:00Z">
        <w:r w:rsidRPr="005A4578" w:rsidDel="00AE2949">
          <w:rPr>
            <w:b w:val="0"/>
          </w:rPr>
          <w:delText xml:space="preserve">get </w:delText>
        </w:r>
      </w:del>
      <w:ins w:id="418" w:author="Laura Tesch" w:date="2018-09-26T09:14:00Z">
        <w:r w:rsidR="00AE2949">
          <w:rPr>
            <w:b w:val="0"/>
          </w:rPr>
          <w:t>obtain</w:t>
        </w:r>
        <w:r w:rsidR="00AE2949" w:rsidRPr="005A4578">
          <w:rPr>
            <w:b w:val="0"/>
          </w:rPr>
          <w:t xml:space="preserve"> </w:t>
        </w:r>
      </w:ins>
      <w:r w:rsidRPr="005A4578">
        <w:rPr>
          <w:b w:val="0"/>
        </w:rPr>
        <w:t>the</w:t>
      </w:r>
      <w:r w:rsidR="001E6567">
        <w:rPr>
          <w:b w:val="0"/>
        </w:rPr>
        <w:t xml:space="preserve"> </w:t>
      </w:r>
      <w:r w:rsidRPr="005A4578">
        <w:rPr>
          <w:b w:val="0"/>
        </w:rPr>
        <w:t>cause-specific proportion by</w:t>
      </w:r>
      <w:r w:rsidR="001E6567">
        <w:rPr>
          <w:b w:val="0"/>
        </w:rPr>
        <w:t xml:space="preserve"> </w:t>
      </w:r>
      <w:del w:id="419" w:author="Laura Tesch" w:date="2018-08-09T17:11:00Z">
        <w:r w:rsidRPr="005A4578" w:rsidDel="00146143">
          <w:rPr>
            <w:b w:val="0"/>
          </w:rPr>
          <w:delText>5</w:delText>
        </w:r>
      </w:del>
      <w:ins w:id="420" w:author="Laura Tesch" w:date="2018-08-09T17:11:00Z">
        <w:r w:rsidR="00146143">
          <w:rPr>
            <w:b w:val="0"/>
          </w:rPr>
          <w:t>five</w:t>
        </w:r>
      </w:ins>
      <w:r w:rsidRPr="005A4578">
        <w:rPr>
          <w:b w:val="0"/>
        </w:rPr>
        <w:t>-year</w:t>
      </w:r>
      <w:r w:rsidR="001E6567">
        <w:rPr>
          <w:b w:val="0"/>
        </w:rPr>
        <w:t xml:space="preserve"> </w:t>
      </w:r>
      <w:r w:rsidRPr="005A4578">
        <w:rPr>
          <w:b w:val="0"/>
        </w:rPr>
        <w:t xml:space="preserve">age groups. </w:t>
      </w:r>
      <w:r w:rsidRPr="00AE2949">
        <w:rPr>
          <w:b w:val="0"/>
          <w:highlight w:val="yellow"/>
          <w:rPrChange w:id="421" w:author="Laura Tesch" w:date="2018-09-26T09:16:00Z">
            <w:rPr>
              <w:b w:val="0"/>
              <w:sz w:val="28"/>
              <w:szCs w:val="28"/>
            </w:rPr>
          </w:rPrChange>
        </w:rPr>
        <w:t>This</w:t>
      </w:r>
      <w:ins w:id="422" w:author="José Manuel Aburto" w:date="2018-09-27T02:01:00Z">
        <w:r w:rsidR="002F616C">
          <w:rPr>
            <w:b w:val="0"/>
          </w:rPr>
          <w:t xml:space="preserve"> procedure</w:t>
        </w:r>
        <w:commentRangeStart w:id="423"/>
        <w:r w:rsidR="002F616C">
          <w:rPr>
            <w:b w:val="0"/>
          </w:rPr>
          <w:t xml:space="preserve"> </w:t>
        </w:r>
      </w:ins>
      <w:ins w:id="424" w:author="Laura Tesch" w:date="2018-09-26T09:16:00Z">
        <w:del w:id="425" w:author="MPIDR_D\vanraalte" w:date="2018-09-28T20:39:00Z">
          <w:r w:rsidR="00AE2949" w:rsidDel="00F300C9">
            <w:delText>[AU: Referent is unclear. “This procedure”? Or “These data”?]</w:delText>
          </w:r>
        </w:del>
      </w:ins>
      <w:commentRangeEnd w:id="423"/>
      <w:del w:id="426" w:author="MPIDR_D\vanraalte" w:date="2018-09-28T20:39:00Z">
        <w:r w:rsidR="00E70330" w:rsidDel="00F300C9">
          <w:rPr>
            <w:rStyle w:val="CommentReference"/>
            <w:b w:val="0"/>
            <w:bCs w:val="0"/>
          </w:rPr>
          <w:commentReference w:id="423"/>
        </w:r>
      </w:del>
      <w:r w:rsidRPr="005A4578">
        <w:rPr>
          <w:b w:val="0"/>
        </w:rPr>
        <w:t xml:space="preserve"> </w:t>
      </w:r>
      <w:del w:id="427" w:author="Teresa Artman" w:date="2018-09-01T14:26:00Z">
        <w:r w:rsidRPr="005A4578" w:rsidDel="006E28F7">
          <w:rPr>
            <w:b w:val="0"/>
          </w:rPr>
          <w:delText xml:space="preserve">has </w:delText>
        </w:r>
      </w:del>
      <w:r w:rsidRPr="005A4578">
        <w:rPr>
          <w:b w:val="0"/>
        </w:rPr>
        <w:t>effectively eliminated ruptures surrounding revisions of the International Classifications</w:t>
      </w:r>
      <w:r w:rsidR="001E6567">
        <w:rPr>
          <w:b w:val="0"/>
        </w:rPr>
        <w:t xml:space="preserve"> </w:t>
      </w:r>
      <w:r w:rsidRPr="005A4578">
        <w:rPr>
          <w:b w:val="0"/>
        </w:rPr>
        <w:t>of Disease (ICD)</w:t>
      </w:r>
      <w:del w:id="428" w:author="Teresa Artman" w:date="2018-09-06T14:18:00Z">
        <w:r w:rsidRPr="005A4578" w:rsidDel="008275F5">
          <w:rPr>
            <w:b w:val="0"/>
          </w:rPr>
          <w:delText>,</w:delText>
        </w:r>
      </w:del>
      <w:r w:rsidRPr="005A4578">
        <w:rPr>
          <w:b w:val="0"/>
        </w:rPr>
        <w:t xml:space="preserve"> and substantially reduced cross-country comparability problems owing to different coding practices, particularly from the use of ill-defined and unknown causes. We tru</w:t>
      </w:r>
      <w:r w:rsidR="00EE4D50">
        <w:rPr>
          <w:b w:val="0"/>
        </w:rPr>
        <w:t>ncated the cause-of-death anal</w:t>
      </w:r>
      <w:r w:rsidRPr="005A4578">
        <w:rPr>
          <w:b w:val="0"/>
        </w:rPr>
        <w:t>ysis at age 85 because of classification quality and presence of comorbidities</w:t>
      </w:r>
      <w:ins w:id="429" w:author="Teresa Artman" w:date="2018-09-01T14:26:00Z">
        <w:r w:rsidR="006E28F7">
          <w:rPr>
            <w:b w:val="0"/>
          </w:rPr>
          <w:t>,</w:t>
        </w:r>
      </w:ins>
      <w:r w:rsidRPr="005A4578">
        <w:rPr>
          <w:b w:val="0"/>
        </w:rPr>
        <w:t xml:space="preserve"> and </w:t>
      </w:r>
      <w:ins w:id="430" w:author="Teresa Artman" w:date="2018-09-01T14:27:00Z">
        <w:r w:rsidR="006E28F7">
          <w:rPr>
            <w:b w:val="0"/>
          </w:rPr>
          <w:t xml:space="preserve">we </w:t>
        </w:r>
      </w:ins>
      <w:r w:rsidRPr="005A4578">
        <w:rPr>
          <w:b w:val="0"/>
        </w:rPr>
        <w:t>focus</w:t>
      </w:r>
      <w:ins w:id="431" w:author="Laura Tesch" w:date="2018-09-26T09:15:00Z">
        <w:r w:rsidR="00AE2949">
          <w:rPr>
            <w:b w:val="0"/>
          </w:rPr>
          <w:t>ed</w:t>
        </w:r>
      </w:ins>
      <w:r w:rsidRPr="005A4578">
        <w:rPr>
          <w:b w:val="0"/>
        </w:rPr>
        <w:t xml:space="preserve"> on the period after</w:t>
      </w:r>
      <w:r w:rsidR="001E6567">
        <w:rPr>
          <w:b w:val="0"/>
        </w:rPr>
        <w:t xml:space="preserve"> </w:t>
      </w:r>
      <w:r w:rsidRPr="005A4578">
        <w:rPr>
          <w:b w:val="0"/>
        </w:rPr>
        <w:t xml:space="preserve">1994 because comparable information is available for the eight countries (Human Cause-of-Death Database 2016). Furthermore, we focus on this period because it coincides with the beginning of the divergence in Eastern European mortality trends, particularly between the </w:t>
      </w:r>
      <w:del w:id="432" w:author="Laura Tesch" w:date="2018-09-26T09:17:00Z">
        <w:r w:rsidRPr="005A4578" w:rsidDel="0078027D">
          <w:rPr>
            <w:b w:val="0"/>
          </w:rPr>
          <w:delText>former Soviet</w:delText>
        </w:r>
      </w:del>
      <w:ins w:id="433" w:author="Laura Tesch" w:date="2018-09-26T09:17:00Z">
        <w:r w:rsidR="0078027D">
          <w:rPr>
            <w:b w:val="0"/>
          </w:rPr>
          <w:t>FSU</w:t>
        </w:r>
      </w:ins>
      <w:r w:rsidRPr="005A4578">
        <w:rPr>
          <w:b w:val="0"/>
        </w:rPr>
        <w:t xml:space="preserve"> and Central E</w:t>
      </w:r>
      <w:r w:rsidR="00DA3C06">
        <w:rPr>
          <w:b w:val="0"/>
        </w:rPr>
        <w:t>uropean countries (Mesl</w:t>
      </w:r>
      <w:r w:rsidR="00DA3C06" w:rsidRPr="00DA3C06">
        <w:rPr>
          <w:b w:val="0"/>
        </w:rPr>
        <w:t>é</w:t>
      </w:r>
      <w:r w:rsidRPr="005A4578">
        <w:rPr>
          <w:b w:val="0"/>
        </w:rPr>
        <w:t xml:space="preserve"> 2004).</w:t>
      </w:r>
    </w:p>
    <w:p w14:paraId="43C972B2" w14:textId="5761A839" w:rsidR="002F6B4E" w:rsidRPr="005A4578" w:rsidRDefault="00654572" w:rsidP="0005171D">
      <w:pPr>
        <w:spacing w:line="480" w:lineRule="auto"/>
        <w:rPr>
          <w:i/>
          <w:sz w:val="24"/>
          <w:szCs w:val="24"/>
        </w:rPr>
      </w:pPr>
      <w:r w:rsidRPr="005A4578">
        <w:rPr>
          <w:i/>
          <w:sz w:val="24"/>
          <w:szCs w:val="24"/>
        </w:rPr>
        <w:t>Cause</w:t>
      </w:r>
      <w:ins w:id="434" w:author="Laura Tesch" w:date="2018-08-09T17:25:00Z">
        <w:r w:rsidR="00D96DF0">
          <w:rPr>
            <w:i/>
            <w:sz w:val="24"/>
            <w:szCs w:val="24"/>
          </w:rPr>
          <w:t>-</w:t>
        </w:r>
      </w:ins>
      <w:del w:id="435" w:author="Laura Tesch" w:date="2018-08-09T17:25:00Z">
        <w:r w:rsidRPr="005A4578" w:rsidDel="00D96DF0">
          <w:rPr>
            <w:i/>
            <w:sz w:val="24"/>
            <w:szCs w:val="24"/>
          </w:rPr>
          <w:delText xml:space="preserve"> </w:delText>
        </w:r>
      </w:del>
      <w:r w:rsidRPr="005A4578">
        <w:rPr>
          <w:i/>
          <w:sz w:val="24"/>
          <w:szCs w:val="24"/>
        </w:rPr>
        <w:t>of</w:t>
      </w:r>
      <w:ins w:id="436" w:author="Laura Tesch" w:date="2018-08-09T17:25:00Z">
        <w:r w:rsidR="00D96DF0">
          <w:rPr>
            <w:i/>
            <w:sz w:val="24"/>
            <w:szCs w:val="24"/>
          </w:rPr>
          <w:t>-</w:t>
        </w:r>
      </w:ins>
      <w:del w:id="437" w:author="Laura Tesch" w:date="2018-08-09T17:25:00Z">
        <w:r w:rsidRPr="005A4578" w:rsidDel="00D96DF0">
          <w:rPr>
            <w:i/>
            <w:sz w:val="24"/>
            <w:szCs w:val="24"/>
          </w:rPr>
          <w:delText xml:space="preserve"> </w:delText>
        </w:r>
      </w:del>
      <w:r w:rsidR="00DA3C06" w:rsidRPr="005A4578">
        <w:rPr>
          <w:i/>
          <w:sz w:val="24"/>
          <w:szCs w:val="24"/>
        </w:rPr>
        <w:t>Death Classification</w:t>
      </w:r>
    </w:p>
    <w:p w14:paraId="442C94BB" w14:textId="2A868EA0" w:rsidR="002F6B4E" w:rsidRDefault="00654572" w:rsidP="0005171D">
      <w:pPr>
        <w:pStyle w:val="BodyText"/>
        <w:spacing w:line="480" w:lineRule="auto"/>
        <w:rPr>
          <w:ins w:id="438" w:author="Teresa Artman" w:date="2018-09-01T14:27:00Z"/>
          <w:sz w:val="24"/>
          <w:szCs w:val="24"/>
        </w:rPr>
      </w:pPr>
      <w:r w:rsidRPr="005A4578">
        <w:rPr>
          <w:sz w:val="24"/>
          <w:szCs w:val="24"/>
        </w:rPr>
        <w:t>We grouped causes of death into the following broad categories, with a harmonized time series from 1994</w:t>
      </w:r>
      <w:r w:rsidR="001E6567">
        <w:rPr>
          <w:sz w:val="24"/>
          <w:szCs w:val="24"/>
        </w:rPr>
        <w:t xml:space="preserve"> </w:t>
      </w:r>
      <w:r w:rsidRPr="005A4578">
        <w:rPr>
          <w:sz w:val="24"/>
          <w:szCs w:val="24"/>
        </w:rPr>
        <w:t xml:space="preserve">to 2010: deaths wholly attributable to alcohol, circulatory disease, transport accidents, other external causes, infectious and respiratory diseases, cancers, and </w:t>
      </w:r>
      <w:del w:id="439" w:author="Laura Tesch" w:date="2018-09-26T09:17:00Z">
        <w:r w:rsidRPr="005A4578" w:rsidDel="00C7479C">
          <w:rPr>
            <w:sz w:val="24"/>
            <w:szCs w:val="24"/>
          </w:rPr>
          <w:delText>rest of</w:delText>
        </w:r>
      </w:del>
      <w:ins w:id="440" w:author="Laura Tesch" w:date="2018-09-26T09:17:00Z">
        <w:r w:rsidR="00C7479C">
          <w:rPr>
            <w:sz w:val="24"/>
            <w:szCs w:val="24"/>
          </w:rPr>
          <w:t>the remaining</w:t>
        </w:r>
      </w:ins>
      <w:r w:rsidRPr="005A4578">
        <w:rPr>
          <w:sz w:val="24"/>
          <w:szCs w:val="24"/>
        </w:rPr>
        <w:t xml:space="preserve"> causes</w:t>
      </w:r>
      <w:ins w:id="441" w:author="Teresa Artman" w:date="2018-09-01T14:27:00Z">
        <w:r w:rsidR="006E28F7">
          <w:rPr>
            <w:sz w:val="24"/>
            <w:szCs w:val="24"/>
          </w:rPr>
          <w:t>.</w:t>
        </w:r>
      </w:ins>
      <w:r w:rsidRPr="005A4578">
        <w:rPr>
          <w:sz w:val="24"/>
          <w:szCs w:val="24"/>
        </w:rPr>
        <w:t xml:space="preserve"> </w:t>
      </w:r>
      <w:del w:id="442" w:author="Teresa Artman" w:date="2018-09-01T14:27:00Z">
        <w:r w:rsidRPr="005A4578" w:rsidDel="006E28F7">
          <w:rPr>
            <w:sz w:val="24"/>
            <w:szCs w:val="24"/>
          </w:rPr>
          <w:delText>(f</w:delText>
        </w:r>
      </w:del>
      <w:ins w:id="443" w:author="Teresa Artman" w:date="2018-09-01T14:27:00Z">
        <w:r w:rsidR="006E28F7">
          <w:rPr>
            <w:sz w:val="24"/>
            <w:szCs w:val="24"/>
          </w:rPr>
          <w:t>F</w:t>
        </w:r>
      </w:ins>
      <w:r w:rsidRPr="005A4578">
        <w:rPr>
          <w:sz w:val="24"/>
          <w:szCs w:val="24"/>
        </w:rPr>
        <w:t>or details on the ICD-10 codes for each cause, see Table 1</w:t>
      </w:r>
      <w:del w:id="444" w:author="Teresa Artman" w:date="2018-09-01T14:27:00Z">
        <w:r w:rsidRPr="005A4578" w:rsidDel="006E28F7">
          <w:rPr>
            <w:sz w:val="24"/>
            <w:szCs w:val="24"/>
          </w:rPr>
          <w:delText>)</w:delText>
        </w:r>
      </w:del>
      <w:r w:rsidRPr="005A4578">
        <w:rPr>
          <w:sz w:val="24"/>
          <w:szCs w:val="24"/>
        </w:rPr>
        <w:t>.</w:t>
      </w:r>
    </w:p>
    <w:p w14:paraId="26874CC8" w14:textId="2F996714" w:rsidR="006E28F7" w:rsidRPr="008733A0" w:rsidRDefault="006E28F7">
      <w:pPr>
        <w:pStyle w:val="BodyText"/>
        <w:spacing w:line="480" w:lineRule="auto"/>
        <w:jc w:val="center"/>
        <w:rPr>
          <w:sz w:val="24"/>
          <w:szCs w:val="24"/>
        </w:rPr>
        <w:pPrChange w:id="445" w:author="Teresa Artman" w:date="2018-09-01T14:27:00Z">
          <w:pPr>
            <w:pStyle w:val="BodyText"/>
            <w:spacing w:line="480" w:lineRule="auto"/>
          </w:pPr>
        </w:pPrChange>
      </w:pPr>
      <w:ins w:id="446" w:author="Teresa Artman" w:date="2018-09-01T14:27:00Z">
        <w:r w:rsidRPr="008733A0">
          <w:rPr>
            <w:sz w:val="24"/>
            <w:szCs w:val="24"/>
          </w:rPr>
          <w:t>[place Table 1 about here]</w:t>
        </w:r>
      </w:ins>
    </w:p>
    <w:p w14:paraId="1A33902E" w14:textId="6A972DD2" w:rsidR="002F6B4E" w:rsidRPr="005A4578" w:rsidRDefault="00654572" w:rsidP="0005171D">
      <w:pPr>
        <w:pStyle w:val="BodyText"/>
        <w:spacing w:line="480" w:lineRule="auto"/>
        <w:ind w:firstLine="720"/>
        <w:rPr>
          <w:sz w:val="24"/>
          <w:szCs w:val="24"/>
        </w:rPr>
      </w:pPr>
      <w:r w:rsidRPr="005A4578">
        <w:rPr>
          <w:sz w:val="24"/>
          <w:szCs w:val="24"/>
        </w:rPr>
        <w:t>Our objective in classifying disease was twofold. First</w:t>
      </w:r>
      <w:ins w:id="447" w:author="Teresa Artman" w:date="2018-09-01T14:28:00Z">
        <w:r w:rsidR="006E28F7">
          <w:rPr>
            <w:sz w:val="24"/>
            <w:szCs w:val="24"/>
          </w:rPr>
          <w:t>,</w:t>
        </w:r>
      </w:ins>
      <w:r w:rsidRPr="005A4578">
        <w:rPr>
          <w:sz w:val="24"/>
          <w:szCs w:val="24"/>
        </w:rPr>
        <w:t xml:space="preserve"> we aimed to see which broad causes of death were the important drivers in changing life disparity levels over the period. Second, knowing that injurious alcohol consumption has long been identified as a major determinant of premature mortality in Eastern European countries, particularly of the FSU (</w:t>
      </w:r>
      <w:ins w:id="448" w:author="Laura Tesch" w:date="2018-08-09T17:12:00Z">
        <w:r w:rsidR="00146143" w:rsidRPr="005A4578">
          <w:rPr>
            <w:sz w:val="24"/>
            <w:szCs w:val="24"/>
          </w:rPr>
          <w:t>Grigoriev and Andreev 2015</w:t>
        </w:r>
        <w:r w:rsidR="00146143">
          <w:rPr>
            <w:sz w:val="24"/>
            <w:szCs w:val="24"/>
          </w:rPr>
          <w:t xml:space="preserve">; </w:t>
        </w:r>
      </w:ins>
      <w:r w:rsidRPr="005A4578">
        <w:rPr>
          <w:sz w:val="24"/>
          <w:szCs w:val="24"/>
        </w:rPr>
        <w:t>Leon et al. 1997</w:t>
      </w:r>
      <w:ins w:id="449" w:author="Laura Tesch" w:date="2018-08-09T17:12:00Z">
        <w:r w:rsidR="00146143">
          <w:rPr>
            <w:sz w:val="24"/>
            <w:szCs w:val="24"/>
          </w:rPr>
          <w:t>;</w:t>
        </w:r>
      </w:ins>
      <w:del w:id="450" w:author="Laura Tesch" w:date="2018-08-09T17:12:00Z">
        <w:r w:rsidRPr="005A4578" w:rsidDel="00146143">
          <w:rPr>
            <w:sz w:val="24"/>
            <w:szCs w:val="24"/>
          </w:rPr>
          <w:delText>,</w:delText>
        </w:r>
      </w:del>
      <w:r w:rsidRPr="005A4578">
        <w:rPr>
          <w:sz w:val="24"/>
          <w:szCs w:val="24"/>
        </w:rPr>
        <w:t xml:space="preserve"> </w:t>
      </w:r>
      <w:del w:id="451" w:author="Teresa Artman" w:date="2018-09-01T14:29:00Z">
        <w:r w:rsidRPr="005A4578" w:rsidDel="00922D07">
          <w:rPr>
            <w:sz w:val="24"/>
            <w:szCs w:val="24"/>
          </w:rPr>
          <w:delText>McKee et al. 2005</w:delText>
        </w:r>
      </w:del>
      <w:ins w:id="452" w:author="Laura Tesch" w:date="2018-08-09T17:12:00Z">
        <w:del w:id="453" w:author="Teresa Artman" w:date="2018-09-01T14:29:00Z">
          <w:r w:rsidR="00146143" w:rsidDel="00922D07">
            <w:rPr>
              <w:sz w:val="24"/>
              <w:szCs w:val="24"/>
            </w:rPr>
            <w:delText>;</w:delText>
          </w:r>
        </w:del>
      </w:ins>
      <w:del w:id="454" w:author="Teresa Artman" w:date="2018-09-01T14:29:00Z">
        <w:r w:rsidRPr="005A4578" w:rsidDel="00922D07">
          <w:rPr>
            <w:sz w:val="24"/>
            <w:szCs w:val="24"/>
          </w:rPr>
          <w:delText xml:space="preserve">, </w:delText>
        </w:r>
      </w:del>
      <w:r w:rsidRPr="005A4578">
        <w:rPr>
          <w:sz w:val="24"/>
          <w:szCs w:val="24"/>
        </w:rPr>
        <w:t>McKee and Shkolnikov 2001</w:t>
      </w:r>
      <w:ins w:id="455" w:author="Laura Tesch" w:date="2018-08-09T17:12:00Z">
        <w:r w:rsidR="00146143">
          <w:rPr>
            <w:sz w:val="24"/>
            <w:szCs w:val="24"/>
          </w:rPr>
          <w:t>;</w:t>
        </w:r>
      </w:ins>
      <w:ins w:id="456" w:author="Teresa Artman" w:date="2018-09-01T14:29:00Z">
        <w:r w:rsidR="00922D07">
          <w:rPr>
            <w:sz w:val="24"/>
            <w:szCs w:val="24"/>
          </w:rPr>
          <w:t xml:space="preserve"> </w:t>
        </w:r>
        <w:r w:rsidR="00922D07" w:rsidRPr="005A4578">
          <w:rPr>
            <w:sz w:val="24"/>
            <w:szCs w:val="24"/>
          </w:rPr>
          <w:t>McKee et al. 2005</w:t>
        </w:r>
        <w:r w:rsidR="00922D07">
          <w:rPr>
            <w:sz w:val="24"/>
            <w:szCs w:val="24"/>
          </w:rPr>
          <w:t>;</w:t>
        </w:r>
      </w:ins>
      <w:del w:id="457" w:author="Laura Tesch" w:date="2018-08-09T17:12:00Z">
        <w:r w:rsidRPr="005A4578" w:rsidDel="00146143">
          <w:rPr>
            <w:sz w:val="24"/>
            <w:szCs w:val="24"/>
          </w:rPr>
          <w:delText>,</w:delText>
        </w:r>
      </w:del>
      <w:r w:rsidRPr="005A4578">
        <w:rPr>
          <w:sz w:val="24"/>
          <w:szCs w:val="24"/>
        </w:rPr>
        <w:t xml:space="preserve"> </w:t>
      </w:r>
      <w:r w:rsidRPr="005A4578">
        <w:rPr>
          <w:sz w:val="24"/>
          <w:szCs w:val="24"/>
        </w:rPr>
        <w:lastRenderedPageBreak/>
        <w:t>Rehm</w:t>
      </w:r>
      <w:r w:rsidR="001E6567">
        <w:rPr>
          <w:sz w:val="24"/>
          <w:szCs w:val="24"/>
        </w:rPr>
        <w:t xml:space="preserve"> </w:t>
      </w:r>
      <w:r w:rsidRPr="005A4578">
        <w:rPr>
          <w:sz w:val="24"/>
          <w:szCs w:val="24"/>
        </w:rPr>
        <w:t>et al. 2007</w:t>
      </w:r>
      <w:ins w:id="458" w:author="Laura Tesch" w:date="2018-08-09T17:12:00Z">
        <w:r w:rsidR="00146143">
          <w:rPr>
            <w:sz w:val="24"/>
            <w:szCs w:val="24"/>
          </w:rPr>
          <w:t>;</w:t>
        </w:r>
      </w:ins>
      <w:del w:id="459" w:author="Laura Tesch" w:date="2018-08-09T17:12:00Z">
        <w:r w:rsidRPr="005A4578" w:rsidDel="00146143">
          <w:rPr>
            <w:sz w:val="24"/>
            <w:szCs w:val="24"/>
          </w:rPr>
          <w:delText>,</w:delText>
        </w:r>
      </w:del>
      <w:r w:rsidRPr="005A4578">
        <w:rPr>
          <w:sz w:val="24"/>
          <w:szCs w:val="24"/>
        </w:rPr>
        <w:t xml:space="preserve"> Zaridze et al. 2009</w:t>
      </w:r>
      <w:ins w:id="460" w:author="Laura Tesch" w:date="2018-08-09T17:12:00Z">
        <w:r w:rsidR="00146143">
          <w:rPr>
            <w:sz w:val="24"/>
            <w:szCs w:val="24"/>
          </w:rPr>
          <w:t>,</w:t>
        </w:r>
      </w:ins>
      <w:del w:id="461" w:author="Laura Tesch" w:date="2018-08-09T17:12:00Z">
        <w:r w:rsidRPr="005A4578" w:rsidDel="00146143">
          <w:rPr>
            <w:sz w:val="24"/>
            <w:szCs w:val="24"/>
          </w:rPr>
          <w:delText>;</w:delText>
        </w:r>
      </w:del>
      <w:r w:rsidRPr="005A4578">
        <w:rPr>
          <w:sz w:val="24"/>
          <w:szCs w:val="24"/>
        </w:rPr>
        <w:t xml:space="preserve"> 2014</w:t>
      </w:r>
      <w:del w:id="462" w:author="Laura Tesch" w:date="2018-08-09T17:12:00Z">
        <w:r w:rsidRPr="005A4578" w:rsidDel="00146143">
          <w:rPr>
            <w:sz w:val="24"/>
            <w:szCs w:val="24"/>
          </w:rPr>
          <w:delText>, Grigoriev and Andreev 2015</w:delText>
        </w:r>
      </w:del>
      <w:r w:rsidRPr="005A4578">
        <w:rPr>
          <w:sz w:val="24"/>
          <w:szCs w:val="24"/>
        </w:rPr>
        <w:t>), we aimed for a classification that could at least partially shed light on mortality change due to changing alcohol patterns and mortality change owing to improvements in lifestyle and medical care.</w:t>
      </w:r>
    </w:p>
    <w:p w14:paraId="701ACDC0" w14:textId="331360FF" w:rsidR="002F6B4E" w:rsidRPr="005A4578" w:rsidRDefault="00654572" w:rsidP="0005171D">
      <w:pPr>
        <w:pStyle w:val="BodyText"/>
        <w:spacing w:line="480" w:lineRule="auto"/>
        <w:ind w:firstLine="720"/>
        <w:rPr>
          <w:sz w:val="24"/>
          <w:szCs w:val="24"/>
        </w:rPr>
      </w:pPr>
      <w:r w:rsidRPr="005A4578">
        <w:rPr>
          <w:sz w:val="24"/>
          <w:szCs w:val="24"/>
        </w:rPr>
        <w:t xml:space="preserve">Attributing mortality to alcohol is not straightforward. </w:t>
      </w:r>
      <w:del w:id="463" w:author="Laura Tesch" w:date="2018-09-26T09:21:00Z">
        <w:r w:rsidRPr="005A4578" w:rsidDel="00622AB6">
          <w:rPr>
            <w:sz w:val="24"/>
            <w:szCs w:val="24"/>
          </w:rPr>
          <w:delText>For one, u</w:delText>
        </w:r>
      </w:del>
      <w:ins w:id="464" w:author="Laura Tesch" w:date="2018-09-26T09:21:00Z">
        <w:r w:rsidR="00622AB6">
          <w:rPr>
            <w:sz w:val="24"/>
            <w:szCs w:val="24"/>
          </w:rPr>
          <w:t>U</w:t>
        </w:r>
      </w:ins>
      <w:r w:rsidRPr="005A4578">
        <w:rPr>
          <w:sz w:val="24"/>
          <w:szCs w:val="24"/>
        </w:rPr>
        <w:t>nlike smoking, heavy alcohol consumption can have both immediate and cumulative impacts on mortality. In any period</w:t>
      </w:r>
      <w:ins w:id="465" w:author="Teresa Artman" w:date="2018-09-01T14:30:00Z">
        <w:r w:rsidR="00922D07">
          <w:rPr>
            <w:sz w:val="24"/>
            <w:szCs w:val="24"/>
          </w:rPr>
          <w:t>,</w:t>
        </w:r>
      </w:ins>
      <w:r w:rsidRPr="005A4578">
        <w:rPr>
          <w:sz w:val="24"/>
          <w:szCs w:val="24"/>
        </w:rPr>
        <w:t xml:space="preserve"> certain causes</w:t>
      </w:r>
      <w:del w:id="466" w:author="Laura Tesch" w:date="2018-09-26T09:19:00Z">
        <w:r w:rsidRPr="005A4578" w:rsidDel="00622AB6">
          <w:rPr>
            <w:sz w:val="24"/>
            <w:szCs w:val="24"/>
          </w:rPr>
          <w:delText>,</w:delText>
        </w:r>
      </w:del>
      <w:r w:rsidRPr="005A4578">
        <w:rPr>
          <w:sz w:val="24"/>
          <w:szCs w:val="24"/>
        </w:rPr>
        <w:t xml:space="preserve"> </w:t>
      </w:r>
      <w:ins w:id="467" w:author="Laura Tesch" w:date="2018-09-26T09:19:00Z">
        <w:r w:rsidR="00622AB6">
          <w:rPr>
            <w:sz w:val="24"/>
            <w:szCs w:val="24"/>
          </w:rPr>
          <w:t>(</w:t>
        </w:r>
      </w:ins>
      <w:r w:rsidRPr="005A4578">
        <w:rPr>
          <w:sz w:val="24"/>
          <w:szCs w:val="24"/>
        </w:rPr>
        <w:t>for instance</w:t>
      </w:r>
      <w:ins w:id="468" w:author="Teresa Artman" w:date="2018-09-01T14:30:00Z">
        <w:r w:rsidR="00922D07">
          <w:rPr>
            <w:sz w:val="24"/>
            <w:szCs w:val="24"/>
          </w:rPr>
          <w:t>,</w:t>
        </w:r>
      </w:ins>
      <w:r w:rsidRPr="005A4578">
        <w:rPr>
          <w:sz w:val="24"/>
          <w:szCs w:val="24"/>
        </w:rPr>
        <w:t xml:space="preserve"> traffic accidents or alcohol poisoning</w:t>
      </w:r>
      <w:ins w:id="469" w:author="Laura Tesch" w:date="2018-09-26T09:19:00Z">
        <w:r w:rsidR="00622AB6">
          <w:rPr>
            <w:sz w:val="24"/>
            <w:szCs w:val="24"/>
          </w:rPr>
          <w:t>)</w:t>
        </w:r>
      </w:ins>
      <w:del w:id="470" w:author="Laura Tesch" w:date="2018-09-26T09:19:00Z">
        <w:r w:rsidRPr="005A4578" w:rsidDel="00622AB6">
          <w:rPr>
            <w:sz w:val="24"/>
            <w:szCs w:val="24"/>
          </w:rPr>
          <w:delText>,</w:delText>
        </w:r>
      </w:del>
      <w:r w:rsidRPr="005A4578">
        <w:rPr>
          <w:sz w:val="24"/>
          <w:szCs w:val="24"/>
        </w:rPr>
        <w:t xml:space="preserve"> may change immediately in response to changing consumption patterns</w:t>
      </w:r>
      <w:ins w:id="471" w:author="Laura Tesch" w:date="2018-09-26T09:20:00Z">
        <w:r w:rsidR="00622AB6">
          <w:rPr>
            <w:sz w:val="24"/>
            <w:szCs w:val="24"/>
          </w:rPr>
          <w:t>;</w:t>
        </w:r>
      </w:ins>
      <w:del w:id="472" w:author="Laura Tesch" w:date="2018-09-26T09:20:00Z">
        <w:r w:rsidRPr="005A4578" w:rsidDel="00622AB6">
          <w:rPr>
            <w:sz w:val="24"/>
            <w:szCs w:val="24"/>
          </w:rPr>
          <w:delText>,</w:delText>
        </w:r>
      </w:del>
      <w:r w:rsidRPr="005A4578">
        <w:rPr>
          <w:sz w:val="24"/>
          <w:szCs w:val="24"/>
        </w:rPr>
        <w:t xml:space="preserve"> </w:t>
      </w:r>
      <w:del w:id="473" w:author="Laura Tesch" w:date="2018-09-26T09:20:00Z">
        <w:r w:rsidRPr="005A4578" w:rsidDel="00622AB6">
          <w:rPr>
            <w:sz w:val="24"/>
            <w:szCs w:val="24"/>
          </w:rPr>
          <w:delText xml:space="preserve">while </w:delText>
        </w:r>
      </w:del>
      <w:r w:rsidRPr="005A4578">
        <w:rPr>
          <w:sz w:val="24"/>
          <w:szCs w:val="24"/>
        </w:rPr>
        <w:t>others</w:t>
      </w:r>
      <w:del w:id="474" w:author="Laura Tesch" w:date="2018-09-26T09:20:00Z">
        <w:r w:rsidRPr="005A4578" w:rsidDel="00622AB6">
          <w:rPr>
            <w:sz w:val="24"/>
            <w:szCs w:val="24"/>
          </w:rPr>
          <w:delText>,</w:delText>
        </w:r>
      </w:del>
      <w:r w:rsidRPr="005A4578">
        <w:rPr>
          <w:sz w:val="24"/>
          <w:szCs w:val="24"/>
        </w:rPr>
        <w:t xml:space="preserve"> </w:t>
      </w:r>
      <w:ins w:id="475" w:author="Laura Tesch" w:date="2018-09-26T09:20:00Z">
        <w:r w:rsidR="00622AB6">
          <w:rPr>
            <w:sz w:val="24"/>
            <w:szCs w:val="24"/>
          </w:rPr>
          <w:t>(</w:t>
        </w:r>
      </w:ins>
      <w:r w:rsidRPr="005A4578">
        <w:rPr>
          <w:sz w:val="24"/>
          <w:szCs w:val="24"/>
        </w:rPr>
        <w:t>for instance</w:t>
      </w:r>
      <w:ins w:id="476" w:author="Teresa Artman" w:date="2018-09-01T14:31:00Z">
        <w:r w:rsidR="00922D07">
          <w:rPr>
            <w:sz w:val="24"/>
            <w:szCs w:val="24"/>
          </w:rPr>
          <w:t>,</w:t>
        </w:r>
      </w:ins>
      <w:r w:rsidRPr="005A4578">
        <w:rPr>
          <w:sz w:val="24"/>
          <w:szCs w:val="24"/>
        </w:rPr>
        <w:t xml:space="preserve"> liver cirrhosis</w:t>
      </w:r>
      <w:ins w:id="477" w:author="Laura Tesch" w:date="2018-09-26T09:20:00Z">
        <w:r w:rsidR="00622AB6">
          <w:rPr>
            <w:sz w:val="24"/>
            <w:szCs w:val="24"/>
          </w:rPr>
          <w:t>)</w:t>
        </w:r>
      </w:ins>
      <w:del w:id="478" w:author="Laura Tesch" w:date="2018-09-26T09:20:00Z">
        <w:r w:rsidRPr="005A4578" w:rsidDel="00622AB6">
          <w:rPr>
            <w:sz w:val="24"/>
            <w:szCs w:val="24"/>
          </w:rPr>
          <w:delText>,</w:delText>
        </w:r>
      </w:del>
      <w:r w:rsidRPr="005A4578">
        <w:rPr>
          <w:sz w:val="24"/>
          <w:szCs w:val="24"/>
        </w:rPr>
        <w:t xml:space="preserve"> mainly reflect past consumption behavio</w:t>
      </w:r>
      <w:del w:id="479" w:author="Teresa Artman" w:date="2018-09-01T14:31:00Z">
        <w:r w:rsidRPr="005A4578" w:rsidDel="00922D07">
          <w:rPr>
            <w:sz w:val="24"/>
            <w:szCs w:val="24"/>
          </w:rPr>
          <w:delText>u</w:delText>
        </w:r>
      </w:del>
      <w:r w:rsidRPr="005A4578">
        <w:rPr>
          <w:sz w:val="24"/>
          <w:szCs w:val="24"/>
        </w:rPr>
        <w:t>r (Menon et al. 2001</w:t>
      </w:r>
      <w:ins w:id="480" w:author="Laura Tesch" w:date="2018-08-09T17:12:00Z">
        <w:r w:rsidR="004E151A">
          <w:rPr>
            <w:sz w:val="24"/>
            <w:szCs w:val="24"/>
          </w:rPr>
          <w:t>;</w:t>
        </w:r>
      </w:ins>
      <w:del w:id="481" w:author="Laura Tesch" w:date="2018-08-09T17:12:00Z">
        <w:r w:rsidRPr="005A4578" w:rsidDel="004E151A">
          <w:rPr>
            <w:sz w:val="24"/>
            <w:szCs w:val="24"/>
          </w:rPr>
          <w:delText>,</w:delText>
        </w:r>
      </w:del>
      <w:r w:rsidRPr="005A4578">
        <w:rPr>
          <w:sz w:val="24"/>
          <w:szCs w:val="24"/>
        </w:rPr>
        <w:t xml:space="preserve"> Rehm et al. 2003), and still others </w:t>
      </w:r>
      <w:del w:id="482" w:author="Laura Tesch" w:date="2018-09-26T09:20:00Z">
        <w:r w:rsidRPr="005A4578" w:rsidDel="00622AB6">
          <w:rPr>
            <w:sz w:val="24"/>
            <w:szCs w:val="24"/>
          </w:rPr>
          <w:delText xml:space="preserve">are </w:delText>
        </w:r>
      </w:del>
      <w:ins w:id="483" w:author="Laura Tesch" w:date="2018-09-26T09:20:00Z">
        <w:r w:rsidR="00622AB6">
          <w:rPr>
            <w:sz w:val="24"/>
            <w:szCs w:val="24"/>
          </w:rPr>
          <w:t>(</w:t>
        </w:r>
      </w:ins>
      <w:r w:rsidRPr="005A4578">
        <w:rPr>
          <w:sz w:val="24"/>
          <w:szCs w:val="24"/>
        </w:rPr>
        <w:t>such as ischemic heart disease</w:t>
      </w:r>
      <w:ins w:id="484" w:author="Laura Tesch" w:date="2018-09-26T09:20:00Z">
        <w:r w:rsidR="00622AB6">
          <w:rPr>
            <w:sz w:val="24"/>
            <w:szCs w:val="24"/>
          </w:rPr>
          <w:t>, which is</w:t>
        </w:r>
      </w:ins>
      <w:r w:rsidRPr="005A4578">
        <w:rPr>
          <w:sz w:val="24"/>
          <w:szCs w:val="24"/>
        </w:rPr>
        <w:t xml:space="preserve"> </w:t>
      </w:r>
      <w:del w:id="485" w:author="Laura Tesch" w:date="2018-09-26T09:20:00Z">
        <w:r w:rsidRPr="005A4578" w:rsidDel="00622AB6">
          <w:rPr>
            <w:sz w:val="24"/>
            <w:szCs w:val="24"/>
          </w:rPr>
          <w:delText>(</w:delText>
        </w:r>
      </w:del>
      <w:del w:id="486" w:author="Laura Tesch" w:date="2018-09-26T09:21:00Z">
        <w:r w:rsidRPr="005A4578" w:rsidDel="00622AB6">
          <w:rPr>
            <w:sz w:val="24"/>
            <w:szCs w:val="24"/>
          </w:rPr>
          <w:delText xml:space="preserve">part </w:delText>
        </w:r>
      </w:del>
      <w:ins w:id="487" w:author="Laura Tesch" w:date="2018-09-26T09:21:00Z">
        <w:r w:rsidR="00622AB6">
          <w:rPr>
            <w:sz w:val="24"/>
            <w:szCs w:val="24"/>
          </w:rPr>
          <w:t>a component</w:t>
        </w:r>
        <w:r w:rsidR="00622AB6" w:rsidRPr="005A4578">
          <w:rPr>
            <w:sz w:val="24"/>
            <w:szCs w:val="24"/>
          </w:rPr>
          <w:t xml:space="preserve"> </w:t>
        </w:r>
      </w:ins>
      <w:r w:rsidRPr="005A4578">
        <w:rPr>
          <w:sz w:val="24"/>
          <w:szCs w:val="24"/>
        </w:rPr>
        <w:t>of circulatory disease) have been implicated in both immediate binge drinking mortality (Kauhanen et al. 1997) and elevated mortality risks from long-term heavy drinking (Roerecke and Rehm 2014). Thus</w:t>
      </w:r>
      <w:ins w:id="488" w:author="Teresa Artman" w:date="2018-09-06T14:20:00Z">
        <w:r w:rsidR="00BD4FD7">
          <w:rPr>
            <w:sz w:val="24"/>
            <w:szCs w:val="24"/>
          </w:rPr>
          <w:t>,</w:t>
        </w:r>
      </w:ins>
      <w:r w:rsidRPr="005A4578">
        <w:rPr>
          <w:sz w:val="24"/>
          <w:szCs w:val="24"/>
        </w:rPr>
        <w:t xml:space="preserve"> usin</w:t>
      </w:r>
      <w:r w:rsidR="00DA3C06">
        <w:rPr>
          <w:sz w:val="24"/>
          <w:szCs w:val="24"/>
        </w:rPr>
        <w:t>g a</w:t>
      </w:r>
      <w:ins w:id="489" w:author="Laura Tesch" w:date="2018-09-26T09:22:00Z">
        <w:r w:rsidR="00622AB6">
          <w:rPr>
            <w:sz w:val="24"/>
            <w:szCs w:val="24"/>
          </w:rPr>
          <w:t>n</w:t>
        </w:r>
      </w:ins>
      <w:r w:rsidR="00DA3C06">
        <w:rPr>
          <w:sz w:val="24"/>
          <w:szCs w:val="24"/>
        </w:rPr>
        <w:t xml:space="preserve"> </w:t>
      </w:r>
      <w:del w:id="490" w:author="Laura Tesch" w:date="2018-09-26T09:22:00Z">
        <w:r w:rsidR="00DA3C06" w:rsidDel="00622AB6">
          <w:rPr>
            <w:sz w:val="24"/>
            <w:szCs w:val="24"/>
          </w:rPr>
          <w:delText xml:space="preserve">cause </w:delText>
        </w:r>
      </w:del>
      <w:ins w:id="491" w:author="Teresa Artman" w:date="2018-09-01T14:32:00Z">
        <w:del w:id="492" w:author="Laura Tesch" w:date="2018-09-26T09:22:00Z">
          <w:r w:rsidR="00CC41AF" w:rsidDel="00622AB6">
            <w:rPr>
              <w:sz w:val="24"/>
              <w:szCs w:val="24"/>
            </w:rPr>
            <w:delText>-</w:delText>
          </w:r>
        </w:del>
      </w:ins>
      <w:del w:id="493" w:author="Laura Tesch" w:date="2018-09-26T09:22:00Z">
        <w:r w:rsidR="00DA3C06" w:rsidDel="00622AB6">
          <w:rPr>
            <w:sz w:val="24"/>
            <w:szCs w:val="24"/>
          </w:rPr>
          <w:delText xml:space="preserve">of </w:delText>
        </w:r>
      </w:del>
      <w:ins w:id="494" w:author="Teresa Artman" w:date="2018-09-01T14:32:00Z">
        <w:del w:id="495" w:author="Laura Tesch" w:date="2018-09-26T09:22:00Z">
          <w:r w:rsidR="00CC41AF" w:rsidDel="00622AB6">
            <w:rPr>
              <w:sz w:val="24"/>
              <w:szCs w:val="24"/>
            </w:rPr>
            <w:delText>-</w:delText>
          </w:r>
        </w:del>
      </w:ins>
      <w:del w:id="496" w:author="Laura Tesch" w:date="2018-09-26T09:22:00Z">
        <w:r w:rsidR="00DA3C06" w:rsidDel="00622AB6">
          <w:rPr>
            <w:sz w:val="24"/>
            <w:szCs w:val="24"/>
          </w:rPr>
          <w:delText xml:space="preserve">death </w:delText>
        </w:r>
      </w:del>
      <w:ins w:id="497" w:author="Teresa Artman" w:date="2018-09-01T14:32:00Z">
        <w:del w:id="498" w:author="Laura Tesch" w:date="2018-09-26T09:22:00Z">
          <w:r w:rsidR="00CC41AF" w:rsidDel="00622AB6">
            <w:rPr>
              <w:sz w:val="24"/>
              <w:szCs w:val="24"/>
            </w:rPr>
            <w:delText>–</w:delText>
          </w:r>
        </w:del>
      </w:ins>
      <w:del w:id="499" w:author="Laura Tesch" w:date="2018-09-26T09:22:00Z">
        <w:r w:rsidR="00DA3C06" w:rsidDel="00622AB6">
          <w:rPr>
            <w:sz w:val="24"/>
            <w:szCs w:val="24"/>
          </w:rPr>
          <w:delText xml:space="preserve">based </w:delText>
        </w:r>
      </w:del>
      <w:r w:rsidR="00DA3C06">
        <w:rPr>
          <w:sz w:val="24"/>
          <w:szCs w:val="24"/>
        </w:rPr>
        <w:t>attri</w:t>
      </w:r>
      <w:r w:rsidRPr="005A4578">
        <w:rPr>
          <w:sz w:val="24"/>
          <w:szCs w:val="24"/>
        </w:rPr>
        <w:t>bution method</w:t>
      </w:r>
      <w:ins w:id="500" w:author="Laura Tesch" w:date="2018-09-26T09:22:00Z">
        <w:r w:rsidR="00622AB6">
          <w:rPr>
            <w:sz w:val="24"/>
            <w:szCs w:val="24"/>
          </w:rPr>
          <w:t xml:space="preserve"> based on cause of death</w:t>
        </w:r>
      </w:ins>
      <w:r w:rsidRPr="005A4578">
        <w:rPr>
          <w:sz w:val="24"/>
          <w:szCs w:val="24"/>
        </w:rPr>
        <w:t xml:space="preserve"> is </w:t>
      </w:r>
      <w:del w:id="501" w:author="Teresa Artman" w:date="2018-09-01T14:33:00Z">
        <w:r w:rsidRPr="005A4578" w:rsidDel="00CC41AF">
          <w:rPr>
            <w:sz w:val="24"/>
            <w:szCs w:val="24"/>
          </w:rPr>
          <w:delText xml:space="preserve">only </w:delText>
        </w:r>
      </w:del>
      <w:r w:rsidRPr="005A4578">
        <w:rPr>
          <w:sz w:val="24"/>
          <w:szCs w:val="24"/>
        </w:rPr>
        <w:t xml:space="preserve">sensible </w:t>
      </w:r>
      <w:ins w:id="502" w:author="Teresa Artman" w:date="2018-09-01T14:33:00Z">
        <w:r w:rsidR="00CC41AF">
          <w:rPr>
            <w:sz w:val="24"/>
            <w:szCs w:val="24"/>
          </w:rPr>
          <w:t xml:space="preserve">only </w:t>
        </w:r>
      </w:ins>
      <w:del w:id="503" w:author="Laura Tesch" w:date="2018-09-26T09:22:00Z">
        <w:r w:rsidRPr="005A4578" w:rsidDel="00622AB6">
          <w:rPr>
            <w:sz w:val="24"/>
            <w:szCs w:val="24"/>
          </w:rPr>
          <w:delText xml:space="preserve">in </w:delText>
        </w:r>
      </w:del>
      <w:ins w:id="504" w:author="Laura Tesch" w:date="2018-09-26T09:22:00Z">
        <w:r w:rsidR="00622AB6">
          <w:rPr>
            <w:sz w:val="24"/>
            <w:szCs w:val="24"/>
          </w:rPr>
          <w:t>for</w:t>
        </w:r>
        <w:r w:rsidR="00622AB6" w:rsidRPr="005A4578">
          <w:rPr>
            <w:sz w:val="24"/>
            <w:szCs w:val="24"/>
          </w:rPr>
          <w:t xml:space="preserve"> </w:t>
        </w:r>
      </w:ins>
      <w:r w:rsidRPr="005A4578">
        <w:rPr>
          <w:sz w:val="24"/>
          <w:szCs w:val="24"/>
        </w:rPr>
        <w:t>countries with relatively stable temporal patterns of alcohol consumption (Kraus et al. 2015</w:t>
      </w:r>
      <w:ins w:id="505" w:author="Laura Tesch" w:date="2018-08-09T17:12:00Z">
        <w:r w:rsidR="004E151A">
          <w:rPr>
            <w:sz w:val="24"/>
            <w:szCs w:val="24"/>
          </w:rPr>
          <w:t>;</w:t>
        </w:r>
      </w:ins>
      <w:del w:id="506" w:author="Laura Tesch" w:date="2018-08-09T17:12:00Z">
        <w:r w:rsidRPr="005A4578" w:rsidDel="004E151A">
          <w:rPr>
            <w:sz w:val="24"/>
            <w:szCs w:val="24"/>
          </w:rPr>
          <w:delText>,</w:delText>
        </w:r>
      </w:del>
      <w:r w:rsidRPr="005A4578">
        <w:rPr>
          <w:sz w:val="24"/>
          <w:szCs w:val="24"/>
        </w:rPr>
        <w:t xml:space="preserve"> Martikainen et al. 2014), which is certainly not the case in our study.</w:t>
      </w:r>
    </w:p>
    <w:p w14:paraId="6BB86290" w14:textId="0FDBD2BF" w:rsidR="002F6B4E" w:rsidRPr="005A4578" w:rsidRDefault="00654572" w:rsidP="00E46A88">
      <w:pPr>
        <w:pStyle w:val="BodyText"/>
        <w:spacing w:line="480" w:lineRule="auto"/>
        <w:ind w:firstLine="720"/>
        <w:rPr>
          <w:sz w:val="24"/>
          <w:szCs w:val="24"/>
        </w:rPr>
      </w:pPr>
      <w:r w:rsidRPr="005A4578">
        <w:rPr>
          <w:sz w:val="24"/>
          <w:szCs w:val="24"/>
        </w:rPr>
        <w:t>Instead</w:t>
      </w:r>
      <w:ins w:id="507" w:author="Teresa Artman" w:date="2018-09-01T14:33:00Z">
        <w:r w:rsidR="00CC41AF">
          <w:rPr>
            <w:sz w:val="24"/>
            <w:szCs w:val="24"/>
          </w:rPr>
          <w:t>,</w:t>
        </w:r>
      </w:ins>
      <w:r w:rsidRPr="005A4578">
        <w:rPr>
          <w:sz w:val="24"/>
          <w:szCs w:val="24"/>
        </w:rPr>
        <w:t xml:space="preserve"> we grouped causes by the degree to which they associate with alcohol consumption and abuse and </w:t>
      </w:r>
      <w:del w:id="508" w:author="Laura Tesch" w:date="2018-09-26T09:25:00Z">
        <w:r w:rsidRPr="005A4578" w:rsidDel="00FE0586">
          <w:rPr>
            <w:sz w:val="24"/>
            <w:szCs w:val="24"/>
          </w:rPr>
          <w:delText xml:space="preserve">further </w:delText>
        </w:r>
      </w:del>
      <w:ins w:id="509" w:author="Laura Tesch" w:date="2018-09-26T09:25:00Z">
        <w:r w:rsidR="00FE0586">
          <w:rPr>
            <w:sz w:val="24"/>
            <w:szCs w:val="24"/>
          </w:rPr>
          <w:t>other</w:t>
        </w:r>
        <w:r w:rsidR="00FE0586" w:rsidRPr="005A4578">
          <w:rPr>
            <w:sz w:val="24"/>
            <w:szCs w:val="24"/>
          </w:rPr>
          <w:t xml:space="preserve"> </w:t>
        </w:r>
      </w:ins>
      <w:r w:rsidRPr="005A4578">
        <w:rPr>
          <w:sz w:val="24"/>
          <w:szCs w:val="24"/>
        </w:rPr>
        <w:t>large categories that have undergone major changes through the epidemiologic transition. Deaths wholly attributable to alcohol refer to those health conditions that</w:t>
      </w:r>
      <w:ins w:id="510" w:author="Teresa Artman" w:date="2018-09-01T14:33:00Z">
        <w:r w:rsidR="00CC41AF">
          <w:rPr>
            <w:sz w:val="24"/>
            <w:szCs w:val="24"/>
          </w:rPr>
          <w:t>,</w:t>
        </w:r>
      </w:ins>
      <w:r w:rsidRPr="005A4578">
        <w:rPr>
          <w:sz w:val="24"/>
          <w:szCs w:val="24"/>
        </w:rPr>
        <w:t xml:space="preserve"> by the ICD definition</w:t>
      </w:r>
      <w:ins w:id="511" w:author="Teresa Artman" w:date="2018-09-01T14:33:00Z">
        <w:r w:rsidR="00CC41AF">
          <w:rPr>
            <w:sz w:val="24"/>
            <w:szCs w:val="24"/>
          </w:rPr>
          <w:t>,</w:t>
        </w:r>
      </w:ins>
      <w:r w:rsidRPr="005A4578">
        <w:rPr>
          <w:sz w:val="24"/>
          <w:szCs w:val="24"/>
        </w:rPr>
        <w:t xml:space="preserve"> identif</w:t>
      </w:r>
      <w:ins w:id="512" w:author="Laura Tesch" w:date="2018-09-26T09:24:00Z">
        <w:r w:rsidR="00574023">
          <w:rPr>
            <w:sz w:val="24"/>
            <w:szCs w:val="24"/>
          </w:rPr>
          <w:t>y</w:t>
        </w:r>
      </w:ins>
      <w:del w:id="513" w:author="Laura Tesch" w:date="2018-09-26T09:24:00Z">
        <w:r w:rsidRPr="005A4578" w:rsidDel="00574023">
          <w:rPr>
            <w:sz w:val="24"/>
            <w:szCs w:val="24"/>
          </w:rPr>
          <w:delText>ies</w:delText>
        </w:r>
      </w:del>
      <w:r w:rsidRPr="005A4578">
        <w:rPr>
          <w:sz w:val="24"/>
          <w:szCs w:val="24"/>
        </w:rPr>
        <w:t xml:space="preserve"> alcohol consumption as a necessary cause and that previous research has identified as wholly attributable to alcohol consumption (Rehm et al. 2010). We </w:t>
      </w:r>
      <w:del w:id="514" w:author="Laura Tesch" w:date="2018-09-26T09:25:00Z">
        <w:r w:rsidRPr="005A4578" w:rsidDel="00574023">
          <w:rPr>
            <w:sz w:val="24"/>
            <w:szCs w:val="24"/>
          </w:rPr>
          <w:delText xml:space="preserve">additionally </w:delText>
        </w:r>
      </w:del>
      <w:ins w:id="515" w:author="Laura Tesch" w:date="2018-09-26T09:25:00Z">
        <w:r w:rsidR="00574023">
          <w:rPr>
            <w:sz w:val="24"/>
            <w:szCs w:val="24"/>
          </w:rPr>
          <w:t>also</w:t>
        </w:r>
        <w:r w:rsidR="00574023" w:rsidRPr="005A4578">
          <w:rPr>
            <w:sz w:val="24"/>
            <w:szCs w:val="24"/>
          </w:rPr>
          <w:t xml:space="preserve"> </w:t>
        </w:r>
      </w:ins>
      <w:r w:rsidRPr="005A4578">
        <w:rPr>
          <w:sz w:val="24"/>
          <w:szCs w:val="24"/>
        </w:rPr>
        <w:t xml:space="preserve">include liver cirrhosis in this first category because </w:t>
      </w:r>
      <w:del w:id="516" w:author="Teresa Artman" w:date="2018-09-01T14:33:00Z">
        <w:r w:rsidRPr="005A4578" w:rsidDel="00CC41AF">
          <w:rPr>
            <w:sz w:val="24"/>
            <w:szCs w:val="24"/>
          </w:rPr>
          <w:delText xml:space="preserve">around </w:delText>
        </w:r>
      </w:del>
      <w:ins w:id="517" w:author="Teresa Artman" w:date="2018-09-01T14:33:00Z">
        <w:r w:rsidR="00CC41AF">
          <w:rPr>
            <w:sz w:val="24"/>
            <w:szCs w:val="24"/>
          </w:rPr>
          <w:t xml:space="preserve">approximately </w:t>
        </w:r>
      </w:ins>
      <w:r w:rsidRPr="005A4578">
        <w:rPr>
          <w:sz w:val="24"/>
          <w:szCs w:val="24"/>
        </w:rPr>
        <w:t>three-quarters of deaths from this cause in the region are thought to be attributable to alcohol (Rehm et al. 2003), and it is common practice to include it as a condition attributable to alcohol consumption (Rehm et al. 2003</w:t>
      </w:r>
      <w:ins w:id="518" w:author="Laura Tesch" w:date="2018-08-09T17:25:00Z">
        <w:r w:rsidR="00D96DF0">
          <w:rPr>
            <w:sz w:val="24"/>
            <w:szCs w:val="24"/>
          </w:rPr>
          <w:t>,</w:t>
        </w:r>
      </w:ins>
      <w:del w:id="519" w:author="Laura Tesch" w:date="2018-08-09T17:25:00Z">
        <w:r w:rsidRPr="005A4578" w:rsidDel="00D96DF0">
          <w:rPr>
            <w:sz w:val="24"/>
            <w:szCs w:val="24"/>
          </w:rPr>
          <w:delText>;</w:delText>
        </w:r>
      </w:del>
      <w:r w:rsidRPr="005A4578">
        <w:rPr>
          <w:sz w:val="24"/>
          <w:szCs w:val="24"/>
        </w:rPr>
        <w:t xml:space="preserve"> 2010). However, circulatory disease and transport accidents are also amenable to alcohol consumption, meaning that </w:t>
      </w:r>
      <w:del w:id="520" w:author="Laura Tesch" w:date="2018-09-25T14:45:00Z">
        <w:r w:rsidRPr="005A4578" w:rsidDel="006437FB">
          <w:rPr>
            <w:sz w:val="24"/>
            <w:szCs w:val="24"/>
          </w:rPr>
          <w:delText xml:space="preserve">while </w:delText>
        </w:r>
      </w:del>
      <w:ins w:id="521" w:author="Laura Tesch" w:date="2018-09-25T14:45:00Z">
        <w:r w:rsidR="006437FB">
          <w:rPr>
            <w:sz w:val="24"/>
            <w:szCs w:val="24"/>
          </w:rPr>
          <w:t>although</w:t>
        </w:r>
        <w:r w:rsidR="006437FB" w:rsidRPr="005A4578">
          <w:rPr>
            <w:sz w:val="24"/>
            <w:szCs w:val="24"/>
          </w:rPr>
          <w:t xml:space="preserve"> </w:t>
        </w:r>
      </w:ins>
      <w:r w:rsidRPr="005A4578">
        <w:rPr>
          <w:sz w:val="24"/>
          <w:szCs w:val="24"/>
        </w:rPr>
        <w:t xml:space="preserve">many of these deaths do not relate to alcohol, </w:t>
      </w:r>
      <w:r w:rsidRPr="005A4578">
        <w:rPr>
          <w:sz w:val="24"/>
          <w:szCs w:val="24"/>
        </w:rPr>
        <w:lastRenderedPageBreak/>
        <w:t>changes in hazardous alcohol consumption would be expected to increase or decrease the baseline levels. As such</w:t>
      </w:r>
      <w:ins w:id="522" w:author="Teresa Artman" w:date="2018-09-01T14:34:00Z">
        <w:r w:rsidR="00CC41AF">
          <w:rPr>
            <w:sz w:val="24"/>
            <w:szCs w:val="24"/>
          </w:rPr>
          <w:t>,</w:t>
        </w:r>
      </w:ins>
      <w:r w:rsidRPr="005A4578">
        <w:rPr>
          <w:sz w:val="24"/>
          <w:szCs w:val="24"/>
        </w:rPr>
        <w:t xml:space="preserve"> we pay careful attention to when these two causes </w:t>
      </w:r>
      <w:ins w:id="523" w:author="MPIDR_D\vanraalte" w:date="2018-09-28T20:40:00Z">
        <w:r w:rsidR="00F300C9" w:rsidRPr="00F300C9">
          <w:rPr>
            <w:b/>
            <w:sz w:val="24"/>
            <w:szCs w:val="24"/>
            <w:highlight w:val="yellow"/>
          </w:rPr>
          <w:t>covary</w:t>
        </w:r>
        <w:r w:rsidR="00F300C9" w:rsidRPr="00F300C9" w:rsidDel="00F300C9">
          <w:rPr>
            <w:sz w:val="24"/>
            <w:szCs w:val="24"/>
            <w:highlight w:val="yellow"/>
          </w:rPr>
          <w:t xml:space="preserve"> </w:t>
        </w:r>
      </w:ins>
      <w:del w:id="524" w:author="MPIDR_D\vanraalte" w:date="2018-09-28T20:40:00Z">
        <w:r w:rsidRPr="00F545B2" w:rsidDel="00F300C9">
          <w:rPr>
            <w:sz w:val="24"/>
            <w:szCs w:val="24"/>
            <w:highlight w:val="yellow"/>
            <w:rPrChange w:id="525" w:author="Laura Tesch" w:date="2018-09-26T09:27:00Z">
              <w:rPr>
                <w:sz w:val="24"/>
                <w:szCs w:val="24"/>
              </w:rPr>
            </w:rPrChange>
          </w:rPr>
          <w:delText>co-move</w:delText>
        </w:r>
      </w:del>
      <w:ins w:id="526" w:author="Laura Tesch" w:date="2018-09-26T09:27:00Z">
        <w:del w:id="527" w:author="MPIDR_D\vanraalte" w:date="2018-09-28T20:40:00Z">
          <w:r w:rsidR="00F545B2" w:rsidDel="00F300C9">
            <w:rPr>
              <w:b/>
              <w:sz w:val="24"/>
              <w:szCs w:val="24"/>
            </w:rPr>
            <w:delText>[</w:delText>
          </w:r>
          <w:commentRangeStart w:id="528"/>
          <w:commentRangeStart w:id="529"/>
          <w:r w:rsidR="00F545B2" w:rsidDel="00F300C9">
            <w:rPr>
              <w:b/>
              <w:sz w:val="24"/>
              <w:szCs w:val="24"/>
            </w:rPr>
            <w:delText>AU: “covary”?</w:delText>
          </w:r>
        </w:del>
      </w:ins>
      <w:commentRangeEnd w:id="528"/>
      <w:del w:id="530" w:author="MPIDR_D\vanraalte" w:date="2018-09-28T20:40:00Z">
        <w:r w:rsidR="00805ACD" w:rsidDel="00F300C9">
          <w:rPr>
            <w:rStyle w:val="CommentReference"/>
          </w:rPr>
          <w:commentReference w:id="528"/>
        </w:r>
      </w:del>
      <w:commentRangeEnd w:id="529"/>
      <w:r w:rsidR="001464F6">
        <w:rPr>
          <w:rStyle w:val="CommentReference"/>
        </w:rPr>
        <w:commentReference w:id="529"/>
      </w:r>
      <w:ins w:id="531" w:author="Laura Tesch" w:date="2018-09-26T09:27:00Z">
        <w:del w:id="532" w:author="MPIDR_D\vanraalte" w:date="2018-09-28T20:40:00Z">
          <w:r w:rsidR="00F545B2" w:rsidDel="00F300C9">
            <w:rPr>
              <w:b/>
              <w:sz w:val="24"/>
              <w:szCs w:val="24"/>
            </w:rPr>
            <w:delText>]</w:delText>
          </w:r>
        </w:del>
      </w:ins>
      <w:del w:id="533" w:author="MPIDR_D\vanraalte" w:date="2018-09-28T20:40:00Z">
        <w:r w:rsidRPr="005A4578" w:rsidDel="00F300C9">
          <w:rPr>
            <w:sz w:val="24"/>
            <w:szCs w:val="24"/>
          </w:rPr>
          <w:delText xml:space="preserve"> </w:delText>
        </w:r>
      </w:del>
      <w:r w:rsidRPr="005A4578">
        <w:rPr>
          <w:sz w:val="24"/>
          <w:szCs w:val="24"/>
        </w:rPr>
        <w:t>with large changes in causes wholly attributable to alcohol. Although additional rare causes of death can be linked to alcohol consumption, we do not include them in our study because their absolute contributions to mortality change are likely to be very small in the set of countries that we study (Grigoriev and Andreev 2015).</w:t>
      </w:r>
    </w:p>
    <w:p w14:paraId="406AD7BD" w14:textId="269BA28A" w:rsidR="002F6B4E" w:rsidRPr="005A4578" w:rsidDel="002B56E6" w:rsidRDefault="0005171D">
      <w:pPr>
        <w:pStyle w:val="BodyText"/>
        <w:ind w:left="184" w:right="202"/>
        <w:jc w:val="center"/>
        <w:rPr>
          <w:del w:id="534" w:author="Teresa Artman" w:date="2018-09-01T14:34:00Z"/>
          <w:sz w:val="24"/>
          <w:szCs w:val="24"/>
        </w:rPr>
      </w:pPr>
      <w:del w:id="535" w:author="Teresa Artman" w:date="2018-09-01T14:34:00Z">
        <w:r w:rsidRPr="005A4578" w:rsidDel="002B56E6">
          <w:rPr>
            <w:sz w:val="24"/>
            <w:szCs w:val="24"/>
          </w:rPr>
          <w:delText xml:space="preserve"> </w:delText>
        </w:r>
        <w:r w:rsidR="00654572" w:rsidRPr="005A4578" w:rsidDel="002B56E6">
          <w:rPr>
            <w:sz w:val="24"/>
            <w:szCs w:val="24"/>
          </w:rPr>
          <w:delText>[Table</w:delText>
        </w:r>
        <w:r w:rsidR="001E6567" w:rsidDel="002B56E6">
          <w:rPr>
            <w:sz w:val="24"/>
            <w:szCs w:val="24"/>
          </w:rPr>
          <w:delText xml:space="preserve"> </w:delText>
        </w:r>
        <w:r w:rsidR="00654572" w:rsidRPr="005A4578" w:rsidDel="002B56E6">
          <w:rPr>
            <w:sz w:val="24"/>
            <w:szCs w:val="24"/>
          </w:rPr>
          <w:delText>1 about here]</w:delText>
        </w:r>
      </w:del>
    </w:p>
    <w:p w14:paraId="5DE332AB" w14:textId="3BB758E8" w:rsidR="002F6B4E" w:rsidRPr="005A4578" w:rsidDel="002B56E6" w:rsidRDefault="002F6B4E">
      <w:pPr>
        <w:pStyle w:val="BodyText"/>
        <w:spacing w:before="2"/>
        <w:rPr>
          <w:del w:id="536" w:author="Teresa Artman" w:date="2018-09-01T14:34:00Z"/>
          <w:sz w:val="24"/>
          <w:szCs w:val="24"/>
        </w:rPr>
      </w:pPr>
    </w:p>
    <w:p w14:paraId="151A88CF" w14:textId="55BFE56C" w:rsidR="002F6B4E" w:rsidRPr="005A4578" w:rsidRDefault="00654572" w:rsidP="005A4578">
      <w:pPr>
        <w:pStyle w:val="BodyText"/>
        <w:spacing w:line="480" w:lineRule="auto"/>
        <w:ind w:firstLine="720"/>
        <w:rPr>
          <w:sz w:val="24"/>
          <w:szCs w:val="24"/>
        </w:rPr>
      </w:pPr>
      <w:del w:id="537" w:author="Teresa Artman" w:date="2018-09-01T14:34:00Z">
        <w:r w:rsidRPr="005A4578" w:rsidDel="002B56E6">
          <w:rPr>
            <w:sz w:val="24"/>
            <w:szCs w:val="24"/>
          </w:rPr>
          <w:delText>In what follows, w</w:delText>
        </w:r>
      </w:del>
      <w:ins w:id="538" w:author="Teresa Artman" w:date="2018-09-01T14:34:00Z">
        <w:r w:rsidR="002B56E6">
          <w:rPr>
            <w:sz w:val="24"/>
            <w:szCs w:val="24"/>
          </w:rPr>
          <w:t>W</w:t>
        </w:r>
      </w:ins>
      <w:r w:rsidRPr="005A4578">
        <w:rPr>
          <w:sz w:val="24"/>
          <w:szCs w:val="24"/>
        </w:rPr>
        <w:t xml:space="preserve">e present our results on </w:t>
      </w:r>
      <w:ins w:id="539" w:author="Teresa Artman" w:date="2018-09-06T14:21:00Z">
        <w:r w:rsidR="00BD4FD7">
          <w:rPr>
            <w:sz w:val="24"/>
            <w:szCs w:val="24"/>
          </w:rPr>
          <w:t>CEE</w:t>
        </w:r>
      </w:ins>
      <w:del w:id="540" w:author="Teresa Artman" w:date="2018-09-06T14:21:00Z">
        <w:r w:rsidRPr="005A4578" w:rsidDel="00BD4FD7">
          <w:rPr>
            <w:sz w:val="24"/>
            <w:szCs w:val="24"/>
          </w:rPr>
          <w:delText>Central and Eastern European</w:delText>
        </w:r>
      </w:del>
      <w:r w:rsidRPr="005A4578">
        <w:rPr>
          <w:sz w:val="24"/>
          <w:szCs w:val="24"/>
        </w:rPr>
        <w:t xml:space="preserve"> males only. Mortality change</w:t>
      </w:r>
      <w:r w:rsidR="0005171D" w:rsidRPr="005A4578">
        <w:rPr>
          <w:sz w:val="24"/>
          <w:szCs w:val="24"/>
        </w:rPr>
        <w:t xml:space="preserve"> </w:t>
      </w:r>
      <w:r w:rsidRPr="005A4578">
        <w:rPr>
          <w:sz w:val="24"/>
          <w:szCs w:val="24"/>
        </w:rPr>
        <w:t>was larger and more abrupt among men, which more clearly illustrates the added value of looking to lifespan variation in times of crisis. In most cases, trends were similar for both sexes, but the magnitude of change was less for females. Full results</w:t>
      </w:r>
      <w:ins w:id="541" w:author="Laura Tesch" w:date="2018-09-26T09:27:00Z">
        <w:r w:rsidR="00916467">
          <w:rPr>
            <w:sz w:val="24"/>
            <w:szCs w:val="24"/>
          </w:rPr>
          <w:t xml:space="preserve"> for females</w:t>
        </w:r>
      </w:ins>
      <w:r w:rsidRPr="005A4578">
        <w:rPr>
          <w:sz w:val="24"/>
          <w:szCs w:val="24"/>
        </w:rPr>
        <w:t xml:space="preserve"> are presented in the </w:t>
      </w:r>
      <w:del w:id="542" w:author="Laura Tesch" w:date="2018-09-25T14:45:00Z">
        <w:r w:rsidRPr="005A4578" w:rsidDel="006437FB">
          <w:rPr>
            <w:sz w:val="24"/>
            <w:szCs w:val="24"/>
          </w:rPr>
          <w:delText>supplemental material</w:delText>
        </w:r>
      </w:del>
      <w:ins w:id="543" w:author="Laura Tesch" w:date="2018-09-25T14:45:00Z">
        <w:r w:rsidR="006437FB">
          <w:rPr>
            <w:sz w:val="24"/>
            <w:szCs w:val="24"/>
          </w:rPr>
          <w:t>online appendix</w:t>
        </w:r>
      </w:ins>
      <w:del w:id="544" w:author="Laura Tesch" w:date="2018-09-26T09:28:00Z">
        <w:r w:rsidRPr="005A4578" w:rsidDel="00916467">
          <w:rPr>
            <w:sz w:val="24"/>
            <w:szCs w:val="24"/>
          </w:rPr>
          <w:delText xml:space="preserve"> for females</w:delText>
        </w:r>
      </w:del>
      <w:r w:rsidRPr="005A4578">
        <w:rPr>
          <w:sz w:val="24"/>
          <w:szCs w:val="24"/>
        </w:rPr>
        <w:t>.</w:t>
      </w:r>
    </w:p>
    <w:p w14:paraId="778CE9DA" w14:textId="77777777" w:rsidR="002F6B4E" w:rsidRPr="005A4578" w:rsidRDefault="00654572" w:rsidP="0005171D">
      <w:pPr>
        <w:pStyle w:val="Heading1"/>
        <w:spacing w:before="0" w:line="480" w:lineRule="auto"/>
        <w:ind w:left="0"/>
        <w:rPr>
          <w:sz w:val="30"/>
          <w:szCs w:val="30"/>
          <w:rPrChange w:id="545" w:author="Laura Tesch" w:date="2018-08-08T20:06:00Z">
            <w:rPr>
              <w:sz w:val="24"/>
              <w:szCs w:val="24"/>
            </w:rPr>
          </w:rPrChange>
        </w:rPr>
      </w:pPr>
      <w:r w:rsidRPr="005A4578">
        <w:rPr>
          <w:sz w:val="30"/>
          <w:szCs w:val="30"/>
          <w:rPrChange w:id="546" w:author="Laura Tesch" w:date="2018-08-08T20:06:00Z">
            <w:rPr>
              <w:b w:val="0"/>
              <w:bCs w:val="0"/>
              <w:sz w:val="24"/>
              <w:szCs w:val="24"/>
            </w:rPr>
          </w:rPrChange>
        </w:rPr>
        <w:t>Results</w:t>
      </w:r>
    </w:p>
    <w:p w14:paraId="7DD73525" w14:textId="7738E93F" w:rsidR="002F6B4E" w:rsidRPr="005A4578" w:rsidRDefault="00654572" w:rsidP="0005171D">
      <w:pPr>
        <w:spacing w:line="480" w:lineRule="auto"/>
        <w:rPr>
          <w:b/>
          <w:sz w:val="24"/>
          <w:szCs w:val="24"/>
          <w:rPrChange w:id="547" w:author="Laura Tesch" w:date="2018-08-08T20:06:00Z">
            <w:rPr>
              <w:i/>
              <w:sz w:val="24"/>
              <w:szCs w:val="24"/>
            </w:rPr>
          </w:rPrChange>
        </w:rPr>
      </w:pPr>
      <w:r w:rsidRPr="005A4578">
        <w:rPr>
          <w:b/>
          <w:sz w:val="24"/>
          <w:szCs w:val="24"/>
          <w:rPrChange w:id="548" w:author="Laura Tesch" w:date="2018-08-08T20:06:00Z">
            <w:rPr>
              <w:i/>
              <w:sz w:val="24"/>
              <w:szCs w:val="24"/>
            </w:rPr>
          </w:rPrChange>
        </w:rPr>
        <w:t>Age</w:t>
      </w:r>
      <w:ins w:id="549" w:author="deborah gregg" w:date="2018-08-20T13:15:00Z">
        <w:r w:rsidR="0001704A">
          <w:rPr>
            <w:b/>
            <w:sz w:val="24"/>
            <w:szCs w:val="24"/>
          </w:rPr>
          <w:t>-</w:t>
        </w:r>
      </w:ins>
      <w:del w:id="550" w:author="deborah gregg" w:date="2018-08-20T13:15:00Z">
        <w:r w:rsidRPr="005A4578" w:rsidDel="0001704A">
          <w:rPr>
            <w:b/>
            <w:sz w:val="24"/>
            <w:szCs w:val="24"/>
            <w:rPrChange w:id="551" w:author="Laura Tesch" w:date="2018-08-08T20:06:00Z">
              <w:rPr>
                <w:i/>
                <w:sz w:val="24"/>
                <w:szCs w:val="24"/>
              </w:rPr>
            </w:rPrChange>
          </w:rPr>
          <w:delText xml:space="preserve"> </w:delText>
        </w:r>
      </w:del>
      <w:r w:rsidR="005A4578" w:rsidRPr="005A4578">
        <w:rPr>
          <w:b/>
          <w:sz w:val="24"/>
          <w:szCs w:val="24"/>
        </w:rPr>
        <w:t>Specific Rates of Mortality Improvement</w:t>
      </w:r>
    </w:p>
    <w:p w14:paraId="4635486A" w14:textId="75619919" w:rsidR="002F6B4E" w:rsidRPr="005A4578" w:rsidRDefault="00654572" w:rsidP="0005171D">
      <w:pPr>
        <w:pStyle w:val="BodyText"/>
        <w:spacing w:line="480" w:lineRule="auto"/>
        <w:rPr>
          <w:sz w:val="24"/>
          <w:szCs w:val="24"/>
        </w:rPr>
      </w:pPr>
      <w:r w:rsidRPr="005A4578">
        <w:rPr>
          <w:sz w:val="24"/>
          <w:szCs w:val="24"/>
        </w:rPr>
        <w:t xml:space="preserve">For a descriptive look at age-specific mortality change over the period, we first examined the average annual rate of mortality improvement (Rau et al. 2013) with smoothed mortality surfaces (Camarda 2012) for males in the 12 </w:t>
      </w:r>
      <w:ins w:id="552" w:author="Teresa Artman" w:date="2018-09-06T14:21:00Z">
        <w:r w:rsidR="00BD4FD7">
          <w:rPr>
            <w:sz w:val="24"/>
            <w:szCs w:val="24"/>
          </w:rPr>
          <w:t>CCE</w:t>
        </w:r>
      </w:ins>
      <w:del w:id="553" w:author="Teresa Artman" w:date="2018-09-06T14:21:00Z">
        <w:r w:rsidRPr="005A4578" w:rsidDel="00BD4FD7">
          <w:rPr>
            <w:sz w:val="24"/>
            <w:szCs w:val="24"/>
          </w:rPr>
          <w:delText>Central and Eastern European</w:delText>
        </w:r>
      </w:del>
      <w:r w:rsidRPr="005A4578">
        <w:rPr>
          <w:sz w:val="24"/>
          <w:szCs w:val="24"/>
        </w:rPr>
        <w:t xml:space="preserve"> countries </w:t>
      </w:r>
      <w:del w:id="554" w:author="deborah gregg" w:date="2018-08-20T13:17:00Z">
        <w:r w:rsidRPr="005A4578" w:rsidDel="00350EAC">
          <w:rPr>
            <w:sz w:val="24"/>
            <w:szCs w:val="24"/>
          </w:rPr>
          <w:delText>1</w:delText>
        </w:r>
      </w:del>
      <w:ins w:id="555" w:author="deborah gregg" w:date="2018-08-20T13:17:00Z">
        <w:r w:rsidR="00350EAC">
          <w:rPr>
            <w:sz w:val="24"/>
            <w:szCs w:val="24"/>
          </w:rPr>
          <w:t>(see Fig. 1)</w:t>
        </w:r>
      </w:ins>
      <w:r w:rsidRPr="005A4578">
        <w:rPr>
          <w:sz w:val="24"/>
          <w:szCs w:val="24"/>
        </w:rPr>
        <w:t>. The respective values are expressed in percent</w:t>
      </w:r>
      <w:ins w:id="556" w:author="Laura Tesch" w:date="2018-09-25T14:45:00Z">
        <w:r w:rsidR="00F5295F">
          <w:rPr>
            <w:sz w:val="24"/>
            <w:szCs w:val="24"/>
          </w:rPr>
          <w:t>ages</w:t>
        </w:r>
      </w:ins>
      <w:r w:rsidRPr="005A4578">
        <w:rPr>
          <w:sz w:val="24"/>
          <w:szCs w:val="24"/>
        </w:rPr>
        <w:t>. Little change or no improvement (</w:t>
      </w:r>
      <w:ins w:id="557" w:author="Laura Tesch" w:date="2018-08-08T20:06:00Z">
        <w:r w:rsidR="005A4578">
          <w:rPr>
            <w:sz w:val="24"/>
            <w:szCs w:val="24"/>
          </w:rPr>
          <w:t>–</w:t>
        </w:r>
      </w:ins>
      <w:del w:id="558" w:author="Laura Tesch" w:date="2018-08-08T20:06:00Z">
        <w:r w:rsidRPr="005A4578" w:rsidDel="005A4578">
          <w:rPr>
            <w:sz w:val="24"/>
            <w:szCs w:val="24"/>
          </w:rPr>
          <w:delText>-</w:delText>
        </w:r>
      </w:del>
      <w:r w:rsidRPr="005A4578">
        <w:rPr>
          <w:sz w:val="24"/>
          <w:szCs w:val="24"/>
        </w:rPr>
        <w:t>0.5</w:t>
      </w:r>
      <w:ins w:id="559" w:author="deborah gregg" w:date="2018-08-20T13:17:00Z">
        <w:r w:rsidR="00350EAC">
          <w:rPr>
            <w:sz w:val="24"/>
            <w:szCs w:val="24"/>
          </w:rPr>
          <w:t xml:space="preserve"> </w:t>
        </w:r>
      </w:ins>
      <w:r w:rsidRPr="005A4578">
        <w:rPr>
          <w:sz w:val="24"/>
          <w:szCs w:val="24"/>
        </w:rPr>
        <w:t>% to 0.5</w:t>
      </w:r>
      <w:ins w:id="560" w:author="deborah gregg" w:date="2018-08-20T13:17:00Z">
        <w:r w:rsidR="00350EAC">
          <w:rPr>
            <w:sz w:val="24"/>
            <w:szCs w:val="24"/>
          </w:rPr>
          <w:t xml:space="preserve"> </w:t>
        </w:r>
      </w:ins>
      <w:r w:rsidRPr="005A4578">
        <w:rPr>
          <w:sz w:val="24"/>
          <w:szCs w:val="24"/>
        </w:rPr>
        <w:t>%) is depicted in white. Improve</w:t>
      </w:r>
      <w:r w:rsidR="00DA3C06">
        <w:rPr>
          <w:sz w:val="24"/>
          <w:szCs w:val="24"/>
        </w:rPr>
        <w:t>ment in mortality (i.e.</w:t>
      </w:r>
      <w:ins w:id="561" w:author="Laura Tesch" w:date="2018-08-09T17:13:00Z">
        <w:r w:rsidR="004E151A">
          <w:rPr>
            <w:sz w:val="24"/>
            <w:szCs w:val="24"/>
          </w:rPr>
          <w:t>,</w:t>
        </w:r>
      </w:ins>
      <w:r w:rsidR="00DA3C06">
        <w:rPr>
          <w:sz w:val="24"/>
          <w:szCs w:val="24"/>
        </w:rPr>
        <w:t xml:space="preserve"> mor</w:t>
      </w:r>
      <w:r w:rsidRPr="005A4578">
        <w:rPr>
          <w:sz w:val="24"/>
          <w:szCs w:val="24"/>
        </w:rPr>
        <w:t>tality decline) is shown in blue</w:t>
      </w:r>
      <w:ins w:id="562" w:author="Teresa Artman" w:date="2018-09-01T14:36:00Z">
        <w:r w:rsidR="002B56E6">
          <w:rPr>
            <w:sz w:val="24"/>
            <w:szCs w:val="24"/>
          </w:rPr>
          <w:t>,</w:t>
        </w:r>
      </w:ins>
      <w:r w:rsidRPr="005A4578">
        <w:rPr>
          <w:sz w:val="24"/>
          <w:szCs w:val="24"/>
        </w:rPr>
        <w:t xml:space="preserve"> and mortality increase </w:t>
      </w:r>
      <w:ins w:id="563" w:author="Teresa Artman" w:date="2018-09-01T14:36:00Z">
        <w:r w:rsidR="002B56E6">
          <w:rPr>
            <w:sz w:val="24"/>
            <w:szCs w:val="24"/>
          </w:rPr>
          <w:t xml:space="preserve">is shown </w:t>
        </w:r>
      </w:ins>
      <w:r w:rsidRPr="005A4578">
        <w:rPr>
          <w:sz w:val="24"/>
          <w:szCs w:val="24"/>
        </w:rPr>
        <w:t xml:space="preserve">in red. Darker tones </w:t>
      </w:r>
      <w:del w:id="564" w:author="Laura Tesch" w:date="2018-09-26T09:31:00Z">
        <w:r w:rsidRPr="005A4578" w:rsidDel="00651C6C">
          <w:rPr>
            <w:sz w:val="24"/>
            <w:szCs w:val="24"/>
          </w:rPr>
          <w:delText xml:space="preserve">mean </w:delText>
        </w:r>
      </w:del>
      <w:ins w:id="565" w:author="Laura Tesch" w:date="2018-09-26T09:31:00Z">
        <w:r w:rsidR="00651C6C">
          <w:rPr>
            <w:sz w:val="24"/>
            <w:szCs w:val="24"/>
          </w:rPr>
          <w:t>indicate</w:t>
        </w:r>
        <w:r w:rsidR="00651C6C" w:rsidRPr="005A4578">
          <w:rPr>
            <w:sz w:val="24"/>
            <w:szCs w:val="24"/>
          </w:rPr>
          <w:t xml:space="preserve"> </w:t>
        </w:r>
      </w:ins>
      <w:r w:rsidRPr="005A4578">
        <w:rPr>
          <w:sz w:val="24"/>
          <w:szCs w:val="24"/>
        </w:rPr>
        <w:t>major changes in mortality rates.</w:t>
      </w:r>
    </w:p>
    <w:p w14:paraId="35C3BE54" w14:textId="6D6F7BEE" w:rsidR="002B56E6" w:rsidRPr="00590113" w:rsidRDefault="002B56E6" w:rsidP="002B56E6">
      <w:pPr>
        <w:pStyle w:val="BodyText"/>
        <w:spacing w:line="480" w:lineRule="auto"/>
        <w:jc w:val="center"/>
        <w:rPr>
          <w:ins w:id="566" w:author="Teresa Artman" w:date="2018-09-01T14:36:00Z"/>
          <w:sz w:val="24"/>
          <w:szCs w:val="24"/>
          <w:rPrChange w:id="567" w:author="Laura Tesch" w:date="2018-09-26T09:41:00Z">
            <w:rPr>
              <w:ins w:id="568" w:author="Teresa Artman" w:date="2018-09-01T14:36:00Z"/>
              <w:b/>
              <w:sz w:val="24"/>
              <w:szCs w:val="24"/>
            </w:rPr>
          </w:rPrChange>
        </w:rPr>
      </w:pPr>
      <w:ins w:id="569" w:author="Teresa Artman" w:date="2018-09-01T14:36:00Z">
        <w:r w:rsidRPr="00590113">
          <w:rPr>
            <w:sz w:val="24"/>
            <w:szCs w:val="24"/>
            <w:rPrChange w:id="570" w:author="Laura Tesch" w:date="2018-09-26T09:41:00Z">
              <w:rPr>
                <w:b/>
                <w:sz w:val="24"/>
                <w:szCs w:val="24"/>
              </w:rPr>
            </w:rPrChange>
          </w:rPr>
          <w:t>[place Figure 1 about here]</w:t>
        </w:r>
      </w:ins>
    </w:p>
    <w:p w14:paraId="68DCE011" w14:textId="5B8B9836" w:rsidR="002F6B4E" w:rsidRPr="005A4578" w:rsidRDefault="00654572" w:rsidP="0005171D">
      <w:pPr>
        <w:pStyle w:val="BodyText"/>
        <w:spacing w:line="480" w:lineRule="auto"/>
        <w:ind w:firstLine="720"/>
        <w:rPr>
          <w:sz w:val="24"/>
          <w:szCs w:val="24"/>
        </w:rPr>
      </w:pPr>
      <w:r w:rsidRPr="005A4578">
        <w:rPr>
          <w:sz w:val="24"/>
          <w:szCs w:val="24"/>
        </w:rPr>
        <w:t>Almost every country experienced a near-continuous period of increasing</w:t>
      </w:r>
      <w:r w:rsidR="00EE4D50">
        <w:rPr>
          <w:sz w:val="24"/>
          <w:szCs w:val="24"/>
        </w:rPr>
        <w:t xml:space="preserve"> mortality rates, from the mid-</w:t>
      </w:r>
      <w:r w:rsidRPr="005A4578">
        <w:rPr>
          <w:sz w:val="24"/>
          <w:szCs w:val="24"/>
        </w:rPr>
        <w:t xml:space="preserve">1960s to the mid-1980s. Mortality rate increases were mainly concentrated in the ages between 20 and 80 years. After 1985, mortality decreased for a period of </w:t>
      </w:r>
      <w:del w:id="571" w:author="Teresa Artman" w:date="2018-09-01T14:36:00Z">
        <w:r w:rsidRPr="005A4578" w:rsidDel="002B56E6">
          <w:rPr>
            <w:sz w:val="24"/>
            <w:szCs w:val="24"/>
          </w:rPr>
          <w:delText xml:space="preserve">around </w:delText>
        </w:r>
      </w:del>
      <w:ins w:id="572" w:author="Teresa Artman" w:date="2018-09-01T14:36:00Z">
        <w:r w:rsidR="002B56E6">
          <w:rPr>
            <w:sz w:val="24"/>
            <w:szCs w:val="24"/>
          </w:rPr>
          <w:t xml:space="preserve">approximately </w:t>
        </w:r>
      </w:ins>
      <w:del w:id="573" w:author="Teresa Artman" w:date="2018-09-01T14:36:00Z">
        <w:r w:rsidRPr="005A4578" w:rsidDel="002B56E6">
          <w:rPr>
            <w:sz w:val="24"/>
            <w:szCs w:val="24"/>
          </w:rPr>
          <w:lastRenderedPageBreak/>
          <w:delText>5</w:delText>
        </w:r>
      </w:del>
      <w:ins w:id="574" w:author="Teresa Artman" w:date="2018-09-01T14:36:00Z">
        <w:r w:rsidR="002B56E6">
          <w:rPr>
            <w:sz w:val="24"/>
            <w:szCs w:val="24"/>
          </w:rPr>
          <w:t>five</w:t>
        </w:r>
      </w:ins>
      <w:r w:rsidRPr="005A4578">
        <w:rPr>
          <w:sz w:val="24"/>
          <w:szCs w:val="24"/>
        </w:rPr>
        <w:t xml:space="preserve"> years, most</w:t>
      </w:r>
      <w:r w:rsidR="00EE4D50">
        <w:rPr>
          <w:sz w:val="24"/>
          <w:szCs w:val="24"/>
        </w:rPr>
        <w:t xml:space="preserve"> sharply in the </w:t>
      </w:r>
      <w:r w:rsidR="00EE4D50" w:rsidRPr="005C72BE">
        <w:rPr>
          <w:sz w:val="24"/>
          <w:szCs w:val="24"/>
          <w:highlight w:val="yellow"/>
          <w:rPrChange w:id="575" w:author="Teresa Artman" w:date="2018-09-06T14:24:00Z">
            <w:rPr>
              <w:sz w:val="24"/>
              <w:szCs w:val="24"/>
            </w:rPr>
          </w:rPrChange>
        </w:rPr>
        <w:t>BC</w:t>
      </w:r>
      <w:r w:rsidR="00EE4D50">
        <w:rPr>
          <w:sz w:val="24"/>
          <w:szCs w:val="24"/>
        </w:rPr>
        <w:t xml:space="preserve"> </w:t>
      </w:r>
      <w:ins w:id="576" w:author="Teresa Artman" w:date="2018-09-06T14:24:00Z">
        <w:del w:id="577" w:author="MPIDR_D\vanraalte" w:date="2018-09-28T20:40:00Z">
          <w:r w:rsidR="005C72BE" w:rsidRPr="005C72BE" w:rsidDel="00F300C9">
            <w:rPr>
              <w:b/>
              <w:sz w:val="24"/>
              <w:szCs w:val="24"/>
              <w:rPrChange w:id="578" w:author="Teresa Artman" w:date="2018-09-06T14:24:00Z">
                <w:rPr>
                  <w:sz w:val="24"/>
                  <w:szCs w:val="24"/>
                </w:rPr>
              </w:rPrChange>
            </w:rPr>
            <w:delText>[</w:delText>
          </w:r>
          <w:commentRangeStart w:id="579"/>
          <w:r w:rsidR="005C72BE" w:rsidRPr="005C72BE" w:rsidDel="00F300C9">
            <w:rPr>
              <w:b/>
              <w:sz w:val="24"/>
              <w:szCs w:val="24"/>
              <w:rPrChange w:id="580" w:author="Teresa Artman" w:date="2018-09-06T14:24:00Z">
                <w:rPr>
                  <w:sz w:val="24"/>
                  <w:szCs w:val="24"/>
                </w:rPr>
              </w:rPrChange>
            </w:rPr>
            <w:delText>AU: This is what I queried earlier: the BC abbreviation. If I got it wrong earlier, I apologize but ask that you spell it out here. Thanks. Teresa]</w:delText>
          </w:r>
        </w:del>
      </w:ins>
      <w:commentRangeEnd w:id="579"/>
      <w:r w:rsidR="004A042A">
        <w:rPr>
          <w:rStyle w:val="CommentReference"/>
        </w:rPr>
        <w:commentReference w:id="579"/>
      </w:r>
      <w:r w:rsidR="00EE4D50">
        <w:rPr>
          <w:sz w:val="24"/>
          <w:szCs w:val="24"/>
        </w:rPr>
        <w:t xml:space="preserve">and </w:t>
      </w:r>
      <w:ins w:id="581" w:author="Laura Tesch" w:date="2018-09-26T09:32:00Z">
        <w:r w:rsidR="00651C6C">
          <w:rPr>
            <w:sz w:val="24"/>
            <w:szCs w:val="24"/>
          </w:rPr>
          <w:t xml:space="preserve">the </w:t>
        </w:r>
      </w:ins>
      <w:r w:rsidR="00EE4D50">
        <w:rPr>
          <w:sz w:val="24"/>
          <w:szCs w:val="24"/>
        </w:rPr>
        <w:t>FSU. Op</w:t>
      </w:r>
      <w:r w:rsidRPr="005A4578">
        <w:rPr>
          <w:sz w:val="24"/>
          <w:szCs w:val="24"/>
        </w:rPr>
        <w:t>posing this trend, in the early 1990s</w:t>
      </w:r>
      <w:ins w:id="582" w:author="Teresa Artman" w:date="2018-09-01T14:37:00Z">
        <w:r w:rsidR="002B56E6">
          <w:rPr>
            <w:sz w:val="24"/>
            <w:szCs w:val="24"/>
          </w:rPr>
          <w:t>,</w:t>
        </w:r>
      </w:ins>
      <w:r w:rsidRPr="005A4578">
        <w:rPr>
          <w:sz w:val="24"/>
          <w:szCs w:val="24"/>
        </w:rPr>
        <w:t xml:space="preserve"> the same countries that had made the most progress in reducing mortality experienced intense mortality increases, particularly over working ages. Finally, </w:t>
      </w:r>
      <w:del w:id="583" w:author="Laura Tesch" w:date="2018-09-26T09:34:00Z">
        <w:r w:rsidRPr="005A4578" w:rsidDel="00651C6C">
          <w:rPr>
            <w:sz w:val="24"/>
            <w:szCs w:val="24"/>
          </w:rPr>
          <w:delText xml:space="preserve">since </w:delText>
        </w:r>
      </w:del>
      <w:ins w:id="584" w:author="Laura Tesch" w:date="2018-09-26T09:34:00Z">
        <w:r w:rsidR="00651C6C">
          <w:rPr>
            <w:sz w:val="24"/>
            <w:szCs w:val="24"/>
          </w:rPr>
          <w:t>after</w:t>
        </w:r>
        <w:r w:rsidR="00651C6C" w:rsidRPr="005A4578">
          <w:rPr>
            <w:sz w:val="24"/>
            <w:szCs w:val="24"/>
          </w:rPr>
          <w:t xml:space="preserve"> </w:t>
        </w:r>
      </w:ins>
      <w:r w:rsidRPr="005A4578">
        <w:rPr>
          <w:sz w:val="24"/>
          <w:szCs w:val="24"/>
        </w:rPr>
        <w:t>the mid</w:t>
      </w:r>
      <w:ins w:id="585" w:author="Teresa Artman" w:date="2018-09-01T14:37:00Z">
        <w:r w:rsidR="002B56E6">
          <w:rPr>
            <w:sz w:val="24"/>
            <w:szCs w:val="24"/>
          </w:rPr>
          <w:t>-</w:t>
        </w:r>
      </w:ins>
      <w:r w:rsidRPr="005A4578">
        <w:rPr>
          <w:sz w:val="24"/>
          <w:szCs w:val="24"/>
        </w:rPr>
        <w:t xml:space="preserve"> to late 1990s</w:t>
      </w:r>
      <w:ins w:id="586" w:author="Teresa Artman" w:date="2018-09-01T14:37:00Z">
        <w:r w:rsidR="002B56E6">
          <w:rPr>
            <w:sz w:val="24"/>
            <w:szCs w:val="24"/>
          </w:rPr>
          <w:t>,</w:t>
        </w:r>
      </w:ins>
      <w:r w:rsidRPr="005A4578">
        <w:rPr>
          <w:sz w:val="24"/>
          <w:szCs w:val="24"/>
        </w:rPr>
        <w:t xml:space="preserve"> trends in the region diverged: </w:t>
      </w:r>
      <w:r w:rsidRPr="00795F50">
        <w:rPr>
          <w:sz w:val="24"/>
          <w:szCs w:val="24"/>
          <w:highlight w:val="green"/>
          <w:rPrChange w:id="587" w:author="Teresa Artman" w:date="2018-09-06T14:36:00Z">
            <w:rPr>
              <w:sz w:val="24"/>
              <w:szCs w:val="24"/>
            </w:rPr>
          </w:rPrChange>
        </w:rPr>
        <w:t>CE</w:t>
      </w:r>
      <w:r w:rsidRPr="005A4578">
        <w:rPr>
          <w:sz w:val="24"/>
          <w:szCs w:val="24"/>
        </w:rPr>
        <w:t xml:space="preserve"> </w:t>
      </w:r>
      <w:commentRangeStart w:id="588"/>
      <w:ins w:id="589" w:author="Teresa Artman" w:date="2018-09-06T14:25:00Z">
        <w:del w:id="590" w:author="MPIDR_D\vanraalte" w:date="2018-09-28T20:40:00Z">
          <w:r w:rsidR="005C72BE" w:rsidRPr="005C72BE" w:rsidDel="00F300C9">
            <w:rPr>
              <w:b/>
              <w:sz w:val="24"/>
              <w:szCs w:val="24"/>
              <w:rPrChange w:id="591" w:author="Teresa Artman" w:date="2018-09-06T14:25:00Z">
                <w:rPr>
                  <w:sz w:val="24"/>
                  <w:szCs w:val="24"/>
                </w:rPr>
              </w:rPrChange>
            </w:rPr>
            <w:delText xml:space="preserve">[AU: CEE? If not, please spell out. </w:delText>
          </w:r>
        </w:del>
      </w:ins>
      <w:ins w:id="592" w:author="Teresa Artman" w:date="2018-09-06T14:40:00Z">
        <w:del w:id="593" w:author="MPIDR_D\vanraalte" w:date="2018-09-28T20:40:00Z">
          <w:r w:rsidR="004B3B30" w:rsidDel="00F300C9">
            <w:rPr>
              <w:b/>
              <w:sz w:val="24"/>
              <w:szCs w:val="24"/>
            </w:rPr>
            <w:delText xml:space="preserve">You might be referring to upcoming definition of Central Europe? </w:delText>
          </w:r>
        </w:del>
      </w:ins>
      <w:ins w:id="594" w:author="Teresa Artman" w:date="2018-09-06T14:41:00Z">
        <w:del w:id="595" w:author="MPIDR_D\vanraalte" w:date="2018-09-28T20:40:00Z">
          <w:r w:rsidR="004B3B30" w:rsidDel="00F300C9">
            <w:rPr>
              <w:b/>
              <w:sz w:val="24"/>
              <w:szCs w:val="24"/>
            </w:rPr>
            <w:delText xml:space="preserve">I flagged these in green throughout. </w:delText>
          </w:r>
        </w:del>
      </w:ins>
      <w:ins w:id="596" w:author="Teresa Artman" w:date="2018-09-06T14:25:00Z">
        <w:del w:id="597" w:author="MPIDR_D\vanraalte" w:date="2018-09-28T20:40:00Z">
          <w:r w:rsidR="005C72BE" w:rsidRPr="005C72BE" w:rsidDel="00F300C9">
            <w:rPr>
              <w:b/>
              <w:sz w:val="24"/>
              <w:szCs w:val="24"/>
              <w:rPrChange w:id="598" w:author="Teresa Artman" w:date="2018-09-06T14:25:00Z">
                <w:rPr>
                  <w:sz w:val="24"/>
                  <w:szCs w:val="24"/>
                </w:rPr>
              </w:rPrChange>
            </w:rPr>
            <w:delText>Teresa]</w:delText>
          </w:r>
        </w:del>
      </w:ins>
      <w:commentRangeEnd w:id="588"/>
      <w:r w:rsidR="004A042A">
        <w:rPr>
          <w:rStyle w:val="CommentReference"/>
        </w:rPr>
        <w:commentReference w:id="588"/>
      </w:r>
      <w:r w:rsidRPr="005A4578">
        <w:rPr>
          <w:sz w:val="24"/>
          <w:szCs w:val="24"/>
        </w:rPr>
        <w:t xml:space="preserve">countries experienced mortality reduction over nearly every age, as did </w:t>
      </w:r>
      <w:del w:id="599" w:author="Laura Tesch" w:date="2018-09-26T09:35:00Z">
        <w:r w:rsidRPr="005A4578" w:rsidDel="00651C6C">
          <w:rPr>
            <w:sz w:val="24"/>
            <w:szCs w:val="24"/>
          </w:rPr>
          <w:delText xml:space="preserve">the BC of </w:delText>
        </w:r>
      </w:del>
      <w:r w:rsidRPr="005A4578">
        <w:rPr>
          <w:sz w:val="24"/>
          <w:szCs w:val="24"/>
        </w:rPr>
        <w:t>Latvia and Estonia</w:t>
      </w:r>
      <w:ins w:id="600" w:author="Laura Tesch" w:date="2018-09-26T09:34:00Z">
        <w:r w:rsidR="00651C6C">
          <w:rPr>
            <w:sz w:val="24"/>
            <w:szCs w:val="24"/>
          </w:rPr>
          <w:t xml:space="preserve"> in the BC</w:t>
        </w:r>
      </w:ins>
      <w:r w:rsidRPr="005A4578">
        <w:rPr>
          <w:sz w:val="24"/>
          <w:szCs w:val="24"/>
        </w:rPr>
        <w:t>. Russia, Ukraine</w:t>
      </w:r>
      <w:ins w:id="601" w:author="deborah gregg" w:date="2018-08-20T13:17:00Z">
        <w:r w:rsidR="00350EAC">
          <w:rPr>
            <w:sz w:val="24"/>
            <w:szCs w:val="24"/>
          </w:rPr>
          <w:t>,</w:t>
        </w:r>
      </w:ins>
      <w:r w:rsidRPr="005A4578">
        <w:rPr>
          <w:sz w:val="24"/>
          <w:szCs w:val="24"/>
        </w:rPr>
        <w:t xml:space="preserve"> and Lithuania experienced a second sharp period of mortality increase over working ages in the early 2000s, </w:t>
      </w:r>
      <w:del w:id="602" w:author="Teresa Artman" w:date="2018-09-01T14:37:00Z">
        <w:r w:rsidRPr="005A4578" w:rsidDel="002B56E6">
          <w:rPr>
            <w:sz w:val="24"/>
            <w:szCs w:val="24"/>
          </w:rPr>
          <w:delText xml:space="preserve">while </w:delText>
        </w:r>
      </w:del>
      <w:ins w:id="603" w:author="Teresa Artman" w:date="2018-09-01T14:37:00Z">
        <w:r w:rsidR="002B56E6">
          <w:rPr>
            <w:sz w:val="24"/>
            <w:szCs w:val="24"/>
          </w:rPr>
          <w:t xml:space="preserve">and </w:t>
        </w:r>
      </w:ins>
      <w:r w:rsidRPr="005A4578">
        <w:rPr>
          <w:sz w:val="24"/>
          <w:szCs w:val="24"/>
        </w:rPr>
        <w:t>age-specific trends in Belarus fell somewhere in between the BC and other FSU countries. Since the mid-2000s, all countries have experienced mortality improvement.</w:t>
      </w:r>
    </w:p>
    <w:p w14:paraId="7C8CE422" w14:textId="4AB05D1C" w:rsidR="002F6B4E" w:rsidRPr="005A4578" w:rsidDel="00C96D74" w:rsidRDefault="002F6B4E">
      <w:pPr>
        <w:pStyle w:val="BodyText"/>
        <w:rPr>
          <w:del w:id="604" w:author="Teresa Artman" w:date="2018-09-01T14:37:00Z"/>
          <w:sz w:val="24"/>
          <w:szCs w:val="24"/>
        </w:rPr>
      </w:pPr>
    </w:p>
    <w:p w14:paraId="0A1B4211" w14:textId="089F5282" w:rsidR="002F6B4E" w:rsidRPr="005A4578" w:rsidDel="00C96D74" w:rsidRDefault="0005171D" w:rsidP="0005171D">
      <w:pPr>
        <w:pStyle w:val="BodyText"/>
        <w:spacing w:line="480" w:lineRule="auto"/>
        <w:ind w:left="3899"/>
        <w:rPr>
          <w:del w:id="605" w:author="Teresa Artman" w:date="2018-09-01T14:37:00Z"/>
          <w:sz w:val="24"/>
          <w:szCs w:val="24"/>
        </w:rPr>
      </w:pPr>
      <w:del w:id="606" w:author="Teresa Artman" w:date="2018-09-01T14:37:00Z">
        <w:r w:rsidRPr="005A4578" w:rsidDel="00C96D74">
          <w:rPr>
            <w:sz w:val="24"/>
            <w:szCs w:val="24"/>
          </w:rPr>
          <w:delText xml:space="preserve"> </w:delText>
        </w:r>
        <w:r w:rsidR="00654572" w:rsidRPr="005A4578" w:rsidDel="00C96D74">
          <w:rPr>
            <w:sz w:val="24"/>
            <w:szCs w:val="24"/>
          </w:rPr>
          <w:delText>[Figure 1 about here]</w:delText>
        </w:r>
      </w:del>
    </w:p>
    <w:p w14:paraId="7DFFC64C" w14:textId="11D5D792" w:rsidR="002F6B4E" w:rsidRPr="005A4578" w:rsidRDefault="00654572" w:rsidP="0005171D">
      <w:pPr>
        <w:spacing w:line="480" w:lineRule="auto"/>
        <w:rPr>
          <w:b/>
          <w:sz w:val="24"/>
          <w:szCs w:val="24"/>
          <w:rPrChange w:id="607" w:author="Laura Tesch" w:date="2018-08-08T20:06:00Z">
            <w:rPr>
              <w:i/>
              <w:sz w:val="24"/>
              <w:szCs w:val="24"/>
            </w:rPr>
          </w:rPrChange>
        </w:rPr>
      </w:pPr>
      <w:r w:rsidRPr="005A4578">
        <w:rPr>
          <w:b/>
          <w:sz w:val="24"/>
          <w:szCs w:val="24"/>
          <w:rPrChange w:id="608" w:author="Laura Tesch" w:date="2018-08-08T20:06:00Z">
            <w:rPr>
              <w:i/>
              <w:sz w:val="24"/>
              <w:szCs w:val="24"/>
            </w:rPr>
          </w:rPrChange>
        </w:rPr>
        <w:t xml:space="preserve">Trends in </w:t>
      </w:r>
      <w:r w:rsidR="005A4578" w:rsidRPr="005A4578">
        <w:rPr>
          <w:b/>
          <w:sz w:val="24"/>
          <w:szCs w:val="24"/>
        </w:rPr>
        <w:t xml:space="preserve">Life Expectancy </w:t>
      </w:r>
      <w:r w:rsidRPr="005A4578">
        <w:rPr>
          <w:b/>
          <w:sz w:val="24"/>
          <w:szCs w:val="24"/>
          <w:rPrChange w:id="609" w:author="Laura Tesch" w:date="2018-08-08T20:06:00Z">
            <w:rPr>
              <w:i/>
              <w:sz w:val="24"/>
              <w:szCs w:val="24"/>
            </w:rPr>
          </w:rPrChange>
        </w:rPr>
        <w:t xml:space="preserve">and </w:t>
      </w:r>
      <w:r w:rsidR="005A4578" w:rsidRPr="005A4578">
        <w:rPr>
          <w:b/>
          <w:sz w:val="24"/>
          <w:szCs w:val="24"/>
        </w:rPr>
        <w:t>Lifespan Disparity</w:t>
      </w:r>
    </w:p>
    <w:p w14:paraId="6977575B" w14:textId="155B26FD" w:rsidR="0005171D" w:rsidRPr="005A4578" w:rsidRDefault="00654572" w:rsidP="0005171D">
      <w:pPr>
        <w:pStyle w:val="BodyText"/>
        <w:spacing w:line="480" w:lineRule="auto"/>
        <w:rPr>
          <w:sz w:val="24"/>
          <w:szCs w:val="24"/>
        </w:rPr>
      </w:pPr>
      <w:r w:rsidRPr="005A4578">
        <w:rPr>
          <w:sz w:val="24"/>
          <w:szCs w:val="24"/>
        </w:rPr>
        <w:t xml:space="preserve">Figure 2 shows male </w:t>
      </w:r>
      <w:r w:rsidRPr="005A4578">
        <w:rPr>
          <w:i/>
          <w:sz w:val="24"/>
          <w:szCs w:val="24"/>
        </w:rPr>
        <w:t>e</w:t>
      </w:r>
      <w:r w:rsidRPr="005A4578">
        <w:rPr>
          <w:sz w:val="24"/>
          <w:szCs w:val="24"/>
          <w:vertAlign w:val="subscript"/>
        </w:rPr>
        <w:t>0</w:t>
      </w:r>
      <w:r w:rsidRPr="005A4578">
        <w:rPr>
          <w:sz w:val="24"/>
          <w:szCs w:val="24"/>
        </w:rPr>
        <w:t xml:space="preserve"> and </w:t>
      </w:r>
      <w:r w:rsidRPr="005A4578">
        <w:rPr>
          <w:i/>
          <w:sz w:val="24"/>
          <w:szCs w:val="24"/>
        </w:rPr>
        <w:t>e</w:t>
      </w:r>
      <w:r w:rsidRPr="005A4578">
        <w:rPr>
          <w:sz w:val="24"/>
          <w:szCs w:val="24"/>
          <w:vertAlign w:val="superscript"/>
          <w:rPrChange w:id="610" w:author="Laura Tesch" w:date="2018-08-08T20:06:00Z">
            <w:rPr>
              <w:i/>
              <w:sz w:val="24"/>
              <w:szCs w:val="24"/>
              <w:vertAlign w:val="superscript"/>
            </w:rPr>
          </w:rPrChange>
        </w:rPr>
        <w:t>†</w:t>
      </w:r>
      <w:r w:rsidRPr="005A4578">
        <w:rPr>
          <w:sz w:val="24"/>
          <w:szCs w:val="24"/>
          <w:rPrChange w:id="611" w:author="Laura Tesch" w:date="2018-08-08T20:06:00Z">
            <w:rPr>
              <w:i/>
              <w:sz w:val="24"/>
              <w:szCs w:val="24"/>
            </w:rPr>
          </w:rPrChange>
        </w:rPr>
        <w:t xml:space="preserve"> </w:t>
      </w:r>
      <w:r w:rsidRPr="005A4578">
        <w:rPr>
          <w:sz w:val="24"/>
          <w:szCs w:val="24"/>
        </w:rPr>
        <w:t xml:space="preserve">trends for </w:t>
      </w:r>
      <w:ins w:id="612" w:author="Teresa Artman" w:date="2018-09-06T14:36:00Z">
        <w:r w:rsidR="00381A2A">
          <w:rPr>
            <w:sz w:val="24"/>
            <w:szCs w:val="24"/>
          </w:rPr>
          <w:t>CEE</w:t>
        </w:r>
      </w:ins>
      <w:del w:id="613" w:author="Teresa Artman" w:date="2018-09-06T14:36:00Z">
        <w:r w:rsidRPr="005A4578" w:rsidDel="00381A2A">
          <w:rPr>
            <w:sz w:val="24"/>
            <w:szCs w:val="24"/>
          </w:rPr>
          <w:delText>Central and Eastern European</w:delText>
        </w:r>
      </w:del>
      <w:r w:rsidRPr="005A4578">
        <w:rPr>
          <w:sz w:val="24"/>
          <w:szCs w:val="24"/>
        </w:rPr>
        <w:t xml:space="preserve"> countries from 1960 to the most recent year available. From 1960 to 1984</w:t>
      </w:r>
      <w:ins w:id="614" w:author="Laura Tesch" w:date="2018-08-09T17:26:00Z">
        <w:r w:rsidR="00D96DF0">
          <w:rPr>
            <w:sz w:val="24"/>
            <w:szCs w:val="24"/>
          </w:rPr>
          <w:t>,</w:t>
        </w:r>
      </w:ins>
      <w:r w:rsidRPr="005A4578">
        <w:rPr>
          <w:sz w:val="24"/>
          <w:szCs w:val="24"/>
        </w:rPr>
        <w:t xml:space="preserve"> </w:t>
      </w:r>
      <w:r w:rsidRPr="005A4578">
        <w:rPr>
          <w:i/>
          <w:sz w:val="24"/>
          <w:szCs w:val="24"/>
        </w:rPr>
        <w:t>e</w:t>
      </w:r>
      <w:r w:rsidRPr="005A4578">
        <w:rPr>
          <w:sz w:val="24"/>
          <w:szCs w:val="24"/>
          <w:vertAlign w:val="subscript"/>
        </w:rPr>
        <w:t>0</w:t>
      </w:r>
      <w:r w:rsidRPr="005A4578">
        <w:rPr>
          <w:sz w:val="24"/>
          <w:szCs w:val="24"/>
        </w:rPr>
        <w:t xml:space="preserve"> stagnated for most of the count</w:t>
      </w:r>
      <w:r w:rsidR="0005171D" w:rsidRPr="005A4578">
        <w:rPr>
          <w:sz w:val="24"/>
          <w:szCs w:val="24"/>
        </w:rPr>
        <w:t xml:space="preserve">ries, </w:t>
      </w:r>
      <w:ins w:id="615" w:author="Laura Tesch" w:date="2018-09-26T09:35:00Z">
        <w:r w:rsidR="00651C6C">
          <w:rPr>
            <w:sz w:val="24"/>
            <w:szCs w:val="24"/>
          </w:rPr>
          <w:t xml:space="preserve">and </w:t>
        </w:r>
      </w:ins>
      <w:r w:rsidR="0005171D" w:rsidRPr="005A4578">
        <w:rPr>
          <w:sz w:val="24"/>
          <w:szCs w:val="24"/>
        </w:rPr>
        <w:t>some of them even experi</w:t>
      </w:r>
      <w:r w:rsidRPr="005A4578">
        <w:rPr>
          <w:sz w:val="24"/>
          <w:szCs w:val="24"/>
        </w:rPr>
        <w:t>enced a slow and steady decline (e.g.</w:t>
      </w:r>
      <w:ins w:id="616" w:author="Laura Tesch" w:date="2018-08-09T17:26:00Z">
        <w:r w:rsidR="00D96DF0">
          <w:rPr>
            <w:sz w:val="24"/>
            <w:szCs w:val="24"/>
          </w:rPr>
          <w:t>,</w:t>
        </w:r>
      </w:ins>
      <w:r w:rsidRPr="005A4578">
        <w:rPr>
          <w:sz w:val="24"/>
          <w:szCs w:val="24"/>
        </w:rPr>
        <w:t xml:space="preserve"> Russia, Latvia, Estonia, and Ukraine). This period was followed by a notable increase in </w:t>
      </w:r>
      <w:r w:rsidRPr="005A4578">
        <w:rPr>
          <w:i/>
          <w:sz w:val="24"/>
          <w:szCs w:val="24"/>
        </w:rPr>
        <w:t>e</w:t>
      </w:r>
      <w:r w:rsidRPr="005A4578">
        <w:rPr>
          <w:sz w:val="24"/>
          <w:szCs w:val="24"/>
          <w:vertAlign w:val="subscript"/>
        </w:rPr>
        <w:t>0</w:t>
      </w:r>
      <w:r w:rsidRPr="005A4578">
        <w:rPr>
          <w:sz w:val="24"/>
          <w:szCs w:val="24"/>
        </w:rPr>
        <w:t xml:space="preserve"> in the mid-1980s, closely corresponding to</w:t>
      </w:r>
      <w:del w:id="617" w:author="Teresa Artman" w:date="2018-09-01T14:38:00Z">
        <w:r w:rsidRPr="005A4578" w:rsidDel="00C96D74">
          <w:rPr>
            <w:sz w:val="24"/>
            <w:szCs w:val="24"/>
          </w:rPr>
          <w:delText>,</w:delText>
        </w:r>
      </w:del>
      <w:r w:rsidRPr="005A4578">
        <w:rPr>
          <w:sz w:val="24"/>
          <w:szCs w:val="24"/>
        </w:rPr>
        <w:t xml:space="preserve"> </w:t>
      </w:r>
      <w:ins w:id="618" w:author="Teresa Artman" w:date="2018-09-01T14:38:00Z">
        <w:r w:rsidR="00C96D74">
          <w:rPr>
            <w:sz w:val="24"/>
            <w:szCs w:val="24"/>
          </w:rPr>
          <w:t>(</w:t>
        </w:r>
      </w:ins>
      <w:r w:rsidRPr="005A4578">
        <w:rPr>
          <w:sz w:val="24"/>
          <w:szCs w:val="24"/>
        </w:rPr>
        <w:t>although sometimes preceding</w:t>
      </w:r>
      <w:ins w:id="619" w:author="Teresa Artman" w:date="2018-09-01T14:38:00Z">
        <w:r w:rsidR="00C96D74">
          <w:rPr>
            <w:sz w:val="24"/>
            <w:szCs w:val="24"/>
          </w:rPr>
          <w:t>)</w:t>
        </w:r>
      </w:ins>
      <w:del w:id="620" w:author="Teresa Artman" w:date="2018-09-01T14:38:00Z">
        <w:r w:rsidRPr="005A4578" w:rsidDel="00C96D74">
          <w:rPr>
            <w:sz w:val="24"/>
            <w:szCs w:val="24"/>
          </w:rPr>
          <w:delText>,</w:delText>
        </w:r>
      </w:del>
      <w:r w:rsidRPr="005A4578">
        <w:rPr>
          <w:sz w:val="24"/>
          <w:szCs w:val="24"/>
        </w:rPr>
        <w:t xml:space="preserve"> Gorbachev’s anti-alcohol campaign</w:t>
      </w:r>
      <w:ins w:id="621" w:author="Teresa Artman" w:date="2018-09-01T14:38:00Z">
        <w:r w:rsidR="00C96D74">
          <w:rPr>
            <w:sz w:val="24"/>
            <w:szCs w:val="24"/>
          </w:rPr>
          <w:t>,</w:t>
        </w:r>
      </w:ins>
      <w:r w:rsidRPr="005A4578">
        <w:rPr>
          <w:sz w:val="24"/>
          <w:szCs w:val="24"/>
        </w:rPr>
        <w:t xml:space="preserve"> shaded in red. However, after 1987</w:t>
      </w:r>
      <w:ins w:id="622" w:author="Teresa Artman" w:date="2018-09-01T14:38:00Z">
        <w:r w:rsidR="00C96D74">
          <w:rPr>
            <w:sz w:val="24"/>
            <w:szCs w:val="24"/>
          </w:rPr>
          <w:t>,</w:t>
        </w:r>
      </w:ins>
      <w:r w:rsidRPr="005A4578">
        <w:rPr>
          <w:sz w:val="24"/>
          <w:szCs w:val="24"/>
        </w:rPr>
        <w:t xml:space="preserve"> life expectancy among these countries started to diverge:</w:t>
      </w:r>
      <w:r w:rsidR="001E6567">
        <w:rPr>
          <w:sz w:val="24"/>
          <w:szCs w:val="24"/>
        </w:rPr>
        <w:t xml:space="preserve"> </w:t>
      </w:r>
      <w:commentRangeStart w:id="623"/>
      <w:r w:rsidRPr="000E32D4">
        <w:rPr>
          <w:sz w:val="24"/>
          <w:szCs w:val="24"/>
          <w:highlight w:val="green"/>
          <w:rPrChange w:id="624" w:author="Teresa Artman" w:date="2018-09-06T14:33:00Z">
            <w:rPr>
              <w:sz w:val="24"/>
              <w:szCs w:val="24"/>
            </w:rPr>
          </w:rPrChange>
        </w:rPr>
        <w:t>CE</w:t>
      </w:r>
      <w:r w:rsidRPr="005A4578">
        <w:rPr>
          <w:sz w:val="24"/>
          <w:szCs w:val="24"/>
        </w:rPr>
        <w:t xml:space="preserve"> </w:t>
      </w:r>
      <w:commentRangeEnd w:id="623"/>
      <w:r w:rsidR="004A042A">
        <w:rPr>
          <w:rStyle w:val="CommentReference"/>
        </w:rPr>
        <w:commentReference w:id="623"/>
      </w:r>
      <w:ins w:id="625" w:author="Teresa Artman" w:date="2018-09-06T14:34:00Z">
        <w:del w:id="626" w:author="MPIDR_D\vanraalte" w:date="2018-09-28T20:41:00Z">
          <w:r w:rsidR="000E32D4" w:rsidRPr="00165B62" w:rsidDel="00F300C9">
            <w:rPr>
              <w:b/>
              <w:sz w:val="24"/>
              <w:szCs w:val="24"/>
            </w:rPr>
            <w:delText>[AU: CEE? Teresa]</w:delText>
          </w:r>
        </w:del>
      </w:ins>
      <w:r w:rsidRPr="005A4578">
        <w:rPr>
          <w:sz w:val="24"/>
          <w:szCs w:val="24"/>
        </w:rPr>
        <w:t xml:space="preserve">countries experienced a short period of stagnation or decline followed </w:t>
      </w:r>
      <w:r w:rsidR="0005171D" w:rsidRPr="005A4578">
        <w:rPr>
          <w:sz w:val="24"/>
          <w:szCs w:val="24"/>
        </w:rPr>
        <w:t>by</w:t>
      </w:r>
      <w:r w:rsidRPr="005A4578">
        <w:rPr>
          <w:sz w:val="24"/>
          <w:szCs w:val="24"/>
        </w:rPr>
        <w:t xml:space="preserve"> </w:t>
      </w:r>
      <w:r w:rsidR="0005171D" w:rsidRPr="005A4578">
        <w:rPr>
          <w:sz w:val="24"/>
          <w:szCs w:val="24"/>
        </w:rPr>
        <w:t>an upward trend</w:t>
      </w:r>
      <w:r w:rsidR="001E6567">
        <w:rPr>
          <w:sz w:val="24"/>
          <w:szCs w:val="24"/>
        </w:rPr>
        <w:t xml:space="preserve"> </w:t>
      </w:r>
      <w:r w:rsidRPr="005A4578">
        <w:rPr>
          <w:sz w:val="24"/>
          <w:szCs w:val="24"/>
        </w:rPr>
        <w:t xml:space="preserve">until the end of the study. The BC and other FSU countries experienced a marked decrease in </w:t>
      </w:r>
      <w:r w:rsidRPr="005A4578">
        <w:rPr>
          <w:i/>
          <w:sz w:val="24"/>
          <w:szCs w:val="24"/>
        </w:rPr>
        <w:t>e</w:t>
      </w:r>
      <w:r w:rsidRPr="005A4578">
        <w:rPr>
          <w:sz w:val="24"/>
          <w:szCs w:val="24"/>
          <w:vertAlign w:val="subscript"/>
        </w:rPr>
        <w:t>0</w:t>
      </w:r>
      <w:r w:rsidRPr="005A4578">
        <w:rPr>
          <w:sz w:val="24"/>
          <w:szCs w:val="24"/>
        </w:rPr>
        <w:t xml:space="preserve"> from 1988</w:t>
      </w:r>
      <w:r w:rsidR="0005171D" w:rsidRPr="005A4578">
        <w:rPr>
          <w:sz w:val="24"/>
          <w:szCs w:val="24"/>
        </w:rPr>
        <w:t xml:space="preserve"> </w:t>
      </w:r>
      <w:r w:rsidRPr="005A4578">
        <w:rPr>
          <w:sz w:val="24"/>
          <w:szCs w:val="24"/>
        </w:rPr>
        <w:t xml:space="preserve">to 1994. </w:t>
      </w:r>
      <w:del w:id="627" w:author="Laura Tesch" w:date="2018-09-26T09:36:00Z">
        <w:r w:rsidRPr="005A4578" w:rsidDel="00BE02C4">
          <w:rPr>
            <w:sz w:val="24"/>
            <w:szCs w:val="24"/>
          </w:rPr>
          <w:delText>From that point on</w:delText>
        </w:r>
      </w:del>
      <w:ins w:id="628" w:author="Laura Tesch" w:date="2018-09-26T09:36:00Z">
        <w:r w:rsidR="00BE02C4">
          <w:rPr>
            <w:sz w:val="24"/>
            <w:szCs w:val="24"/>
          </w:rPr>
          <w:t>Thereafter</w:t>
        </w:r>
      </w:ins>
      <w:r w:rsidRPr="005A4578">
        <w:rPr>
          <w:sz w:val="24"/>
          <w:szCs w:val="24"/>
        </w:rPr>
        <w:t xml:space="preserve">, </w:t>
      </w:r>
      <w:r w:rsidRPr="005A4578">
        <w:rPr>
          <w:i/>
          <w:sz w:val="24"/>
          <w:szCs w:val="24"/>
        </w:rPr>
        <w:t>e</w:t>
      </w:r>
      <w:r w:rsidRPr="005A4578">
        <w:rPr>
          <w:sz w:val="24"/>
          <w:szCs w:val="24"/>
          <w:vertAlign w:val="subscript"/>
        </w:rPr>
        <w:t>0</w:t>
      </w:r>
      <w:r w:rsidRPr="005A4578">
        <w:rPr>
          <w:sz w:val="24"/>
          <w:szCs w:val="24"/>
        </w:rPr>
        <w:t xml:space="preserve"> improved everywhere</w:t>
      </w:r>
      <w:del w:id="629" w:author="Teresa Artman" w:date="2018-09-06T14:37:00Z">
        <w:r w:rsidRPr="005A4578" w:rsidDel="00381A2A">
          <w:rPr>
            <w:sz w:val="24"/>
            <w:szCs w:val="24"/>
          </w:rPr>
          <w:delText>,</w:delText>
        </w:r>
      </w:del>
      <w:r w:rsidRPr="005A4578">
        <w:rPr>
          <w:sz w:val="24"/>
          <w:szCs w:val="24"/>
        </w:rPr>
        <w:t xml:space="preserve"> </w:t>
      </w:r>
      <w:del w:id="630" w:author="Laura Tesch" w:date="2018-09-26T09:37:00Z">
        <w:r w:rsidRPr="005A4578" w:rsidDel="00BE02C4">
          <w:rPr>
            <w:sz w:val="24"/>
            <w:szCs w:val="24"/>
          </w:rPr>
          <w:delText xml:space="preserve">with the </w:delText>
        </w:r>
      </w:del>
      <w:r w:rsidRPr="005A4578">
        <w:rPr>
          <w:sz w:val="24"/>
          <w:szCs w:val="24"/>
        </w:rPr>
        <w:t>except</w:t>
      </w:r>
      <w:del w:id="631" w:author="Laura Tesch" w:date="2018-09-26T09:37:00Z">
        <w:r w:rsidRPr="005A4578" w:rsidDel="00BE02C4">
          <w:rPr>
            <w:sz w:val="24"/>
            <w:szCs w:val="24"/>
          </w:rPr>
          <w:delText>ion</w:delText>
        </w:r>
      </w:del>
      <w:r w:rsidRPr="005A4578">
        <w:rPr>
          <w:sz w:val="24"/>
          <w:szCs w:val="24"/>
        </w:rPr>
        <w:t xml:space="preserve"> </w:t>
      </w:r>
      <w:del w:id="632" w:author="Laura Tesch" w:date="2018-09-26T09:37:00Z">
        <w:r w:rsidRPr="005A4578" w:rsidDel="00BE02C4">
          <w:rPr>
            <w:sz w:val="24"/>
            <w:szCs w:val="24"/>
          </w:rPr>
          <w:delText xml:space="preserve">of </w:delText>
        </w:r>
      </w:del>
      <w:r w:rsidRPr="005A4578">
        <w:rPr>
          <w:sz w:val="24"/>
          <w:szCs w:val="24"/>
        </w:rPr>
        <w:t>Lithuania and the other FSU countries. These last countries exhibited a final decrease (Russia</w:t>
      </w:r>
      <w:ins w:id="633" w:author="Laura Tesch" w:date="2018-09-26T09:37:00Z">
        <w:r w:rsidR="00BE02C4">
          <w:rPr>
            <w:sz w:val="24"/>
            <w:szCs w:val="24"/>
          </w:rPr>
          <w:t xml:space="preserve"> and</w:t>
        </w:r>
      </w:ins>
      <w:del w:id="634" w:author="Laura Tesch" w:date="2018-09-26T09:37:00Z">
        <w:r w:rsidRPr="005A4578" w:rsidDel="00BE02C4">
          <w:rPr>
            <w:sz w:val="24"/>
            <w:szCs w:val="24"/>
          </w:rPr>
          <w:delText>,</w:delText>
        </w:r>
      </w:del>
      <w:r w:rsidRPr="005A4578">
        <w:rPr>
          <w:sz w:val="24"/>
          <w:szCs w:val="24"/>
        </w:rPr>
        <w:t xml:space="preserve"> Lithuania) or stagnation (Belarus</w:t>
      </w:r>
      <w:ins w:id="635" w:author="Laura Tesch" w:date="2018-09-26T09:37:00Z">
        <w:r w:rsidR="00BE02C4">
          <w:rPr>
            <w:sz w:val="24"/>
            <w:szCs w:val="24"/>
          </w:rPr>
          <w:t xml:space="preserve"> and</w:t>
        </w:r>
      </w:ins>
      <w:del w:id="636" w:author="Laura Tesch" w:date="2018-09-26T09:37:00Z">
        <w:r w:rsidRPr="005A4578" w:rsidDel="00BE02C4">
          <w:rPr>
            <w:sz w:val="24"/>
            <w:szCs w:val="24"/>
          </w:rPr>
          <w:delText>,</w:delText>
        </w:r>
      </w:del>
      <w:r w:rsidRPr="005A4578">
        <w:rPr>
          <w:sz w:val="24"/>
          <w:szCs w:val="24"/>
        </w:rPr>
        <w:t xml:space="preserve"> Ukraine) in </w:t>
      </w:r>
      <w:r w:rsidRPr="005A4578">
        <w:rPr>
          <w:i/>
          <w:sz w:val="24"/>
          <w:szCs w:val="24"/>
        </w:rPr>
        <w:t>e</w:t>
      </w:r>
      <w:r w:rsidRPr="005A4578">
        <w:rPr>
          <w:sz w:val="24"/>
          <w:szCs w:val="24"/>
          <w:vertAlign w:val="subscript"/>
        </w:rPr>
        <w:t>0</w:t>
      </w:r>
      <w:r w:rsidRPr="005A4578">
        <w:rPr>
          <w:sz w:val="24"/>
          <w:szCs w:val="24"/>
        </w:rPr>
        <w:t xml:space="preserve"> between 1998 and the mid-2000s, followed by sharp </w:t>
      </w:r>
      <w:r w:rsidRPr="005A4578">
        <w:rPr>
          <w:sz w:val="24"/>
          <w:szCs w:val="24"/>
        </w:rPr>
        <w:lastRenderedPageBreak/>
        <w:t xml:space="preserve">increases in the final period from the mid-2000s to the latest available year. Estonia experienced particularly rapid improvements in </w:t>
      </w:r>
      <w:r w:rsidRPr="005A4578">
        <w:rPr>
          <w:i/>
          <w:sz w:val="24"/>
          <w:szCs w:val="24"/>
        </w:rPr>
        <w:t>e</w:t>
      </w:r>
      <w:r w:rsidRPr="005A4578">
        <w:rPr>
          <w:sz w:val="24"/>
          <w:szCs w:val="24"/>
          <w:vertAlign w:val="subscript"/>
        </w:rPr>
        <w:t>0</w:t>
      </w:r>
      <w:r w:rsidRPr="005A4578">
        <w:rPr>
          <w:sz w:val="24"/>
          <w:szCs w:val="24"/>
        </w:rPr>
        <w:t xml:space="preserve"> since the mid</w:t>
      </w:r>
      <w:ins w:id="637" w:author="deborah gregg" w:date="2018-08-20T13:18:00Z">
        <w:r w:rsidR="00350EAC">
          <w:rPr>
            <w:sz w:val="24"/>
            <w:szCs w:val="24"/>
          </w:rPr>
          <w:t>-</w:t>
        </w:r>
      </w:ins>
      <w:del w:id="638" w:author="deborah gregg" w:date="2018-08-20T13:18:00Z">
        <w:r w:rsidRPr="005A4578" w:rsidDel="00350EAC">
          <w:rPr>
            <w:sz w:val="24"/>
            <w:szCs w:val="24"/>
          </w:rPr>
          <w:delText xml:space="preserve"> </w:delText>
        </w:r>
      </w:del>
      <w:r w:rsidRPr="005A4578">
        <w:rPr>
          <w:sz w:val="24"/>
          <w:szCs w:val="24"/>
        </w:rPr>
        <w:t>1990</w:t>
      </w:r>
      <w:del w:id="639" w:author="deborah gregg" w:date="2018-08-20T13:18:00Z">
        <w:r w:rsidRPr="005A4578" w:rsidDel="00350EAC">
          <w:rPr>
            <w:sz w:val="24"/>
            <w:szCs w:val="24"/>
          </w:rPr>
          <w:delText>’</w:delText>
        </w:r>
      </w:del>
      <w:r w:rsidRPr="005A4578">
        <w:rPr>
          <w:sz w:val="24"/>
          <w:szCs w:val="24"/>
        </w:rPr>
        <w:t>s, especially among women (</w:t>
      </w:r>
      <w:ins w:id="640" w:author="Laura Tesch" w:date="2018-08-09T17:13:00Z">
        <w:r w:rsidR="004E151A">
          <w:rPr>
            <w:sz w:val="24"/>
            <w:szCs w:val="24"/>
          </w:rPr>
          <w:t xml:space="preserve">online </w:t>
        </w:r>
      </w:ins>
      <w:r w:rsidRPr="005A4578">
        <w:rPr>
          <w:sz w:val="24"/>
          <w:szCs w:val="24"/>
        </w:rPr>
        <w:t>appendix</w:t>
      </w:r>
      <w:ins w:id="641" w:author="Laura Tesch" w:date="2018-08-09T17:13:00Z">
        <w:r w:rsidR="004E151A">
          <w:rPr>
            <w:sz w:val="24"/>
            <w:szCs w:val="24"/>
          </w:rPr>
          <w:t>,</w:t>
        </w:r>
      </w:ins>
      <w:r w:rsidRPr="005A4578">
        <w:rPr>
          <w:sz w:val="24"/>
          <w:szCs w:val="24"/>
        </w:rPr>
        <w:t xml:space="preserve"> Fig</w:t>
      </w:r>
      <w:ins w:id="642" w:author="Laura Tesch" w:date="2018-09-26T09:38:00Z">
        <w:r w:rsidR="00BE02C4">
          <w:rPr>
            <w:sz w:val="24"/>
            <w:szCs w:val="24"/>
          </w:rPr>
          <w:t>.</w:t>
        </w:r>
      </w:ins>
      <w:r w:rsidRPr="005A4578">
        <w:rPr>
          <w:sz w:val="24"/>
          <w:szCs w:val="24"/>
        </w:rPr>
        <w:t xml:space="preserve"> </w:t>
      </w:r>
      <w:ins w:id="643" w:author="Laura Tesch" w:date="2018-08-09T17:13:00Z">
        <w:r w:rsidR="004E151A">
          <w:rPr>
            <w:sz w:val="24"/>
            <w:szCs w:val="24"/>
          </w:rPr>
          <w:t>A</w:t>
        </w:r>
      </w:ins>
      <w:r w:rsidRPr="005A4578">
        <w:rPr>
          <w:sz w:val="24"/>
          <w:szCs w:val="24"/>
        </w:rPr>
        <w:t>2).</w:t>
      </w:r>
    </w:p>
    <w:p w14:paraId="40DBAF79" w14:textId="04279262" w:rsidR="002F6B4E" w:rsidRPr="005A4578" w:rsidRDefault="00654572" w:rsidP="0005171D">
      <w:pPr>
        <w:pStyle w:val="BodyText"/>
        <w:spacing w:line="480" w:lineRule="auto"/>
        <w:ind w:firstLine="720"/>
        <w:rPr>
          <w:sz w:val="24"/>
          <w:szCs w:val="24"/>
        </w:rPr>
      </w:pPr>
      <w:r w:rsidRPr="005A4578">
        <w:rPr>
          <w:sz w:val="24"/>
          <w:szCs w:val="24"/>
        </w:rPr>
        <w:t xml:space="preserve">Life disparity showed similar patterns of stagnation between 1960 and 1980 as was seen for </w:t>
      </w:r>
      <w:r w:rsidRPr="005A4578">
        <w:rPr>
          <w:i/>
          <w:sz w:val="24"/>
          <w:szCs w:val="24"/>
        </w:rPr>
        <w:t>e</w:t>
      </w:r>
      <w:r w:rsidRPr="005A4578">
        <w:rPr>
          <w:sz w:val="24"/>
          <w:szCs w:val="24"/>
          <w:vertAlign w:val="subscript"/>
        </w:rPr>
        <w:t>0</w:t>
      </w:r>
      <w:r w:rsidRPr="005A4578">
        <w:rPr>
          <w:sz w:val="24"/>
          <w:szCs w:val="24"/>
        </w:rPr>
        <w:t xml:space="preserve">. Russia and Lithuania exhibited the highest levels in this period, between 17 and 19 years lost due to death; </w:t>
      </w:r>
      <w:del w:id="644" w:author="Laura Tesch" w:date="2018-09-26T09:39:00Z">
        <w:r w:rsidRPr="005A4578" w:rsidDel="00100FDD">
          <w:rPr>
            <w:sz w:val="24"/>
            <w:szCs w:val="24"/>
          </w:rPr>
          <w:delText xml:space="preserve">while </w:delText>
        </w:r>
      </w:del>
      <w:r w:rsidRPr="005A4578">
        <w:rPr>
          <w:sz w:val="24"/>
          <w:szCs w:val="24"/>
        </w:rPr>
        <w:t>the Czech Republic presented the lowest level throughout the same years, between 13 and 14 years</w:t>
      </w:r>
      <w:ins w:id="645" w:author="Laura Tesch" w:date="2018-09-26T09:40:00Z">
        <w:r w:rsidR="00100FDD">
          <w:rPr>
            <w:sz w:val="24"/>
            <w:szCs w:val="24"/>
          </w:rPr>
          <w:t xml:space="preserve"> lost due to death</w:t>
        </w:r>
      </w:ins>
      <w:r w:rsidRPr="005A4578">
        <w:rPr>
          <w:sz w:val="24"/>
          <w:szCs w:val="24"/>
        </w:rPr>
        <w:t xml:space="preserve">. Importantly, the Czech Republic was not the regional record </w:t>
      </w:r>
      <w:r w:rsidRPr="005A4578">
        <w:rPr>
          <w:i/>
          <w:sz w:val="24"/>
          <w:szCs w:val="24"/>
        </w:rPr>
        <w:t>e</w:t>
      </w:r>
      <w:r w:rsidRPr="005A4578">
        <w:rPr>
          <w:sz w:val="24"/>
          <w:szCs w:val="24"/>
          <w:vertAlign w:val="subscript"/>
        </w:rPr>
        <w:t>0</w:t>
      </w:r>
      <w:r w:rsidRPr="005A4578">
        <w:rPr>
          <w:sz w:val="24"/>
          <w:szCs w:val="24"/>
        </w:rPr>
        <w:t xml:space="preserve"> holder during these years. Around the mid-1980s</w:t>
      </w:r>
      <w:ins w:id="646" w:author="Teresa Artman" w:date="2018-09-01T14:39:00Z">
        <w:r w:rsidR="00C96D74">
          <w:rPr>
            <w:sz w:val="24"/>
            <w:szCs w:val="24"/>
          </w:rPr>
          <w:t>,</w:t>
        </w:r>
      </w:ins>
      <w:r w:rsidRPr="005A4578">
        <w:rPr>
          <w:sz w:val="24"/>
          <w:szCs w:val="24"/>
        </w:rPr>
        <w:t xml:space="preserve"> all </w:t>
      </w:r>
      <w:r w:rsidR="0005171D" w:rsidRPr="005A4578">
        <w:rPr>
          <w:sz w:val="24"/>
          <w:szCs w:val="24"/>
        </w:rPr>
        <w:t>coun</w:t>
      </w:r>
      <w:r w:rsidRPr="005A4578">
        <w:rPr>
          <w:sz w:val="24"/>
          <w:szCs w:val="24"/>
        </w:rPr>
        <w:t xml:space="preserve">tries </w:t>
      </w:r>
      <w:ins w:id="647" w:author="Laura Tesch" w:date="2018-09-26T09:40:00Z">
        <w:r w:rsidR="009529B3">
          <w:rPr>
            <w:sz w:val="24"/>
            <w:szCs w:val="24"/>
          </w:rPr>
          <w:t xml:space="preserve">but Hungary </w:t>
        </w:r>
      </w:ins>
      <w:r w:rsidRPr="005A4578">
        <w:rPr>
          <w:sz w:val="24"/>
          <w:szCs w:val="24"/>
        </w:rPr>
        <w:t>experienced compression of mortality</w:t>
      </w:r>
      <w:del w:id="648" w:author="Laura Tesch" w:date="2018-09-26T09:40:00Z">
        <w:r w:rsidRPr="005A4578" w:rsidDel="009529B3">
          <w:rPr>
            <w:sz w:val="24"/>
            <w:szCs w:val="24"/>
          </w:rPr>
          <w:delText>,</w:delText>
        </w:r>
      </w:del>
      <w:r w:rsidRPr="005A4578">
        <w:rPr>
          <w:sz w:val="24"/>
          <w:szCs w:val="24"/>
        </w:rPr>
        <w:t xml:space="preserve"> </w:t>
      </w:r>
      <w:ins w:id="649" w:author="Laura Tesch" w:date="2018-09-26T09:40:00Z">
        <w:r w:rsidR="009529B3">
          <w:rPr>
            <w:sz w:val="24"/>
            <w:szCs w:val="24"/>
          </w:rPr>
          <w:t>(</w:t>
        </w:r>
      </w:ins>
      <w:r w:rsidRPr="005A4578">
        <w:rPr>
          <w:sz w:val="24"/>
          <w:szCs w:val="24"/>
        </w:rPr>
        <w:t>i.e.</w:t>
      </w:r>
      <w:ins w:id="650" w:author="deborah gregg" w:date="2018-08-20T13:19:00Z">
        <w:r w:rsidR="00350EAC">
          <w:rPr>
            <w:sz w:val="24"/>
            <w:szCs w:val="24"/>
          </w:rPr>
          <w:t>,</w:t>
        </w:r>
      </w:ins>
      <w:r w:rsidRPr="005A4578">
        <w:rPr>
          <w:sz w:val="24"/>
          <w:szCs w:val="24"/>
        </w:rPr>
        <w:t xml:space="preserve"> decreases in </w:t>
      </w:r>
      <w:r w:rsidRPr="005A4578">
        <w:rPr>
          <w:i/>
          <w:sz w:val="24"/>
          <w:szCs w:val="24"/>
        </w:rPr>
        <w:t>e</w:t>
      </w:r>
      <w:r w:rsidRPr="005A4578">
        <w:rPr>
          <w:sz w:val="24"/>
          <w:szCs w:val="24"/>
          <w:vertAlign w:val="superscript"/>
          <w:rPrChange w:id="651" w:author="Laura Tesch" w:date="2018-08-08T20:07:00Z">
            <w:rPr>
              <w:i/>
              <w:sz w:val="24"/>
              <w:szCs w:val="24"/>
              <w:vertAlign w:val="superscript"/>
            </w:rPr>
          </w:rPrChange>
        </w:rPr>
        <w:t>†</w:t>
      </w:r>
      <w:ins w:id="652" w:author="Laura Tesch" w:date="2018-09-26T09:40:00Z">
        <w:r w:rsidR="009529B3">
          <w:rPr>
            <w:sz w:val="24"/>
            <w:szCs w:val="24"/>
          </w:rPr>
          <w:t>)</w:t>
        </w:r>
      </w:ins>
      <w:del w:id="653" w:author="Laura Tesch" w:date="2018-09-26T09:40:00Z">
        <w:r w:rsidRPr="005A4578" w:rsidDel="009529B3">
          <w:rPr>
            <w:sz w:val="24"/>
            <w:szCs w:val="24"/>
          </w:rPr>
          <w:delText>, with the exception of Hungary</w:delText>
        </w:r>
      </w:del>
      <w:r w:rsidRPr="005A4578">
        <w:rPr>
          <w:sz w:val="24"/>
          <w:szCs w:val="24"/>
        </w:rPr>
        <w:t xml:space="preserve">. After 1991, Russia and the </w:t>
      </w:r>
      <w:del w:id="654" w:author="MPIDR_D\vanraalte" w:date="2018-09-27T17:11:00Z">
        <w:r w:rsidRPr="005A4578" w:rsidDel="001F6892">
          <w:rPr>
            <w:sz w:val="24"/>
            <w:szCs w:val="24"/>
          </w:rPr>
          <w:delText xml:space="preserve">Baltic countries </w:delText>
        </w:r>
      </w:del>
      <w:ins w:id="655" w:author="Teresa Artman" w:date="2018-09-06T14:37:00Z">
        <w:del w:id="656" w:author="MPIDR_D\vanraalte" w:date="2018-09-27T17:11:00Z">
          <w:r w:rsidR="00381A2A" w:rsidRPr="00381A2A" w:rsidDel="001F6892">
            <w:rPr>
              <w:b/>
              <w:sz w:val="24"/>
              <w:szCs w:val="24"/>
              <w:rPrChange w:id="657" w:author="Teresa Artman" w:date="2018-09-06T14:37:00Z">
                <w:rPr>
                  <w:sz w:val="24"/>
                  <w:szCs w:val="24"/>
                </w:rPr>
              </w:rPrChange>
            </w:rPr>
            <w:delText>[AU: BC? Teresa]</w:delText>
          </w:r>
        </w:del>
      </w:ins>
      <w:ins w:id="658" w:author="MPIDR_D\vanraalte" w:date="2018-09-27T17:11:00Z">
        <w:r w:rsidR="001F6892">
          <w:rPr>
            <w:sz w:val="24"/>
            <w:szCs w:val="24"/>
          </w:rPr>
          <w:t xml:space="preserve">BC </w:t>
        </w:r>
      </w:ins>
      <w:r w:rsidRPr="005A4578">
        <w:rPr>
          <w:sz w:val="24"/>
          <w:szCs w:val="24"/>
        </w:rPr>
        <w:t xml:space="preserve">experienced significant increases in </w:t>
      </w:r>
      <w:r w:rsidRPr="005A4578">
        <w:rPr>
          <w:i/>
          <w:sz w:val="24"/>
          <w:szCs w:val="24"/>
        </w:rPr>
        <w:t>e</w:t>
      </w:r>
      <w:r w:rsidRPr="005A4578">
        <w:rPr>
          <w:sz w:val="24"/>
          <w:szCs w:val="24"/>
          <w:vertAlign w:val="superscript"/>
          <w:rPrChange w:id="659" w:author="Laura Tesch" w:date="2018-08-08T20:07:00Z">
            <w:rPr>
              <w:i/>
              <w:sz w:val="24"/>
              <w:szCs w:val="24"/>
              <w:vertAlign w:val="superscript"/>
            </w:rPr>
          </w:rPrChange>
        </w:rPr>
        <w:t>†</w:t>
      </w:r>
      <w:del w:id="660" w:author="Teresa Artman" w:date="2018-09-01T14:39:00Z">
        <w:r w:rsidRPr="005A4578" w:rsidDel="00C96D74">
          <w:rPr>
            <w:i/>
            <w:sz w:val="24"/>
            <w:szCs w:val="24"/>
          </w:rPr>
          <w:delText xml:space="preserve"> </w:delText>
        </w:r>
      </w:del>
      <w:ins w:id="661" w:author="Teresa Artman" w:date="2018-09-01T14:39:00Z">
        <w:r w:rsidR="00C96D74">
          <w:rPr>
            <w:sz w:val="24"/>
            <w:szCs w:val="24"/>
          </w:rPr>
          <w:t xml:space="preserve">, </w:t>
        </w:r>
      </w:ins>
      <w:r w:rsidRPr="005A4578">
        <w:rPr>
          <w:sz w:val="24"/>
          <w:szCs w:val="24"/>
        </w:rPr>
        <w:t>with the peak in 1994</w:t>
      </w:r>
      <w:del w:id="662" w:author="Laura Tesch" w:date="2018-08-08T20:07:00Z">
        <w:r w:rsidRPr="005A4578" w:rsidDel="005A4578">
          <w:rPr>
            <w:sz w:val="24"/>
            <w:szCs w:val="24"/>
          </w:rPr>
          <w:delText>-</w:delText>
        </w:r>
      </w:del>
      <w:ins w:id="663" w:author="Laura Tesch" w:date="2018-08-08T20:07:00Z">
        <w:r w:rsidR="005A4578">
          <w:rPr>
            <w:sz w:val="24"/>
            <w:szCs w:val="24"/>
          </w:rPr>
          <w:t>–</w:t>
        </w:r>
      </w:ins>
      <w:r w:rsidRPr="005A4578">
        <w:rPr>
          <w:sz w:val="24"/>
          <w:szCs w:val="24"/>
        </w:rPr>
        <w:t xml:space="preserve">1995. During this peak, the observed </w:t>
      </w:r>
      <w:r w:rsidRPr="005A4578">
        <w:rPr>
          <w:i/>
          <w:sz w:val="24"/>
          <w:szCs w:val="24"/>
        </w:rPr>
        <w:t>e</w:t>
      </w:r>
      <w:r w:rsidRPr="005A4578">
        <w:rPr>
          <w:sz w:val="24"/>
          <w:szCs w:val="24"/>
          <w:vertAlign w:val="subscript"/>
        </w:rPr>
        <w:t>0</w:t>
      </w:r>
      <w:r w:rsidRPr="005A4578">
        <w:rPr>
          <w:sz w:val="24"/>
          <w:szCs w:val="24"/>
        </w:rPr>
        <w:t xml:space="preserve"> levels differed from historic levels observed when </w:t>
      </w:r>
      <w:r w:rsidRPr="005A4578">
        <w:rPr>
          <w:i/>
          <w:sz w:val="24"/>
          <w:szCs w:val="24"/>
        </w:rPr>
        <w:t>e</w:t>
      </w:r>
      <w:r w:rsidRPr="005A4578">
        <w:rPr>
          <w:sz w:val="24"/>
          <w:szCs w:val="24"/>
          <w:vertAlign w:val="superscript"/>
          <w:rPrChange w:id="664" w:author="Laura Tesch" w:date="2018-08-08T20:07:00Z">
            <w:rPr>
              <w:i/>
              <w:sz w:val="24"/>
              <w:szCs w:val="24"/>
              <w:vertAlign w:val="superscript"/>
            </w:rPr>
          </w:rPrChange>
        </w:rPr>
        <w:t>†</w:t>
      </w:r>
      <w:r w:rsidRPr="005A4578">
        <w:rPr>
          <w:sz w:val="24"/>
          <w:szCs w:val="24"/>
          <w:rPrChange w:id="665" w:author="Laura Tesch" w:date="2018-08-08T20:07:00Z">
            <w:rPr>
              <w:i/>
              <w:sz w:val="24"/>
              <w:szCs w:val="24"/>
            </w:rPr>
          </w:rPrChange>
        </w:rPr>
        <w:t xml:space="preserve"> </w:t>
      </w:r>
      <w:r w:rsidRPr="005A4578">
        <w:rPr>
          <w:sz w:val="24"/>
          <w:szCs w:val="24"/>
        </w:rPr>
        <w:t xml:space="preserve">was equally high. </w:t>
      </w:r>
      <w:commentRangeStart w:id="666"/>
      <w:r w:rsidRPr="00E27EE7">
        <w:rPr>
          <w:sz w:val="24"/>
          <w:szCs w:val="24"/>
          <w:highlight w:val="green"/>
          <w:rPrChange w:id="667" w:author="Teresa Artman" w:date="2018-09-06T14:32:00Z">
            <w:rPr>
              <w:sz w:val="24"/>
              <w:szCs w:val="24"/>
            </w:rPr>
          </w:rPrChange>
        </w:rPr>
        <w:t>CE</w:t>
      </w:r>
      <w:commentRangeEnd w:id="666"/>
      <w:r w:rsidR="00D228C1">
        <w:rPr>
          <w:rStyle w:val="CommentReference"/>
        </w:rPr>
        <w:commentReference w:id="666"/>
      </w:r>
      <w:r w:rsidRPr="005A4578">
        <w:rPr>
          <w:sz w:val="24"/>
          <w:szCs w:val="24"/>
        </w:rPr>
        <w:t xml:space="preserve"> </w:t>
      </w:r>
      <w:ins w:id="668" w:author="Teresa Artman" w:date="2018-09-06T14:34:00Z">
        <w:del w:id="669" w:author="MPIDR_D\vanraalte" w:date="2018-09-27T17:11:00Z">
          <w:r w:rsidR="000E32D4" w:rsidRPr="00165B62" w:rsidDel="001F6892">
            <w:rPr>
              <w:b/>
              <w:sz w:val="24"/>
              <w:szCs w:val="24"/>
            </w:rPr>
            <w:delText>[AU: CEE? Teresa]</w:delText>
          </w:r>
        </w:del>
      </w:ins>
      <w:r w:rsidRPr="005A4578">
        <w:rPr>
          <w:sz w:val="24"/>
          <w:szCs w:val="24"/>
        </w:rPr>
        <w:t xml:space="preserve">experienced continuous reductions in </w:t>
      </w:r>
      <w:r w:rsidRPr="005A4578">
        <w:rPr>
          <w:i/>
          <w:sz w:val="24"/>
          <w:szCs w:val="24"/>
        </w:rPr>
        <w:t>e</w:t>
      </w:r>
      <w:r w:rsidRPr="005A4578">
        <w:rPr>
          <w:sz w:val="24"/>
          <w:szCs w:val="24"/>
          <w:vertAlign w:val="superscript"/>
          <w:rPrChange w:id="670" w:author="Laura Tesch" w:date="2018-08-08T20:07:00Z">
            <w:rPr>
              <w:i/>
              <w:sz w:val="24"/>
              <w:szCs w:val="24"/>
              <w:vertAlign w:val="superscript"/>
            </w:rPr>
          </w:rPrChange>
        </w:rPr>
        <w:t>†</w:t>
      </w:r>
      <w:r w:rsidRPr="005A4578">
        <w:rPr>
          <w:i/>
          <w:sz w:val="24"/>
          <w:szCs w:val="24"/>
        </w:rPr>
        <w:t xml:space="preserve"> </w:t>
      </w:r>
      <w:r w:rsidRPr="005A4578">
        <w:rPr>
          <w:sz w:val="24"/>
          <w:szCs w:val="24"/>
        </w:rPr>
        <w:t xml:space="preserve">after 1994, whereas it was less systematic in Latvia and Lithuania. The </w:t>
      </w:r>
      <w:del w:id="671" w:author="Laura Tesch" w:date="2018-09-26T09:39:00Z">
        <w:r w:rsidRPr="005A4578" w:rsidDel="009C784B">
          <w:rPr>
            <w:sz w:val="24"/>
            <w:szCs w:val="24"/>
          </w:rPr>
          <w:delText>rest of the</w:delText>
        </w:r>
      </w:del>
      <w:ins w:id="672" w:author="Laura Tesch" w:date="2018-09-26T09:39:00Z">
        <w:r w:rsidR="009C784B">
          <w:rPr>
            <w:sz w:val="24"/>
            <w:szCs w:val="24"/>
          </w:rPr>
          <w:t>remaining</w:t>
        </w:r>
      </w:ins>
      <w:r w:rsidRPr="005A4578">
        <w:rPr>
          <w:sz w:val="24"/>
          <w:szCs w:val="24"/>
        </w:rPr>
        <w:t xml:space="preserve"> countries also experienced declines after that year up to 2010</w:t>
      </w:r>
      <w:del w:id="673" w:author="Laura Tesch" w:date="2018-08-09T17:14:00Z">
        <w:r w:rsidRPr="005A4578" w:rsidDel="004E151A">
          <w:rPr>
            <w:sz w:val="24"/>
            <w:szCs w:val="24"/>
          </w:rPr>
          <w:delText>-</w:delText>
        </w:r>
      </w:del>
      <w:ins w:id="674" w:author="Laura Tesch" w:date="2018-08-09T17:14:00Z">
        <w:r w:rsidR="004E151A">
          <w:rPr>
            <w:sz w:val="24"/>
            <w:szCs w:val="24"/>
          </w:rPr>
          <w:t>–</w:t>
        </w:r>
      </w:ins>
      <w:r w:rsidRPr="005A4578">
        <w:rPr>
          <w:sz w:val="24"/>
          <w:szCs w:val="24"/>
        </w:rPr>
        <w:t>2014</w:t>
      </w:r>
      <w:del w:id="675" w:author="Teresa Artman" w:date="2018-09-01T14:40:00Z">
        <w:r w:rsidRPr="005A4578" w:rsidDel="00C96D74">
          <w:rPr>
            <w:sz w:val="24"/>
            <w:szCs w:val="24"/>
          </w:rPr>
          <w:delText>,</w:delText>
        </w:r>
      </w:del>
      <w:r w:rsidRPr="005A4578">
        <w:rPr>
          <w:sz w:val="24"/>
          <w:szCs w:val="24"/>
        </w:rPr>
        <w:t xml:space="preserve"> but with greater fluctuation. </w:t>
      </w:r>
      <w:del w:id="676" w:author="Laura Tesch" w:date="2018-09-26T09:39:00Z">
        <w:r w:rsidRPr="005A4578" w:rsidDel="009C784B">
          <w:rPr>
            <w:sz w:val="24"/>
            <w:szCs w:val="24"/>
          </w:rPr>
          <w:delText xml:space="preserve">Such </w:delText>
        </w:r>
      </w:del>
      <w:ins w:id="677" w:author="Laura Tesch" w:date="2018-09-26T09:39:00Z">
        <w:r w:rsidR="009C784B">
          <w:rPr>
            <w:sz w:val="24"/>
            <w:szCs w:val="24"/>
          </w:rPr>
          <w:t>These</w:t>
        </w:r>
        <w:r w:rsidR="009C784B" w:rsidRPr="005A4578">
          <w:rPr>
            <w:sz w:val="24"/>
            <w:szCs w:val="24"/>
          </w:rPr>
          <w:t xml:space="preserve"> </w:t>
        </w:r>
      </w:ins>
      <w:r w:rsidRPr="005A4578">
        <w:rPr>
          <w:sz w:val="24"/>
          <w:szCs w:val="24"/>
        </w:rPr>
        <w:t xml:space="preserve">declines, however, were not as steep as the </w:t>
      </w:r>
      <w:r w:rsidRPr="005A4578">
        <w:rPr>
          <w:i/>
          <w:sz w:val="24"/>
          <w:szCs w:val="24"/>
        </w:rPr>
        <w:t>e</w:t>
      </w:r>
      <w:r w:rsidRPr="005A4578">
        <w:rPr>
          <w:sz w:val="24"/>
          <w:szCs w:val="24"/>
          <w:vertAlign w:val="subscript"/>
        </w:rPr>
        <w:t>0</w:t>
      </w:r>
      <w:r w:rsidRPr="005A4578">
        <w:rPr>
          <w:sz w:val="24"/>
          <w:szCs w:val="24"/>
        </w:rPr>
        <w:t xml:space="preserve"> increases in these countries.</w:t>
      </w:r>
    </w:p>
    <w:p w14:paraId="594D8F41" w14:textId="4EFBB8FB" w:rsidR="002F6B4E" w:rsidRPr="00590113" w:rsidRDefault="00654572">
      <w:pPr>
        <w:pStyle w:val="BodyText"/>
        <w:ind w:left="3899"/>
        <w:rPr>
          <w:sz w:val="24"/>
          <w:szCs w:val="24"/>
        </w:rPr>
      </w:pPr>
      <w:r w:rsidRPr="00590113">
        <w:rPr>
          <w:sz w:val="24"/>
          <w:szCs w:val="24"/>
        </w:rPr>
        <w:t>[Figure 2 about here]</w:t>
      </w:r>
    </w:p>
    <w:p w14:paraId="0F7D9146" w14:textId="77F50D34" w:rsidR="002F6B4E" w:rsidRPr="005A4578" w:rsidDel="00C96D74" w:rsidRDefault="002F6B4E">
      <w:pPr>
        <w:pStyle w:val="BodyText"/>
        <w:spacing w:before="6"/>
        <w:rPr>
          <w:del w:id="678" w:author="Teresa Artman" w:date="2018-09-01T14:40:00Z"/>
          <w:sz w:val="24"/>
          <w:szCs w:val="24"/>
        </w:rPr>
      </w:pPr>
    </w:p>
    <w:p w14:paraId="5F3AEA0B" w14:textId="5766D351" w:rsidR="002F6B4E" w:rsidRPr="0010550B" w:rsidRDefault="00654572" w:rsidP="0005171D">
      <w:pPr>
        <w:spacing w:line="480" w:lineRule="auto"/>
        <w:rPr>
          <w:b/>
          <w:sz w:val="24"/>
          <w:szCs w:val="24"/>
          <w:rPrChange w:id="679" w:author="Laura Tesch" w:date="2018-08-08T20:08:00Z">
            <w:rPr>
              <w:i/>
              <w:sz w:val="24"/>
              <w:szCs w:val="24"/>
            </w:rPr>
          </w:rPrChange>
        </w:rPr>
      </w:pPr>
      <w:r w:rsidRPr="0010550B">
        <w:rPr>
          <w:b/>
          <w:sz w:val="24"/>
          <w:szCs w:val="24"/>
          <w:rPrChange w:id="680" w:author="Laura Tesch" w:date="2018-08-08T20:08:00Z">
            <w:rPr>
              <w:i/>
              <w:sz w:val="24"/>
              <w:szCs w:val="24"/>
            </w:rPr>
          </w:rPrChange>
        </w:rPr>
        <w:t xml:space="preserve">Absolute and </w:t>
      </w:r>
      <w:r w:rsidR="0010550B" w:rsidRPr="0010550B">
        <w:rPr>
          <w:b/>
          <w:sz w:val="24"/>
          <w:szCs w:val="24"/>
        </w:rPr>
        <w:t xml:space="preserve">Relative Changes </w:t>
      </w:r>
      <w:r w:rsidRPr="0010550B">
        <w:rPr>
          <w:b/>
          <w:sz w:val="24"/>
          <w:szCs w:val="24"/>
          <w:rPrChange w:id="681" w:author="Laura Tesch" w:date="2018-08-08T20:08:00Z">
            <w:rPr>
              <w:i/>
              <w:sz w:val="24"/>
              <w:szCs w:val="24"/>
            </w:rPr>
          </w:rPrChange>
        </w:rPr>
        <w:t xml:space="preserve">in </w:t>
      </w:r>
      <w:r w:rsidR="0010550B" w:rsidRPr="0010550B">
        <w:rPr>
          <w:b/>
          <w:sz w:val="24"/>
          <w:szCs w:val="24"/>
        </w:rPr>
        <w:t xml:space="preserve">Life Expectancy </w:t>
      </w:r>
      <w:r w:rsidRPr="0010550B">
        <w:rPr>
          <w:b/>
          <w:sz w:val="24"/>
          <w:szCs w:val="24"/>
          <w:rPrChange w:id="682" w:author="Laura Tesch" w:date="2018-08-08T20:08:00Z">
            <w:rPr>
              <w:i/>
              <w:sz w:val="24"/>
              <w:szCs w:val="24"/>
            </w:rPr>
          </w:rPrChange>
        </w:rPr>
        <w:t xml:space="preserve">and </w:t>
      </w:r>
      <w:r w:rsidR="0010550B" w:rsidRPr="0010550B">
        <w:rPr>
          <w:b/>
          <w:sz w:val="24"/>
          <w:szCs w:val="24"/>
        </w:rPr>
        <w:t>Lifespan Disparity</w:t>
      </w:r>
    </w:p>
    <w:p w14:paraId="6DEEC1D0" w14:textId="6C44D555" w:rsidR="0005171D" w:rsidRPr="005A4578" w:rsidRDefault="00654572" w:rsidP="0005171D">
      <w:pPr>
        <w:pStyle w:val="BodyText"/>
        <w:spacing w:line="480" w:lineRule="auto"/>
        <w:rPr>
          <w:sz w:val="24"/>
          <w:szCs w:val="24"/>
        </w:rPr>
      </w:pPr>
      <w:r w:rsidRPr="005A4578">
        <w:rPr>
          <w:sz w:val="24"/>
          <w:szCs w:val="24"/>
        </w:rPr>
        <w:t xml:space="preserve">Contrasting the changing levels of </w:t>
      </w:r>
      <w:r w:rsidRPr="005A4578">
        <w:rPr>
          <w:i/>
          <w:sz w:val="24"/>
          <w:szCs w:val="24"/>
        </w:rPr>
        <w:t>e</w:t>
      </w:r>
      <w:r w:rsidRPr="005A4578">
        <w:rPr>
          <w:sz w:val="24"/>
          <w:szCs w:val="24"/>
          <w:vertAlign w:val="subscript"/>
        </w:rPr>
        <w:t>0</w:t>
      </w:r>
      <w:r w:rsidRPr="005A4578">
        <w:rPr>
          <w:sz w:val="24"/>
          <w:szCs w:val="24"/>
        </w:rPr>
        <w:t xml:space="preserve"> and </w:t>
      </w:r>
      <w:r w:rsidRPr="005A4578">
        <w:rPr>
          <w:i/>
          <w:sz w:val="24"/>
          <w:szCs w:val="24"/>
        </w:rPr>
        <w:t>e</w:t>
      </w:r>
      <w:r w:rsidRPr="005A4578">
        <w:rPr>
          <w:sz w:val="24"/>
          <w:szCs w:val="24"/>
          <w:vertAlign w:val="superscript"/>
          <w:rPrChange w:id="683" w:author="Laura Tesch" w:date="2018-08-08T20:07:00Z">
            <w:rPr>
              <w:i/>
              <w:sz w:val="24"/>
              <w:szCs w:val="24"/>
              <w:vertAlign w:val="superscript"/>
            </w:rPr>
          </w:rPrChange>
        </w:rPr>
        <w:t>†</w:t>
      </w:r>
      <w:r w:rsidRPr="005A4578">
        <w:rPr>
          <w:sz w:val="24"/>
          <w:szCs w:val="24"/>
          <w:rPrChange w:id="684" w:author="Laura Tesch" w:date="2018-08-08T20:07:00Z">
            <w:rPr>
              <w:i/>
              <w:sz w:val="24"/>
              <w:szCs w:val="24"/>
            </w:rPr>
          </w:rPrChange>
        </w:rPr>
        <w:t xml:space="preserve"> </w:t>
      </w:r>
      <w:r w:rsidRPr="005A4578">
        <w:rPr>
          <w:sz w:val="24"/>
          <w:szCs w:val="24"/>
        </w:rPr>
        <w:t xml:space="preserve">from </w:t>
      </w:r>
      <w:r w:rsidRPr="0008639C">
        <w:rPr>
          <w:sz w:val="24"/>
          <w:szCs w:val="24"/>
        </w:rPr>
        <w:t>Fig</w:t>
      </w:r>
      <w:ins w:id="685" w:author="Laura Tesch" w:date="2018-08-09T17:14:00Z">
        <w:r w:rsidR="004E151A" w:rsidRPr="0008639C">
          <w:rPr>
            <w:sz w:val="24"/>
            <w:szCs w:val="24"/>
          </w:rPr>
          <w:t>.</w:t>
        </w:r>
      </w:ins>
      <w:del w:id="686" w:author="Laura Tesch" w:date="2018-08-09T17:14:00Z">
        <w:r w:rsidRPr="0008639C" w:rsidDel="004E151A">
          <w:rPr>
            <w:sz w:val="24"/>
            <w:szCs w:val="24"/>
          </w:rPr>
          <w:delText>ure</w:delText>
        </w:r>
      </w:del>
      <w:r w:rsidRPr="0008639C">
        <w:rPr>
          <w:sz w:val="24"/>
          <w:szCs w:val="24"/>
        </w:rPr>
        <w:t xml:space="preserve"> 2</w:t>
      </w:r>
      <w:r w:rsidRPr="005A4578">
        <w:rPr>
          <w:sz w:val="24"/>
          <w:szCs w:val="24"/>
        </w:rPr>
        <w:t xml:space="preserve"> suggests that in periods of stagnation and mortality upheavals</w:t>
      </w:r>
      <w:ins w:id="687" w:author="Laura Tesch" w:date="2018-09-26T09:46:00Z">
        <w:r w:rsidR="0008639C">
          <w:rPr>
            <w:sz w:val="24"/>
            <w:szCs w:val="24"/>
          </w:rPr>
          <w:t>,</w:t>
        </w:r>
      </w:ins>
      <w:r w:rsidRPr="005A4578">
        <w:rPr>
          <w:sz w:val="24"/>
          <w:szCs w:val="24"/>
        </w:rPr>
        <w:t xml:space="preserve"> similar levels of </w:t>
      </w:r>
      <w:r w:rsidRPr="005A4578">
        <w:rPr>
          <w:i/>
          <w:sz w:val="24"/>
          <w:szCs w:val="24"/>
        </w:rPr>
        <w:t>e</w:t>
      </w:r>
      <w:r w:rsidRPr="005A4578">
        <w:rPr>
          <w:sz w:val="24"/>
          <w:szCs w:val="24"/>
          <w:vertAlign w:val="subscript"/>
        </w:rPr>
        <w:t>0</w:t>
      </w:r>
      <w:r w:rsidRPr="005A4578">
        <w:rPr>
          <w:sz w:val="24"/>
          <w:szCs w:val="24"/>
        </w:rPr>
        <w:t xml:space="preserve"> do not correspond to similar levels in </w:t>
      </w:r>
      <w:r w:rsidRPr="005A4578">
        <w:rPr>
          <w:i/>
          <w:sz w:val="24"/>
          <w:szCs w:val="24"/>
        </w:rPr>
        <w:t>e</w:t>
      </w:r>
      <w:r w:rsidRPr="005A4578">
        <w:rPr>
          <w:sz w:val="24"/>
          <w:szCs w:val="24"/>
          <w:vertAlign w:val="superscript"/>
          <w:rPrChange w:id="688" w:author="Laura Tesch" w:date="2018-08-08T20:07:00Z">
            <w:rPr>
              <w:i/>
              <w:sz w:val="24"/>
              <w:szCs w:val="24"/>
              <w:vertAlign w:val="superscript"/>
            </w:rPr>
          </w:rPrChange>
        </w:rPr>
        <w:t>†</w:t>
      </w:r>
      <w:r w:rsidRPr="005A4578">
        <w:rPr>
          <w:sz w:val="24"/>
          <w:szCs w:val="24"/>
        </w:rPr>
        <w:t>. Therefore, we analyzed the direction and magnitude of change in the two measures.</w:t>
      </w:r>
    </w:p>
    <w:p w14:paraId="4F242E9F" w14:textId="19EBC986" w:rsidR="0005171D" w:rsidRPr="005A4578" w:rsidRDefault="00654572" w:rsidP="0005171D">
      <w:pPr>
        <w:pStyle w:val="BodyText"/>
        <w:spacing w:line="480" w:lineRule="auto"/>
        <w:ind w:firstLine="720"/>
        <w:rPr>
          <w:sz w:val="24"/>
          <w:szCs w:val="24"/>
        </w:rPr>
      </w:pPr>
      <w:r w:rsidRPr="005A4578">
        <w:rPr>
          <w:sz w:val="24"/>
          <w:szCs w:val="24"/>
        </w:rPr>
        <w:t xml:space="preserve">Figure 3 depicts absolute and relative yearly changes (first differences) in </w:t>
      </w:r>
      <w:r w:rsidRPr="005A4578">
        <w:rPr>
          <w:i/>
          <w:sz w:val="24"/>
          <w:szCs w:val="24"/>
        </w:rPr>
        <w:t>e</w:t>
      </w:r>
      <w:r w:rsidRPr="005A4578">
        <w:rPr>
          <w:sz w:val="24"/>
          <w:szCs w:val="24"/>
          <w:vertAlign w:val="subscript"/>
        </w:rPr>
        <w:t>0</w:t>
      </w:r>
      <w:r w:rsidRPr="005A4578">
        <w:rPr>
          <w:sz w:val="24"/>
          <w:szCs w:val="24"/>
        </w:rPr>
        <w:t xml:space="preserve"> and </w:t>
      </w:r>
      <w:r w:rsidRPr="005A4578">
        <w:rPr>
          <w:i/>
          <w:sz w:val="24"/>
          <w:szCs w:val="24"/>
        </w:rPr>
        <w:t>e</w:t>
      </w:r>
      <w:r w:rsidRPr="00E53A5C">
        <w:rPr>
          <w:sz w:val="24"/>
          <w:szCs w:val="24"/>
          <w:vertAlign w:val="superscript"/>
          <w:rPrChange w:id="689" w:author="Laura Tesch" w:date="2018-08-09T17:17:00Z">
            <w:rPr>
              <w:i/>
              <w:sz w:val="24"/>
              <w:szCs w:val="24"/>
              <w:vertAlign w:val="superscript"/>
            </w:rPr>
          </w:rPrChange>
        </w:rPr>
        <w:t>†</w:t>
      </w:r>
      <w:r w:rsidRPr="005A4578">
        <w:rPr>
          <w:i/>
          <w:sz w:val="24"/>
          <w:szCs w:val="24"/>
        </w:rPr>
        <w:t xml:space="preserve"> </w:t>
      </w:r>
      <w:r w:rsidRPr="005A4578">
        <w:rPr>
          <w:sz w:val="24"/>
          <w:szCs w:val="24"/>
        </w:rPr>
        <w:t>for males by period. The periods are grouped by</w:t>
      </w:r>
      <w:r w:rsidR="001E6567">
        <w:rPr>
          <w:sz w:val="24"/>
          <w:szCs w:val="24"/>
        </w:rPr>
        <w:t xml:space="preserve"> </w:t>
      </w:r>
      <w:r w:rsidRPr="005A4578">
        <w:rPr>
          <w:sz w:val="24"/>
          <w:szCs w:val="24"/>
        </w:rPr>
        <w:t>the changes in life expectancy trends depicted in Fig</w:t>
      </w:r>
      <w:ins w:id="690" w:author="Laura Tesch" w:date="2018-08-08T20:07:00Z">
        <w:r w:rsidR="005A4578">
          <w:rPr>
            <w:sz w:val="24"/>
            <w:szCs w:val="24"/>
          </w:rPr>
          <w:t>.</w:t>
        </w:r>
      </w:ins>
      <w:del w:id="691" w:author="Laura Tesch" w:date="2018-08-08T20:07:00Z">
        <w:r w:rsidRPr="005A4578" w:rsidDel="005A4578">
          <w:rPr>
            <w:sz w:val="24"/>
            <w:szCs w:val="24"/>
          </w:rPr>
          <w:delText>ure</w:delText>
        </w:r>
      </w:del>
      <w:r w:rsidRPr="005A4578">
        <w:rPr>
          <w:sz w:val="24"/>
          <w:szCs w:val="24"/>
        </w:rPr>
        <w:t xml:space="preserve"> 2:</w:t>
      </w:r>
      <w:r w:rsidR="001E6567">
        <w:rPr>
          <w:sz w:val="24"/>
          <w:szCs w:val="24"/>
        </w:rPr>
        <w:t xml:space="preserve"> </w:t>
      </w:r>
      <w:r w:rsidRPr="005A4578">
        <w:rPr>
          <w:sz w:val="24"/>
          <w:szCs w:val="24"/>
        </w:rPr>
        <w:t>stagnatio</w:t>
      </w:r>
      <w:r w:rsidR="0005171D" w:rsidRPr="005A4578">
        <w:rPr>
          <w:sz w:val="24"/>
          <w:szCs w:val="24"/>
        </w:rPr>
        <w:t>n</w:t>
      </w:r>
      <w:r w:rsidR="0005171D" w:rsidRPr="005A4578">
        <w:rPr>
          <w:rStyle w:val="FootnoteReference"/>
          <w:sz w:val="24"/>
          <w:szCs w:val="24"/>
        </w:rPr>
        <w:footnoteReference w:id="4"/>
      </w:r>
      <w:r w:rsidRPr="005A4578">
        <w:rPr>
          <w:sz w:val="24"/>
          <w:szCs w:val="24"/>
        </w:rPr>
        <w:t xml:space="preserve"> </w:t>
      </w:r>
      <w:r w:rsidR="005A4578">
        <w:rPr>
          <w:sz w:val="24"/>
          <w:szCs w:val="24"/>
        </w:rPr>
        <w:t xml:space="preserve">from </w:t>
      </w:r>
      <w:r w:rsidRPr="005A4578">
        <w:rPr>
          <w:sz w:val="24"/>
          <w:szCs w:val="24"/>
        </w:rPr>
        <w:t>1960 to 1980, improvements from 1980 to 1987, deterioration from 1987</w:t>
      </w:r>
      <w:del w:id="701" w:author="Laura Tesch" w:date="2018-09-26T09:49:00Z">
        <w:r w:rsidRPr="005A4578" w:rsidDel="004078A3">
          <w:rPr>
            <w:sz w:val="24"/>
            <w:szCs w:val="24"/>
          </w:rPr>
          <w:delText>-</w:delText>
        </w:r>
      </w:del>
      <w:ins w:id="702" w:author="Laura Tesch" w:date="2018-09-26T09:49:00Z">
        <w:r w:rsidR="004078A3">
          <w:rPr>
            <w:sz w:val="24"/>
            <w:szCs w:val="24"/>
          </w:rPr>
          <w:t xml:space="preserve"> to </w:t>
        </w:r>
      </w:ins>
      <w:r w:rsidRPr="005A4578">
        <w:rPr>
          <w:sz w:val="24"/>
          <w:szCs w:val="24"/>
        </w:rPr>
        <w:t xml:space="preserve">1994, </w:t>
      </w:r>
      <w:r w:rsidRPr="005A4578">
        <w:rPr>
          <w:sz w:val="24"/>
          <w:szCs w:val="24"/>
        </w:rPr>
        <w:lastRenderedPageBreak/>
        <w:t>divergence from 1994</w:t>
      </w:r>
      <w:del w:id="703" w:author="Laura Tesch" w:date="2018-09-26T09:50:00Z">
        <w:r w:rsidRPr="005A4578" w:rsidDel="004078A3">
          <w:rPr>
            <w:sz w:val="24"/>
            <w:szCs w:val="24"/>
          </w:rPr>
          <w:delText>-</w:delText>
        </w:r>
      </w:del>
      <w:ins w:id="704" w:author="Laura Tesch" w:date="2018-09-26T09:50:00Z">
        <w:r w:rsidR="004078A3">
          <w:rPr>
            <w:sz w:val="24"/>
            <w:szCs w:val="24"/>
          </w:rPr>
          <w:t xml:space="preserve"> to </w:t>
        </w:r>
      </w:ins>
      <w:r w:rsidRPr="005A4578">
        <w:rPr>
          <w:sz w:val="24"/>
          <w:szCs w:val="24"/>
        </w:rPr>
        <w:t>2000, and convergence over the period 2000</w:t>
      </w:r>
      <w:del w:id="705" w:author="Laura Tesch" w:date="2018-08-09T17:17:00Z">
        <w:r w:rsidRPr="005A4578" w:rsidDel="00E53A5C">
          <w:rPr>
            <w:sz w:val="24"/>
            <w:szCs w:val="24"/>
          </w:rPr>
          <w:delText>-</w:delText>
        </w:r>
      </w:del>
      <w:ins w:id="706" w:author="Laura Tesch" w:date="2018-08-09T17:17:00Z">
        <w:r w:rsidR="00E53A5C">
          <w:rPr>
            <w:sz w:val="24"/>
            <w:szCs w:val="24"/>
          </w:rPr>
          <w:t>–</w:t>
        </w:r>
      </w:ins>
      <w:r w:rsidRPr="005A4578">
        <w:rPr>
          <w:sz w:val="24"/>
          <w:szCs w:val="24"/>
        </w:rPr>
        <w:t xml:space="preserve">2010. If a negative relationship existed between </w:t>
      </w:r>
      <w:r w:rsidRPr="005A4578">
        <w:rPr>
          <w:i/>
          <w:sz w:val="24"/>
          <w:szCs w:val="24"/>
        </w:rPr>
        <w:t>e</w:t>
      </w:r>
      <w:r w:rsidRPr="005A4578">
        <w:rPr>
          <w:sz w:val="24"/>
          <w:szCs w:val="24"/>
          <w:vertAlign w:val="subscript"/>
        </w:rPr>
        <w:t>0</w:t>
      </w:r>
      <w:r w:rsidRPr="005A4578">
        <w:rPr>
          <w:sz w:val="24"/>
          <w:szCs w:val="24"/>
        </w:rPr>
        <w:t xml:space="preserve"> and </w:t>
      </w:r>
      <w:r w:rsidRPr="005A4578">
        <w:rPr>
          <w:i/>
          <w:sz w:val="24"/>
          <w:szCs w:val="24"/>
        </w:rPr>
        <w:t>e</w:t>
      </w:r>
      <w:r w:rsidRPr="005A4578">
        <w:rPr>
          <w:sz w:val="24"/>
          <w:szCs w:val="24"/>
          <w:vertAlign w:val="superscript"/>
          <w:rPrChange w:id="707" w:author="Laura Tesch" w:date="2018-08-08T20:07:00Z">
            <w:rPr>
              <w:i/>
              <w:sz w:val="24"/>
              <w:szCs w:val="24"/>
              <w:vertAlign w:val="superscript"/>
            </w:rPr>
          </w:rPrChange>
        </w:rPr>
        <w:t>†</w:t>
      </w:r>
      <w:r w:rsidRPr="005A4578">
        <w:rPr>
          <w:sz w:val="24"/>
          <w:szCs w:val="24"/>
        </w:rPr>
        <w:t>, changes would concentrate in the top</w:t>
      </w:r>
      <w:del w:id="708" w:author="Teresa Artman" w:date="2018-09-01T14:41:00Z">
        <w:r w:rsidRPr="005A4578" w:rsidDel="00ED6172">
          <w:rPr>
            <w:sz w:val="24"/>
            <w:szCs w:val="24"/>
          </w:rPr>
          <w:delText xml:space="preserve"> </w:delText>
        </w:r>
      </w:del>
      <w:ins w:id="709" w:author="Teresa Artman" w:date="2018-09-01T14:41:00Z">
        <w:r w:rsidR="00ED6172">
          <w:rPr>
            <w:sz w:val="24"/>
            <w:szCs w:val="24"/>
          </w:rPr>
          <w:t>-</w:t>
        </w:r>
      </w:ins>
      <w:r w:rsidRPr="005A4578">
        <w:rPr>
          <w:sz w:val="24"/>
          <w:szCs w:val="24"/>
        </w:rPr>
        <w:t>lef</w:t>
      </w:r>
      <w:r w:rsidR="0005171D" w:rsidRPr="005A4578">
        <w:rPr>
          <w:sz w:val="24"/>
          <w:szCs w:val="24"/>
        </w:rPr>
        <w:t>t and bottom</w:t>
      </w:r>
      <w:del w:id="710" w:author="Teresa Artman" w:date="2018-09-01T14:41:00Z">
        <w:r w:rsidR="0005171D" w:rsidRPr="005A4578" w:rsidDel="00ED6172">
          <w:rPr>
            <w:sz w:val="24"/>
            <w:szCs w:val="24"/>
          </w:rPr>
          <w:delText xml:space="preserve"> </w:delText>
        </w:r>
      </w:del>
      <w:ins w:id="711" w:author="Teresa Artman" w:date="2018-09-01T14:41:00Z">
        <w:r w:rsidR="00ED6172">
          <w:rPr>
            <w:sz w:val="24"/>
            <w:szCs w:val="24"/>
          </w:rPr>
          <w:t>-</w:t>
        </w:r>
      </w:ins>
      <w:r w:rsidR="0005171D" w:rsidRPr="005A4578">
        <w:rPr>
          <w:sz w:val="24"/>
          <w:szCs w:val="24"/>
        </w:rPr>
        <w:t xml:space="preserve">right quadrants. </w:t>
      </w:r>
      <w:r w:rsidRPr="005A4578">
        <w:rPr>
          <w:sz w:val="24"/>
          <w:szCs w:val="24"/>
        </w:rPr>
        <w:t>If points f</w:t>
      </w:r>
      <w:r w:rsidR="0005171D" w:rsidRPr="005A4578">
        <w:rPr>
          <w:sz w:val="24"/>
          <w:szCs w:val="24"/>
        </w:rPr>
        <w:t>ell in the top</w:t>
      </w:r>
      <w:del w:id="712" w:author="Teresa Artman" w:date="2018-09-01T14:42:00Z">
        <w:r w:rsidR="0005171D" w:rsidRPr="005A4578" w:rsidDel="00ED6172">
          <w:rPr>
            <w:sz w:val="24"/>
            <w:szCs w:val="24"/>
          </w:rPr>
          <w:delText xml:space="preserve"> </w:delText>
        </w:r>
      </w:del>
      <w:ins w:id="713" w:author="Teresa Artman" w:date="2018-09-01T14:42:00Z">
        <w:r w:rsidR="00ED6172">
          <w:rPr>
            <w:sz w:val="24"/>
            <w:szCs w:val="24"/>
          </w:rPr>
          <w:t>-</w:t>
        </w:r>
      </w:ins>
      <w:r w:rsidR="0005171D" w:rsidRPr="005A4578">
        <w:rPr>
          <w:sz w:val="24"/>
          <w:szCs w:val="24"/>
        </w:rPr>
        <w:t>right and bottom</w:t>
      </w:r>
      <w:del w:id="714" w:author="Teresa Artman" w:date="2018-09-01T14:42:00Z">
        <w:r w:rsidR="0005171D" w:rsidRPr="005A4578" w:rsidDel="00ED6172">
          <w:rPr>
            <w:sz w:val="24"/>
            <w:szCs w:val="24"/>
          </w:rPr>
          <w:delText xml:space="preserve"> </w:delText>
        </w:r>
      </w:del>
      <w:ins w:id="715" w:author="Teresa Artman" w:date="2018-09-01T14:42:00Z">
        <w:r w:rsidR="00ED6172">
          <w:rPr>
            <w:sz w:val="24"/>
            <w:szCs w:val="24"/>
          </w:rPr>
          <w:t>-</w:t>
        </w:r>
      </w:ins>
      <w:r w:rsidR="0005171D" w:rsidRPr="005A4578">
        <w:rPr>
          <w:sz w:val="24"/>
          <w:szCs w:val="24"/>
        </w:rPr>
        <w:t xml:space="preserve">left quadrants, </w:t>
      </w:r>
      <w:r w:rsidRPr="005A4578">
        <w:rPr>
          <w:sz w:val="24"/>
          <w:szCs w:val="24"/>
        </w:rPr>
        <w:t xml:space="preserve">the </w:t>
      </w:r>
      <w:r w:rsidR="0010550B">
        <w:rPr>
          <w:sz w:val="24"/>
          <w:szCs w:val="24"/>
        </w:rPr>
        <w:t xml:space="preserve">relationship was positive. We </w:t>
      </w:r>
      <w:r w:rsidRPr="005A4578">
        <w:rPr>
          <w:sz w:val="24"/>
          <w:szCs w:val="24"/>
        </w:rPr>
        <w:t xml:space="preserve">focus on the latter changes and quantify their frequency in three different </w:t>
      </w:r>
      <w:del w:id="716" w:author="Laura Tesch" w:date="2018-09-26T09:50:00Z">
        <w:r w:rsidRPr="005A4578" w:rsidDel="004078A3">
          <w:rPr>
            <w:sz w:val="24"/>
            <w:szCs w:val="24"/>
          </w:rPr>
          <w:delText xml:space="preserve">time </w:delText>
        </w:r>
      </w:del>
      <w:r w:rsidRPr="005A4578">
        <w:rPr>
          <w:sz w:val="24"/>
          <w:szCs w:val="24"/>
        </w:rPr>
        <w:t>periods relating to overall mortality trends. Gr</w:t>
      </w:r>
      <w:del w:id="717" w:author="Teresa Artman" w:date="2018-09-01T14:42:00Z">
        <w:r w:rsidRPr="005A4578" w:rsidDel="00ED6172">
          <w:rPr>
            <w:sz w:val="24"/>
            <w:szCs w:val="24"/>
          </w:rPr>
          <w:delText>e</w:delText>
        </w:r>
      </w:del>
      <w:ins w:id="718" w:author="Teresa Artman" w:date="2018-09-01T14:42:00Z">
        <w:r w:rsidR="00ED6172">
          <w:rPr>
            <w:sz w:val="24"/>
            <w:szCs w:val="24"/>
          </w:rPr>
          <w:t>a</w:t>
        </w:r>
      </w:ins>
      <w:r w:rsidRPr="005A4578">
        <w:rPr>
          <w:sz w:val="24"/>
          <w:szCs w:val="24"/>
        </w:rPr>
        <w:t>y dots correspond to a negative association between life expectancy and life disparity (e.g.</w:t>
      </w:r>
      <w:ins w:id="719" w:author="deborah gregg" w:date="2018-08-20T13:20:00Z">
        <w:r w:rsidR="00350EAC">
          <w:rPr>
            <w:sz w:val="24"/>
            <w:szCs w:val="24"/>
          </w:rPr>
          <w:t>,</w:t>
        </w:r>
      </w:ins>
      <w:r w:rsidRPr="005A4578">
        <w:rPr>
          <w:sz w:val="24"/>
          <w:szCs w:val="24"/>
        </w:rPr>
        <w:t xml:space="preserve"> increases in </w:t>
      </w:r>
      <w:r w:rsidRPr="005A4578">
        <w:rPr>
          <w:i/>
          <w:sz w:val="24"/>
          <w:szCs w:val="24"/>
        </w:rPr>
        <w:t>e</w:t>
      </w:r>
      <w:r w:rsidRPr="005A4578">
        <w:rPr>
          <w:sz w:val="24"/>
          <w:szCs w:val="24"/>
          <w:vertAlign w:val="subscript"/>
        </w:rPr>
        <w:t>0</w:t>
      </w:r>
      <w:r w:rsidR="001E6567">
        <w:rPr>
          <w:sz w:val="24"/>
          <w:szCs w:val="24"/>
        </w:rPr>
        <w:t xml:space="preserve"> </w:t>
      </w:r>
      <w:r w:rsidRPr="005A4578">
        <w:rPr>
          <w:sz w:val="24"/>
          <w:szCs w:val="24"/>
        </w:rPr>
        <w:t xml:space="preserve">with decreases in </w:t>
      </w:r>
      <w:r w:rsidRPr="005A4578">
        <w:rPr>
          <w:i/>
          <w:sz w:val="24"/>
          <w:szCs w:val="24"/>
        </w:rPr>
        <w:t>e</w:t>
      </w:r>
      <w:r w:rsidRPr="0010550B">
        <w:rPr>
          <w:sz w:val="24"/>
          <w:szCs w:val="24"/>
          <w:vertAlign w:val="superscript"/>
          <w:rPrChange w:id="720" w:author="Laura Tesch" w:date="2018-08-08T20:08:00Z">
            <w:rPr>
              <w:i/>
              <w:sz w:val="24"/>
              <w:szCs w:val="24"/>
              <w:vertAlign w:val="superscript"/>
            </w:rPr>
          </w:rPrChange>
        </w:rPr>
        <w:t>†</w:t>
      </w:r>
      <w:r w:rsidRPr="005A4578">
        <w:rPr>
          <w:sz w:val="24"/>
          <w:szCs w:val="24"/>
        </w:rPr>
        <w:t>),</w:t>
      </w:r>
      <w:r w:rsidR="001E6567">
        <w:rPr>
          <w:sz w:val="24"/>
          <w:szCs w:val="24"/>
        </w:rPr>
        <w:t xml:space="preserve"> </w:t>
      </w:r>
      <w:del w:id="721" w:author="Teresa Artman" w:date="2018-09-01T14:42:00Z">
        <w:r w:rsidRPr="005A4578" w:rsidDel="00ED6172">
          <w:rPr>
            <w:sz w:val="24"/>
            <w:szCs w:val="24"/>
          </w:rPr>
          <w:delText xml:space="preserve">while </w:delText>
        </w:r>
      </w:del>
      <w:ins w:id="722" w:author="Teresa Artman" w:date="2018-09-01T14:42:00Z">
        <w:r w:rsidR="00ED6172">
          <w:rPr>
            <w:sz w:val="24"/>
            <w:szCs w:val="24"/>
          </w:rPr>
          <w:t xml:space="preserve">and </w:t>
        </w:r>
      </w:ins>
      <w:r w:rsidRPr="005A4578">
        <w:rPr>
          <w:sz w:val="24"/>
          <w:szCs w:val="24"/>
        </w:rPr>
        <w:t>red</w:t>
      </w:r>
      <w:r w:rsidR="001E6567">
        <w:rPr>
          <w:sz w:val="24"/>
          <w:szCs w:val="24"/>
        </w:rPr>
        <w:t xml:space="preserve"> </w:t>
      </w:r>
      <w:r w:rsidRPr="005A4578">
        <w:rPr>
          <w:sz w:val="24"/>
          <w:szCs w:val="24"/>
        </w:rPr>
        <w:t>dots correspond to a positive association (e.g.</w:t>
      </w:r>
      <w:ins w:id="723" w:author="deborah gregg" w:date="2018-08-20T13:20:00Z">
        <w:r w:rsidR="00350EAC">
          <w:rPr>
            <w:sz w:val="24"/>
            <w:szCs w:val="24"/>
          </w:rPr>
          <w:t>,</w:t>
        </w:r>
      </w:ins>
      <w:r w:rsidRPr="005A4578">
        <w:rPr>
          <w:sz w:val="24"/>
          <w:szCs w:val="24"/>
        </w:rPr>
        <w:t xml:space="preserve"> increases in </w:t>
      </w:r>
      <w:r w:rsidRPr="00F5295F">
        <w:rPr>
          <w:i/>
          <w:sz w:val="24"/>
          <w:szCs w:val="24"/>
        </w:rPr>
        <w:t>e</w:t>
      </w:r>
      <w:r w:rsidRPr="00F5295F">
        <w:rPr>
          <w:sz w:val="24"/>
          <w:szCs w:val="24"/>
          <w:vertAlign w:val="subscript"/>
        </w:rPr>
        <w:t>0</w:t>
      </w:r>
      <w:ins w:id="724" w:author="Laura Tesch" w:date="2018-09-25T14:46:00Z">
        <w:r w:rsidR="00F5295F">
          <w:rPr>
            <w:sz w:val="24"/>
            <w:szCs w:val="24"/>
          </w:rPr>
          <w:t xml:space="preserve"> </w:t>
        </w:r>
      </w:ins>
      <w:r w:rsidRPr="00F5295F">
        <w:rPr>
          <w:sz w:val="24"/>
          <w:szCs w:val="24"/>
        </w:rPr>
        <w:t>with</w:t>
      </w:r>
      <w:r w:rsidRPr="005A4578">
        <w:rPr>
          <w:sz w:val="24"/>
          <w:szCs w:val="24"/>
        </w:rPr>
        <w:t xml:space="preserve"> increases in </w:t>
      </w:r>
      <w:r w:rsidRPr="005A4578">
        <w:rPr>
          <w:i/>
          <w:sz w:val="24"/>
          <w:szCs w:val="24"/>
        </w:rPr>
        <w:t>e</w:t>
      </w:r>
      <w:r w:rsidRPr="0010550B">
        <w:rPr>
          <w:sz w:val="24"/>
          <w:szCs w:val="24"/>
          <w:vertAlign w:val="superscript"/>
          <w:rPrChange w:id="725" w:author="Laura Tesch" w:date="2018-08-08T20:09:00Z">
            <w:rPr>
              <w:i/>
              <w:sz w:val="24"/>
              <w:szCs w:val="24"/>
              <w:vertAlign w:val="superscript"/>
            </w:rPr>
          </w:rPrChange>
        </w:rPr>
        <w:t>†</w:t>
      </w:r>
      <w:r w:rsidRPr="0010550B">
        <w:rPr>
          <w:sz w:val="24"/>
          <w:szCs w:val="24"/>
        </w:rPr>
        <w:t>).</w:t>
      </w:r>
      <w:r w:rsidRPr="005A4578">
        <w:rPr>
          <w:sz w:val="24"/>
          <w:szCs w:val="24"/>
        </w:rPr>
        <w:t xml:space="preserve"> </w:t>
      </w:r>
      <w:del w:id="726" w:author="Teresa Artman" w:date="2018-09-01T14:42:00Z">
        <w:r w:rsidRPr="005A4578" w:rsidDel="00ED6172">
          <w:rPr>
            <w:sz w:val="24"/>
            <w:szCs w:val="24"/>
          </w:rPr>
          <w:delText xml:space="preserve">Since </w:delText>
        </w:r>
      </w:del>
      <w:ins w:id="727" w:author="Teresa Artman" w:date="2018-09-01T14:42:00Z">
        <w:r w:rsidR="00ED6172">
          <w:rPr>
            <w:sz w:val="24"/>
            <w:szCs w:val="24"/>
          </w:rPr>
          <w:t xml:space="preserve">Because </w:t>
        </w:r>
      </w:ins>
      <w:r w:rsidRPr="005A4578">
        <w:rPr>
          <w:sz w:val="24"/>
          <w:szCs w:val="24"/>
        </w:rPr>
        <w:t>Russia is both the largest country included in the analysis and the country with the most volatile mortality trends, we marked</w:t>
      </w:r>
      <w:r w:rsidR="0005171D" w:rsidRPr="005A4578">
        <w:rPr>
          <w:sz w:val="24"/>
          <w:szCs w:val="24"/>
        </w:rPr>
        <w:t xml:space="preserve"> </w:t>
      </w:r>
      <w:r w:rsidRPr="005A4578">
        <w:rPr>
          <w:sz w:val="24"/>
          <w:szCs w:val="24"/>
        </w:rPr>
        <w:t>its points in dark blue.</w:t>
      </w:r>
      <w:r w:rsidR="001E6567">
        <w:rPr>
          <w:sz w:val="24"/>
          <w:szCs w:val="24"/>
        </w:rPr>
        <w:t xml:space="preserve"> </w:t>
      </w:r>
      <w:r w:rsidRPr="005A4578">
        <w:rPr>
          <w:sz w:val="24"/>
          <w:szCs w:val="24"/>
        </w:rPr>
        <w:t xml:space="preserve">Absolute changes (top panel) are easy to interpret </w:t>
      </w:r>
      <w:del w:id="728" w:author="Teresa Artman" w:date="2018-09-01T14:42:00Z">
        <w:r w:rsidRPr="005A4578" w:rsidDel="00ED6172">
          <w:rPr>
            <w:sz w:val="24"/>
            <w:szCs w:val="24"/>
          </w:rPr>
          <w:delText>since</w:delText>
        </w:r>
        <w:r w:rsidR="0005171D" w:rsidRPr="005A4578" w:rsidDel="00ED6172">
          <w:rPr>
            <w:sz w:val="24"/>
            <w:szCs w:val="24"/>
          </w:rPr>
          <w:delText xml:space="preserve"> </w:delText>
        </w:r>
      </w:del>
      <w:ins w:id="729" w:author="Teresa Artman" w:date="2018-09-01T14:42:00Z">
        <w:r w:rsidR="00ED6172">
          <w:rPr>
            <w:sz w:val="24"/>
            <w:szCs w:val="24"/>
          </w:rPr>
          <w:t xml:space="preserve">because </w:t>
        </w:r>
      </w:ins>
      <w:r w:rsidR="0005171D" w:rsidRPr="005A4578">
        <w:rPr>
          <w:sz w:val="24"/>
          <w:szCs w:val="24"/>
        </w:rPr>
        <w:t xml:space="preserve">they reflect the changes in </w:t>
      </w:r>
      <w:r w:rsidRPr="005A4578">
        <w:rPr>
          <w:sz w:val="24"/>
          <w:szCs w:val="24"/>
        </w:rPr>
        <w:t xml:space="preserve">life expectancy and life disparity measured in years. However, </w:t>
      </w:r>
      <w:del w:id="730" w:author="Teresa Artman" w:date="2018-09-01T14:42:00Z">
        <w:r w:rsidRPr="005A4578" w:rsidDel="00ED6172">
          <w:rPr>
            <w:sz w:val="24"/>
            <w:szCs w:val="24"/>
          </w:rPr>
          <w:delText xml:space="preserve">since </w:delText>
        </w:r>
      </w:del>
      <w:ins w:id="731" w:author="Teresa Artman" w:date="2018-09-01T14:42:00Z">
        <w:r w:rsidR="00ED6172">
          <w:rPr>
            <w:sz w:val="24"/>
            <w:szCs w:val="24"/>
          </w:rPr>
          <w:t xml:space="preserve">because </w:t>
        </w:r>
      </w:ins>
      <w:r w:rsidRPr="005A4578">
        <w:rPr>
          <w:sz w:val="24"/>
          <w:szCs w:val="24"/>
        </w:rPr>
        <w:t xml:space="preserve">the maximum value of </w:t>
      </w:r>
      <w:r w:rsidRPr="005A4578">
        <w:rPr>
          <w:i/>
          <w:sz w:val="24"/>
          <w:szCs w:val="24"/>
        </w:rPr>
        <w:t>e</w:t>
      </w:r>
      <w:r w:rsidRPr="005A4578">
        <w:rPr>
          <w:sz w:val="24"/>
          <w:szCs w:val="24"/>
          <w:vertAlign w:val="subscript"/>
        </w:rPr>
        <w:t>0</w:t>
      </w:r>
      <w:r w:rsidRPr="005A4578">
        <w:rPr>
          <w:sz w:val="24"/>
          <w:szCs w:val="24"/>
        </w:rPr>
        <w:t xml:space="preserve"> is much higher than the maximum value of </w:t>
      </w:r>
      <w:r w:rsidRPr="005A4578">
        <w:rPr>
          <w:i/>
          <w:sz w:val="24"/>
          <w:szCs w:val="24"/>
        </w:rPr>
        <w:t>e</w:t>
      </w:r>
      <w:r w:rsidRPr="0010550B">
        <w:rPr>
          <w:sz w:val="24"/>
          <w:szCs w:val="24"/>
          <w:vertAlign w:val="superscript"/>
          <w:rPrChange w:id="732" w:author="Laura Tesch" w:date="2018-08-08T20:09:00Z">
            <w:rPr>
              <w:i/>
              <w:sz w:val="24"/>
              <w:szCs w:val="24"/>
              <w:vertAlign w:val="superscript"/>
            </w:rPr>
          </w:rPrChange>
        </w:rPr>
        <w:t>†</w:t>
      </w:r>
      <w:r w:rsidRPr="0010550B">
        <w:rPr>
          <w:sz w:val="24"/>
          <w:szCs w:val="24"/>
        </w:rPr>
        <w:t>,</w:t>
      </w:r>
      <w:r w:rsidRPr="005A4578">
        <w:rPr>
          <w:sz w:val="24"/>
          <w:szCs w:val="24"/>
        </w:rPr>
        <w:t xml:space="preserve"> it is not surprising that changes vary more strongly on the </w:t>
      </w:r>
      <w:r w:rsidRPr="005A4578">
        <w:rPr>
          <w:i/>
          <w:sz w:val="24"/>
          <w:szCs w:val="24"/>
        </w:rPr>
        <w:t>e</w:t>
      </w:r>
      <w:r w:rsidRPr="005A4578">
        <w:rPr>
          <w:sz w:val="24"/>
          <w:szCs w:val="24"/>
          <w:vertAlign w:val="subscript"/>
        </w:rPr>
        <w:t>0</w:t>
      </w:r>
      <w:r w:rsidRPr="005A4578">
        <w:rPr>
          <w:sz w:val="24"/>
          <w:szCs w:val="24"/>
        </w:rPr>
        <w:t xml:space="preserve"> axis than the </w:t>
      </w:r>
      <w:r w:rsidRPr="005A4578">
        <w:rPr>
          <w:i/>
          <w:sz w:val="24"/>
          <w:szCs w:val="24"/>
        </w:rPr>
        <w:t>e</w:t>
      </w:r>
      <w:r w:rsidRPr="0010550B">
        <w:rPr>
          <w:sz w:val="24"/>
          <w:szCs w:val="24"/>
          <w:vertAlign w:val="superscript"/>
          <w:rPrChange w:id="733" w:author="Laura Tesch" w:date="2018-08-08T20:09:00Z">
            <w:rPr>
              <w:i/>
              <w:sz w:val="24"/>
              <w:szCs w:val="24"/>
              <w:vertAlign w:val="superscript"/>
            </w:rPr>
          </w:rPrChange>
        </w:rPr>
        <w:t>†</w:t>
      </w:r>
      <w:r w:rsidRPr="005A4578">
        <w:rPr>
          <w:i/>
          <w:sz w:val="24"/>
          <w:szCs w:val="24"/>
        </w:rPr>
        <w:t xml:space="preserve"> </w:t>
      </w:r>
      <w:r w:rsidR="0010550B">
        <w:rPr>
          <w:sz w:val="24"/>
          <w:szCs w:val="24"/>
        </w:rPr>
        <w:t xml:space="preserve">axis. </w:t>
      </w:r>
      <w:r w:rsidRPr="005A4578">
        <w:rPr>
          <w:sz w:val="24"/>
          <w:szCs w:val="24"/>
        </w:rPr>
        <w:t>Therefore,</w:t>
      </w:r>
      <w:r w:rsidR="001E6567">
        <w:rPr>
          <w:sz w:val="24"/>
          <w:szCs w:val="24"/>
        </w:rPr>
        <w:t xml:space="preserve"> </w:t>
      </w:r>
      <w:r w:rsidRPr="005A4578">
        <w:rPr>
          <w:sz w:val="24"/>
          <w:szCs w:val="24"/>
        </w:rPr>
        <w:t>it is also important to analyze changes in both measures in</w:t>
      </w:r>
      <w:r w:rsidR="0010550B">
        <w:rPr>
          <w:sz w:val="24"/>
          <w:szCs w:val="24"/>
        </w:rPr>
        <w:t xml:space="preserve"> relative terms (bottom panel)</w:t>
      </w:r>
      <w:del w:id="734" w:author="Teresa Artman" w:date="2018-09-01T14:42:00Z">
        <w:r w:rsidR="0010550B" w:rsidDel="00ED6172">
          <w:rPr>
            <w:sz w:val="24"/>
            <w:szCs w:val="24"/>
          </w:rPr>
          <w:delText>.</w:delText>
        </w:r>
      </w:del>
      <w:ins w:id="735" w:author="Teresa Artman" w:date="2018-09-01T14:42:00Z">
        <w:r w:rsidR="00ED6172">
          <w:rPr>
            <w:sz w:val="24"/>
            <w:szCs w:val="24"/>
          </w:rPr>
          <w:t>,</w:t>
        </w:r>
      </w:ins>
      <w:r w:rsidR="0010550B">
        <w:rPr>
          <w:sz w:val="24"/>
          <w:szCs w:val="24"/>
        </w:rPr>
        <w:t xml:space="preserve"> </w:t>
      </w:r>
      <w:del w:id="736" w:author="Teresa Artman" w:date="2018-09-01T14:42:00Z">
        <w:r w:rsidRPr="005A4578" w:rsidDel="00ED6172">
          <w:rPr>
            <w:sz w:val="24"/>
            <w:szCs w:val="24"/>
          </w:rPr>
          <w:delText xml:space="preserve">This </w:delText>
        </w:r>
      </w:del>
      <w:ins w:id="737" w:author="Teresa Artman" w:date="2018-09-01T14:42:00Z">
        <w:r w:rsidR="00ED6172">
          <w:rPr>
            <w:sz w:val="24"/>
            <w:szCs w:val="24"/>
          </w:rPr>
          <w:t xml:space="preserve">which </w:t>
        </w:r>
      </w:ins>
      <w:r w:rsidRPr="005A4578">
        <w:rPr>
          <w:sz w:val="24"/>
          <w:szCs w:val="24"/>
        </w:rPr>
        <w:t>allows us to quantify the intensity of such changes.</w:t>
      </w:r>
    </w:p>
    <w:p w14:paraId="181EF28B" w14:textId="77A30673" w:rsidR="00ED6172" w:rsidRPr="00134265" w:rsidRDefault="00ED6172" w:rsidP="00ED6172">
      <w:pPr>
        <w:pStyle w:val="BodyText"/>
        <w:spacing w:line="480" w:lineRule="auto"/>
        <w:jc w:val="center"/>
        <w:rPr>
          <w:ins w:id="738" w:author="Teresa Artman" w:date="2018-09-01T14:43:00Z"/>
          <w:b/>
          <w:sz w:val="24"/>
          <w:szCs w:val="24"/>
        </w:rPr>
      </w:pPr>
      <w:ins w:id="739" w:author="Teresa Artman" w:date="2018-09-01T14:43:00Z">
        <w:r w:rsidRPr="00134265">
          <w:rPr>
            <w:b/>
            <w:sz w:val="24"/>
            <w:szCs w:val="24"/>
          </w:rPr>
          <w:t xml:space="preserve">[place </w:t>
        </w:r>
        <w:r>
          <w:rPr>
            <w:b/>
            <w:sz w:val="24"/>
            <w:szCs w:val="24"/>
          </w:rPr>
          <w:t>Figure 3</w:t>
        </w:r>
        <w:r w:rsidRPr="00134265">
          <w:rPr>
            <w:b/>
            <w:sz w:val="24"/>
            <w:szCs w:val="24"/>
          </w:rPr>
          <w:t xml:space="preserve"> about here]</w:t>
        </w:r>
      </w:ins>
    </w:p>
    <w:p w14:paraId="4F9C4687" w14:textId="5D160B7F" w:rsidR="0005171D" w:rsidRPr="005A4578" w:rsidRDefault="00654572" w:rsidP="0005171D">
      <w:pPr>
        <w:pStyle w:val="BodyText"/>
        <w:spacing w:line="480" w:lineRule="auto"/>
        <w:ind w:firstLine="720"/>
        <w:rPr>
          <w:sz w:val="24"/>
          <w:szCs w:val="24"/>
        </w:rPr>
      </w:pPr>
      <w:r w:rsidRPr="005A4578">
        <w:rPr>
          <w:sz w:val="24"/>
          <w:szCs w:val="24"/>
        </w:rPr>
        <w:t>During 1960</w:t>
      </w:r>
      <w:ins w:id="740" w:author="deborah gregg" w:date="2018-08-20T13:21:00Z">
        <w:r w:rsidR="00350EAC">
          <w:rPr>
            <w:sz w:val="24"/>
            <w:szCs w:val="24"/>
          </w:rPr>
          <w:t>–</w:t>
        </w:r>
      </w:ins>
      <w:del w:id="741" w:author="deborah gregg" w:date="2018-08-20T13:21:00Z">
        <w:r w:rsidRPr="005A4578" w:rsidDel="00350EAC">
          <w:rPr>
            <w:sz w:val="24"/>
            <w:szCs w:val="24"/>
          </w:rPr>
          <w:delText>-</w:delText>
        </w:r>
      </w:del>
      <w:r w:rsidRPr="005A4578">
        <w:rPr>
          <w:sz w:val="24"/>
          <w:szCs w:val="24"/>
        </w:rPr>
        <w:t>1980, almost one-third of the yearly changes in mortality resulted in</w:t>
      </w:r>
      <w:ins w:id="742" w:author="Laura Tesch" w:date="2018-09-26T09:51:00Z">
        <w:r w:rsidR="00921F6D">
          <w:rPr>
            <w:sz w:val="24"/>
            <w:szCs w:val="24"/>
          </w:rPr>
          <w:t xml:space="preserve"> decreases in both</w:t>
        </w:r>
      </w:ins>
      <w:r w:rsidRPr="005A4578">
        <w:rPr>
          <w:sz w:val="24"/>
          <w:szCs w:val="24"/>
        </w:rPr>
        <w:t xml:space="preserve"> </w:t>
      </w:r>
      <w:r w:rsidRPr="005A4578">
        <w:rPr>
          <w:i/>
          <w:sz w:val="24"/>
          <w:szCs w:val="24"/>
        </w:rPr>
        <w:t>e</w:t>
      </w:r>
      <w:r w:rsidRPr="005A4578">
        <w:rPr>
          <w:sz w:val="24"/>
          <w:szCs w:val="24"/>
          <w:vertAlign w:val="subscript"/>
        </w:rPr>
        <w:t>0</w:t>
      </w:r>
      <w:r w:rsidRPr="005A4578">
        <w:rPr>
          <w:sz w:val="24"/>
          <w:szCs w:val="24"/>
        </w:rPr>
        <w:t xml:space="preserve"> </w:t>
      </w:r>
      <w:del w:id="743" w:author="Laura Tesch" w:date="2018-09-26T09:51:00Z">
        <w:r w:rsidRPr="005A4578" w:rsidDel="00921F6D">
          <w:rPr>
            <w:sz w:val="24"/>
            <w:szCs w:val="24"/>
          </w:rPr>
          <w:delText xml:space="preserve">decreases </w:delText>
        </w:r>
      </w:del>
      <w:r w:rsidRPr="005A4578">
        <w:rPr>
          <w:sz w:val="24"/>
          <w:szCs w:val="24"/>
        </w:rPr>
        <w:t xml:space="preserve">and </w:t>
      </w:r>
      <w:del w:id="744" w:author="Laura Tesch" w:date="2018-09-26T09:51:00Z">
        <w:r w:rsidRPr="005A4578" w:rsidDel="00921F6D">
          <w:rPr>
            <w:sz w:val="24"/>
            <w:szCs w:val="24"/>
          </w:rPr>
          <w:delText xml:space="preserve">decreases in </w:delText>
        </w:r>
      </w:del>
      <w:r w:rsidRPr="005A4578">
        <w:rPr>
          <w:i/>
          <w:sz w:val="24"/>
          <w:szCs w:val="24"/>
        </w:rPr>
        <w:t>e</w:t>
      </w:r>
      <w:r w:rsidRPr="00350EAC">
        <w:rPr>
          <w:sz w:val="24"/>
          <w:szCs w:val="24"/>
          <w:vertAlign w:val="superscript"/>
          <w:rPrChange w:id="745" w:author="deborah gregg" w:date="2018-08-20T13:21:00Z">
            <w:rPr>
              <w:i/>
              <w:sz w:val="24"/>
              <w:szCs w:val="24"/>
              <w:vertAlign w:val="superscript"/>
            </w:rPr>
          </w:rPrChange>
        </w:rPr>
        <w:t>†</w:t>
      </w:r>
      <w:del w:id="746" w:author="Teresa Artman" w:date="2018-09-06T14:38:00Z">
        <w:r w:rsidRPr="005A4578" w:rsidDel="004B3B30">
          <w:rPr>
            <w:sz w:val="24"/>
            <w:szCs w:val="24"/>
          </w:rPr>
          <w:delText>,</w:delText>
        </w:r>
      </w:del>
      <w:r w:rsidRPr="005A4578">
        <w:rPr>
          <w:sz w:val="24"/>
          <w:szCs w:val="24"/>
        </w:rPr>
        <w:t xml:space="preserve"> </w:t>
      </w:r>
      <w:del w:id="747" w:author="Laura Tesch" w:date="2018-09-26T09:51:00Z">
        <w:r w:rsidRPr="005A4578" w:rsidDel="00921F6D">
          <w:rPr>
            <w:sz w:val="24"/>
            <w:szCs w:val="24"/>
          </w:rPr>
          <w:delText xml:space="preserve">in </w:delText>
        </w:r>
      </w:del>
      <w:ins w:id="748" w:author="Laura Tesch" w:date="2018-09-26T09:51:00Z">
        <w:r w:rsidR="00921F6D">
          <w:rPr>
            <w:sz w:val="24"/>
            <w:szCs w:val="24"/>
          </w:rPr>
          <w:t>for</w:t>
        </w:r>
        <w:r w:rsidR="00921F6D" w:rsidRPr="005A4578">
          <w:rPr>
            <w:sz w:val="24"/>
            <w:szCs w:val="24"/>
          </w:rPr>
          <w:t xml:space="preserve"> </w:t>
        </w:r>
      </w:ins>
      <w:r w:rsidRPr="005A4578">
        <w:rPr>
          <w:sz w:val="24"/>
          <w:szCs w:val="24"/>
        </w:rPr>
        <w:t>both males (35.5</w:t>
      </w:r>
      <w:ins w:id="749" w:author="deborah gregg" w:date="2018-08-20T13:21:00Z">
        <w:r w:rsidR="00350EAC">
          <w:rPr>
            <w:sz w:val="24"/>
            <w:szCs w:val="24"/>
          </w:rPr>
          <w:t xml:space="preserve"> </w:t>
        </w:r>
      </w:ins>
      <w:r w:rsidRPr="005A4578">
        <w:rPr>
          <w:sz w:val="24"/>
          <w:szCs w:val="24"/>
        </w:rPr>
        <w:t>%</w:t>
      </w:r>
      <w:ins w:id="750" w:author="Laura Tesch" w:date="2018-08-09T17:15:00Z">
        <w:r w:rsidR="00E046FB">
          <w:rPr>
            <w:sz w:val="24"/>
            <w:szCs w:val="24"/>
          </w:rPr>
          <w:t>;</w:t>
        </w:r>
      </w:ins>
      <w:del w:id="751" w:author="Laura Tesch" w:date="2018-08-09T17:15:00Z">
        <w:r w:rsidRPr="005A4578" w:rsidDel="00E046FB">
          <w:rPr>
            <w:sz w:val="24"/>
            <w:szCs w:val="24"/>
          </w:rPr>
          <w:delText>,</w:delText>
        </w:r>
      </w:del>
      <w:r w:rsidRPr="005A4578">
        <w:rPr>
          <w:sz w:val="24"/>
          <w:szCs w:val="24"/>
        </w:rPr>
        <w:t xml:space="preserve"> 95</w:t>
      </w:r>
      <w:ins w:id="752" w:author="deborah gregg" w:date="2018-08-20T13:21:00Z">
        <w:r w:rsidR="00350EAC">
          <w:rPr>
            <w:sz w:val="24"/>
            <w:szCs w:val="24"/>
          </w:rPr>
          <w:t xml:space="preserve"> </w:t>
        </w:r>
      </w:ins>
      <w:r w:rsidRPr="005A4578">
        <w:rPr>
          <w:sz w:val="24"/>
          <w:szCs w:val="24"/>
        </w:rPr>
        <w:t xml:space="preserve">% CI </w:t>
      </w:r>
      <w:ins w:id="753" w:author="Laura Tesch" w:date="2018-08-09T17:15:00Z">
        <w:r w:rsidR="00E046FB">
          <w:rPr>
            <w:sz w:val="24"/>
            <w:szCs w:val="24"/>
          </w:rPr>
          <w:t xml:space="preserve">= </w:t>
        </w:r>
      </w:ins>
      <w:r w:rsidRPr="005A4578">
        <w:rPr>
          <w:sz w:val="24"/>
          <w:szCs w:val="24"/>
        </w:rPr>
        <w:t>[29.1,41.8]</w:t>
      </w:r>
      <w:del w:id="754" w:author="deborah gregg" w:date="2018-08-20T13:22:00Z">
        <w:r w:rsidRPr="005A4578" w:rsidDel="00350EAC">
          <w:rPr>
            <w:sz w:val="24"/>
            <w:szCs w:val="24"/>
          </w:rPr>
          <w:delText xml:space="preserve"> </w:delText>
        </w:r>
      </w:del>
      <w:r w:rsidRPr="005A4578">
        <w:rPr>
          <w:sz w:val="24"/>
          <w:szCs w:val="24"/>
        </w:rPr>
        <w:t>) and females (32.7</w:t>
      </w:r>
      <w:ins w:id="755" w:author="Laura Tesch" w:date="2018-08-09T17:16:00Z">
        <w:r w:rsidR="00E046FB">
          <w:rPr>
            <w:sz w:val="24"/>
            <w:szCs w:val="24"/>
          </w:rPr>
          <w:t xml:space="preserve"> %; 95 % CI =</w:t>
        </w:r>
      </w:ins>
      <w:r w:rsidRPr="005A4578">
        <w:rPr>
          <w:sz w:val="24"/>
          <w:szCs w:val="24"/>
        </w:rPr>
        <w:t xml:space="preserve"> [26.5,38.9]). These were mostly small changes</w:t>
      </w:r>
      <w:ins w:id="756" w:author="Laura Tesch" w:date="2018-09-26T09:52:00Z">
        <w:r w:rsidR="00921F6D">
          <w:rPr>
            <w:sz w:val="24"/>
            <w:szCs w:val="24"/>
          </w:rPr>
          <w:t>,</w:t>
        </w:r>
      </w:ins>
      <w:r w:rsidRPr="005A4578">
        <w:rPr>
          <w:sz w:val="24"/>
          <w:szCs w:val="24"/>
        </w:rPr>
        <w:t xml:space="preserve"> corresponding to less than one year of life. Conversely, 20.0</w:t>
      </w:r>
      <w:ins w:id="757" w:author="Laura Tesch" w:date="2018-08-09T17:16:00Z">
        <w:r w:rsidR="00E046FB">
          <w:rPr>
            <w:sz w:val="24"/>
            <w:szCs w:val="24"/>
          </w:rPr>
          <w:t xml:space="preserve"> </w:t>
        </w:r>
      </w:ins>
      <w:r w:rsidRPr="005A4578">
        <w:rPr>
          <w:sz w:val="24"/>
          <w:szCs w:val="24"/>
        </w:rPr>
        <w:t xml:space="preserve">% </w:t>
      </w:r>
      <w:ins w:id="758" w:author="Laura Tesch" w:date="2018-08-09T17:16:00Z">
        <w:r w:rsidR="00E046FB">
          <w:rPr>
            <w:sz w:val="24"/>
            <w:szCs w:val="24"/>
          </w:rPr>
          <w:t xml:space="preserve">(95 % CI = </w:t>
        </w:r>
      </w:ins>
      <w:r w:rsidRPr="005A4578">
        <w:rPr>
          <w:sz w:val="24"/>
          <w:szCs w:val="24"/>
        </w:rPr>
        <w:t>[14.7,25.3]</w:t>
      </w:r>
      <w:ins w:id="759" w:author="Laura Tesch" w:date="2018-08-09T17:16:00Z">
        <w:r w:rsidR="00E046FB">
          <w:rPr>
            <w:sz w:val="24"/>
            <w:szCs w:val="24"/>
          </w:rPr>
          <w:t>)</w:t>
        </w:r>
      </w:ins>
      <w:r w:rsidRPr="005A4578">
        <w:rPr>
          <w:sz w:val="24"/>
          <w:szCs w:val="24"/>
        </w:rPr>
        <w:t xml:space="preserve"> (</w:t>
      </w:r>
      <w:ins w:id="760" w:author="Laura Tesch" w:date="2018-09-26T09:52:00Z">
        <w:r w:rsidR="00921F6D">
          <w:rPr>
            <w:sz w:val="24"/>
            <w:szCs w:val="24"/>
          </w:rPr>
          <w:t xml:space="preserve">for </w:t>
        </w:r>
      </w:ins>
      <w:r w:rsidRPr="005A4578">
        <w:rPr>
          <w:sz w:val="24"/>
          <w:szCs w:val="24"/>
        </w:rPr>
        <w:t>males) and 24.6</w:t>
      </w:r>
      <w:ins w:id="761" w:author="Laura Tesch" w:date="2018-08-09T17:16:00Z">
        <w:r w:rsidR="00E046FB">
          <w:rPr>
            <w:sz w:val="24"/>
            <w:szCs w:val="24"/>
          </w:rPr>
          <w:t xml:space="preserve"> </w:t>
        </w:r>
      </w:ins>
      <w:r w:rsidRPr="005A4578">
        <w:rPr>
          <w:sz w:val="24"/>
          <w:szCs w:val="24"/>
        </w:rPr>
        <w:t xml:space="preserve">% </w:t>
      </w:r>
      <w:ins w:id="762" w:author="Laura Tesch" w:date="2018-08-09T17:16:00Z">
        <w:r w:rsidR="00E046FB">
          <w:rPr>
            <w:sz w:val="24"/>
            <w:szCs w:val="24"/>
          </w:rPr>
          <w:t xml:space="preserve">(95 % CI = </w:t>
        </w:r>
      </w:ins>
      <w:r w:rsidRPr="005A4578">
        <w:rPr>
          <w:sz w:val="24"/>
          <w:szCs w:val="24"/>
        </w:rPr>
        <w:t>[18.9,30.2]</w:t>
      </w:r>
      <w:ins w:id="763" w:author="Laura Tesch" w:date="2018-08-09T17:16:00Z">
        <w:r w:rsidR="00E046FB">
          <w:rPr>
            <w:sz w:val="24"/>
            <w:szCs w:val="24"/>
          </w:rPr>
          <w:t>)</w:t>
        </w:r>
      </w:ins>
      <w:r w:rsidR="0005171D" w:rsidRPr="005A4578">
        <w:rPr>
          <w:sz w:val="24"/>
          <w:szCs w:val="24"/>
        </w:rPr>
        <w:t xml:space="preserve"> </w:t>
      </w:r>
      <w:r w:rsidRPr="005A4578">
        <w:rPr>
          <w:sz w:val="24"/>
          <w:szCs w:val="24"/>
        </w:rPr>
        <w:t>(</w:t>
      </w:r>
      <w:ins w:id="764" w:author="Laura Tesch" w:date="2018-09-26T09:52:00Z">
        <w:r w:rsidR="00921F6D">
          <w:rPr>
            <w:sz w:val="24"/>
            <w:szCs w:val="24"/>
          </w:rPr>
          <w:t xml:space="preserve">for </w:t>
        </w:r>
      </w:ins>
      <w:r w:rsidRPr="005A4578">
        <w:rPr>
          <w:sz w:val="24"/>
          <w:szCs w:val="24"/>
        </w:rPr>
        <w:t xml:space="preserve">females) of </w:t>
      </w:r>
      <w:r w:rsidRPr="005A4578">
        <w:rPr>
          <w:i/>
          <w:sz w:val="24"/>
          <w:szCs w:val="24"/>
        </w:rPr>
        <w:t>e</w:t>
      </w:r>
      <w:r w:rsidRPr="005A4578">
        <w:rPr>
          <w:sz w:val="24"/>
          <w:szCs w:val="24"/>
          <w:vertAlign w:val="subscript"/>
        </w:rPr>
        <w:t>0</w:t>
      </w:r>
      <w:r w:rsidRPr="005A4578">
        <w:rPr>
          <w:sz w:val="24"/>
          <w:szCs w:val="24"/>
        </w:rPr>
        <w:t xml:space="preserve"> increases corresponded to </w:t>
      </w:r>
      <w:r w:rsidRPr="005A4578">
        <w:rPr>
          <w:i/>
          <w:sz w:val="24"/>
          <w:szCs w:val="24"/>
        </w:rPr>
        <w:t>e</w:t>
      </w:r>
      <w:r w:rsidRPr="00350EAC">
        <w:rPr>
          <w:sz w:val="24"/>
          <w:szCs w:val="24"/>
          <w:vertAlign w:val="superscript"/>
          <w:rPrChange w:id="765" w:author="deborah gregg" w:date="2018-08-20T13:22:00Z">
            <w:rPr>
              <w:i/>
              <w:sz w:val="24"/>
              <w:szCs w:val="24"/>
              <w:vertAlign w:val="superscript"/>
            </w:rPr>
          </w:rPrChange>
        </w:rPr>
        <w:t>†</w:t>
      </w:r>
      <w:r w:rsidRPr="005A4578">
        <w:rPr>
          <w:i/>
          <w:sz w:val="24"/>
          <w:szCs w:val="24"/>
        </w:rPr>
        <w:t xml:space="preserve"> </w:t>
      </w:r>
      <w:r w:rsidRPr="005A4578">
        <w:rPr>
          <w:sz w:val="24"/>
          <w:szCs w:val="24"/>
        </w:rPr>
        <w:t>increase. This means that</w:t>
      </w:r>
      <w:del w:id="766" w:author="Teresa Artman" w:date="2018-09-01T14:43:00Z">
        <w:r w:rsidRPr="005A4578" w:rsidDel="00ED6172">
          <w:rPr>
            <w:sz w:val="24"/>
            <w:szCs w:val="24"/>
          </w:rPr>
          <w:delText>,</w:delText>
        </w:r>
      </w:del>
      <w:r w:rsidRPr="005A4578">
        <w:rPr>
          <w:sz w:val="24"/>
          <w:szCs w:val="24"/>
        </w:rPr>
        <w:t xml:space="preserve"> </w:t>
      </w:r>
      <w:del w:id="767" w:author="Laura Tesch" w:date="2018-09-26T09:53:00Z">
        <w:r w:rsidRPr="005A4578" w:rsidDel="00921F6D">
          <w:rPr>
            <w:sz w:val="24"/>
            <w:szCs w:val="24"/>
          </w:rPr>
          <w:delText>by adding</w:delText>
        </w:r>
      </w:del>
      <w:ins w:id="768" w:author="Laura Tesch" w:date="2018-09-26T09:53:00Z">
        <w:r w:rsidR="00921F6D">
          <w:rPr>
            <w:sz w:val="24"/>
            <w:szCs w:val="24"/>
          </w:rPr>
          <w:t>when</w:t>
        </w:r>
      </w:ins>
      <w:r w:rsidRPr="005A4578">
        <w:rPr>
          <w:sz w:val="24"/>
          <w:szCs w:val="24"/>
        </w:rPr>
        <w:t xml:space="preserve"> both quadrants</w:t>
      </w:r>
      <w:ins w:id="769" w:author="Laura Tesch" w:date="2018-09-26T09:53:00Z">
        <w:r w:rsidR="00921F6D">
          <w:rPr>
            <w:sz w:val="24"/>
            <w:szCs w:val="24"/>
          </w:rPr>
          <w:t xml:space="preserve"> are added</w:t>
        </w:r>
      </w:ins>
      <w:r w:rsidRPr="005A4578">
        <w:rPr>
          <w:sz w:val="24"/>
          <w:szCs w:val="24"/>
        </w:rPr>
        <w:t xml:space="preserve">, the measures in this period were moving in the same direction more than half </w:t>
      </w:r>
      <w:del w:id="770" w:author="Laura Tesch" w:date="2018-09-26T09:53:00Z">
        <w:r w:rsidRPr="005A4578" w:rsidDel="00921F6D">
          <w:rPr>
            <w:sz w:val="24"/>
            <w:szCs w:val="24"/>
          </w:rPr>
          <w:delText xml:space="preserve">of </w:delText>
        </w:r>
      </w:del>
      <w:r w:rsidRPr="005A4578">
        <w:rPr>
          <w:sz w:val="24"/>
          <w:szCs w:val="24"/>
        </w:rPr>
        <w:t>the time. A similar pattern</w:t>
      </w:r>
      <w:del w:id="771" w:author="Teresa Artman" w:date="2018-09-06T14:39:00Z">
        <w:r w:rsidRPr="005A4578" w:rsidDel="004B3B30">
          <w:rPr>
            <w:sz w:val="24"/>
            <w:szCs w:val="24"/>
          </w:rPr>
          <w:delText>s</w:delText>
        </w:r>
      </w:del>
      <w:r w:rsidRPr="005A4578">
        <w:rPr>
          <w:sz w:val="24"/>
          <w:szCs w:val="24"/>
        </w:rPr>
        <w:t xml:space="preserve"> was observed in the period 1980</w:t>
      </w:r>
      <w:del w:id="772" w:author="Laura Tesch" w:date="2018-08-09T17:16:00Z">
        <w:r w:rsidRPr="005A4578" w:rsidDel="00616277">
          <w:rPr>
            <w:sz w:val="24"/>
            <w:szCs w:val="24"/>
          </w:rPr>
          <w:delText>-</w:delText>
        </w:r>
      </w:del>
      <w:ins w:id="773" w:author="Laura Tesch" w:date="2018-08-09T17:16:00Z">
        <w:r w:rsidR="00616277">
          <w:rPr>
            <w:sz w:val="24"/>
            <w:szCs w:val="24"/>
          </w:rPr>
          <w:t>–</w:t>
        </w:r>
      </w:ins>
      <w:r w:rsidRPr="005A4578">
        <w:rPr>
          <w:sz w:val="24"/>
          <w:szCs w:val="24"/>
        </w:rPr>
        <w:t xml:space="preserve">1988. In </w:t>
      </w:r>
      <w:r w:rsidRPr="005A4578">
        <w:rPr>
          <w:sz w:val="24"/>
          <w:szCs w:val="24"/>
        </w:rPr>
        <w:lastRenderedPageBreak/>
        <w:t>1988</w:t>
      </w:r>
      <w:del w:id="774" w:author="Laura Tesch" w:date="2018-08-09T17:16:00Z">
        <w:r w:rsidRPr="005A4578" w:rsidDel="00616277">
          <w:rPr>
            <w:sz w:val="24"/>
            <w:szCs w:val="24"/>
          </w:rPr>
          <w:delText>-</w:delText>
        </w:r>
      </w:del>
      <w:ins w:id="775" w:author="Laura Tesch" w:date="2018-08-09T17:16:00Z">
        <w:r w:rsidR="00616277">
          <w:rPr>
            <w:sz w:val="24"/>
            <w:szCs w:val="24"/>
          </w:rPr>
          <w:t>–</w:t>
        </w:r>
      </w:ins>
      <w:r w:rsidRPr="005A4578">
        <w:rPr>
          <w:sz w:val="24"/>
          <w:szCs w:val="24"/>
        </w:rPr>
        <w:t xml:space="preserve">1994, when most of the changes corresponded to substantial decreases in </w:t>
      </w:r>
      <w:r w:rsidRPr="005A4578">
        <w:rPr>
          <w:i/>
          <w:sz w:val="24"/>
          <w:szCs w:val="24"/>
        </w:rPr>
        <w:t>e</w:t>
      </w:r>
      <w:r w:rsidRPr="005A4578">
        <w:rPr>
          <w:sz w:val="24"/>
          <w:szCs w:val="24"/>
          <w:vertAlign w:val="subscript"/>
        </w:rPr>
        <w:t>0</w:t>
      </w:r>
      <w:r w:rsidRPr="005A4578">
        <w:rPr>
          <w:sz w:val="24"/>
          <w:szCs w:val="24"/>
        </w:rPr>
        <w:t xml:space="preserve">, the two indices moved in the same direction </w:t>
      </w:r>
      <w:del w:id="776" w:author="Teresa Artman" w:date="2018-09-01T14:43:00Z">
        <w:r w:rsidRPr="005A4578" w:rsidDel="00ED6172">
          <w:rPr>
            <w:sz w:val="24"/>
            <w:szCs w:val="24"/>
          </w:rPr>
          <w:delText xml:space="preserve">about </w:delText>
        </w:r>
      </w:del>
      <w:ins w:id="777" w:author="Teresa Artman" w:date="2018-09-01T14:43:00Z">
        <w:r w:rsidR="00ED6172">
          <w:rPr>
            <w:sz w:val="24"/>
            <w:szCs w:val="24"/>
          </w:rPr>
          <w:t xml:space="preserve">approximately </w:t>
        </w:r>
      </w:ins>
      <w:del w:id="778" w:author="Teresa Artman" w:date="2018-09-01T14:43:00Z">
        <w:r w:rsidRPr="005A4578" w:rsidDel="00ED6172">
          <w:rPr>
            <w:sz w:val="24"/>
            <w:szCs w:val="24"/>
          </w:rPr>
          <w:delText xml:space="preserve">a </w:delText>
        </w:r>
      </w:del>
      <w:ins w:id="779" w:author="Teresa Artman" w:date="2018-09-01T14:43:00Z">
        <w:r w:rsidR="00ED6172">
          <w:rPr>
            <w:sz w:val="24"/>
            <w:szCs w:val="24"/>
          </w:rPr>
          <w:t>one-</w:t>
        </w:r>
      </w:ins>
      <w:r w:rsidRPr="005A4578">
        <w:rPr>
          <w:sz w:val="24"/>
          <w:szCs w:val="24"/>
        </w:rPr>
        <w:t>fifth of the time.</w:t>
      </w:r>
      <w:r w:rsidR="001E6567">
        <w:rPr>
          <w:sz w:val="24"/>
          <w:szCs w:val="24"/>
        </w:rPr>
        <w:t xml:space="preserve"> </w:t>
      </w:r>
      <w:r w:rsidRPr="005A4578">
        <w:rPr>
          <w:sz w:val="24"/>
          <w:szCs w:val="24"/>
        </w:rPr>
        <w:t>Finally</w:t>
      </w:r>
      <w:ins w:id="780" w:author="Laura Tesch" w:date="2018-09-26T09:53:00Z">
        <w:r w:rsidR="00921F6D">
          <w:rPr>
            <w:sz w:val="24"/>
            <w:szCs w:val="24"/>
          </w:rPr>
          <w:t>,</w:t>
        </w:r>
      </w:ins>
      <w:r w:rsidRPr="005A4578">
        <w:rPr>
          <w:sz w:val="24"/>
          <w:szCs w:val="24"/>
        </w:rPr>
        <w:t xml:space="preserve"> in the period</w:t>
      </w:r>
      <w:r w:rsidR="001E6567">
        <w:rPr>
          <w:sz w:val="24"/>
          <w:szCs w:val="24"/>
        </w:rPr>
        <w:t xml:space="preserve"> </w:t>
      </w:r>
      <w:r w:rsidRPr="005A4578">
        <w:rPr>
          <w:sz w:val="24"/>
          <w:szCs w:val="24"/>
        </w:rPr>
        <w:t>1994 onward</w:t>
      </w:r>
      <w:del w:id="781" w:author="Laura Tesch" w:date="2018-08-09T17:16:00Z">
        <w:r w:rsidRPr="005A4578" w:rsidDel="00616277">
          <w:rPr>
            <w:sz w:val="24"/>
            <w:szCs w:val="24"/>
          </w:rPr>
          <w:delText>s</w:delText>
        </w:r>
      </w:del>
      <w:r w:rsidRPr="005A4578">
        <w:rPr>
          <w:sz w:val="24"/>
          <w:szCs w:val="24"/>
        </w:rPr>
        <w:t>, characterized by</w:t>
      </w:r>
      <w:r w:rsidR="001E6567">
        <w:rPr>
          <w:sz w:val="24"/>
          <w:szCs w:val="24"/>
        </w:rPr>
        <w:t xml:space="preserve"> </w:t>
      </w:r>
      <w:r w:rsidRPr="005A4578">
        <w:rPr>
          <w:sz w:val="24"/>
          <w:szCs w:val="24"/>
        </w:rPr>
        <w:t xml:space="preserve">mortality convergence, </w:t>
      </w:r>
      <w:del w:id="782" w:author="Laura Tesch" w:date="2018-08-09T17:16:00Z">
        <w:r w:rsidRPr="005A4578" w:rsidDel="00616277">
          <w:rPr>
            <w:sz w:val="24"/>
            <w:szCs w:val="24"/>
          </w:rPr>
          <w:delText xml:space="preserve">around </w:delText>
        </w:r>
      </w:del>
      <w:ins w:id="783" w:author="Laura Tesch" w:date="2018-08-09T17:16:00Z">
        <w:r w:rsidR="00616277">
          <w:rPr>
            <w:sz w:val="24"/>
            <w:szCs w:val="24"/>
          </w:rPr>
          <w:t>approximately</w:t>
        </w:r>
        <w:r w:rsidR="00616277" w:rsidRPr="005A4578">
          <w:rPr>
            <w:sz w:val="24"/>
            <w:szCs w:val="24"/>
          </w:rPr>
          <w:t xml:space="preserve"> </w:t>
        </w:r>
      </w:ins>
      <w:del w:id="784" w:author="Laura Tesch" w:date="2018-08-09T17:16:00Z">
        <w:r w:rsidRPr="005A4578" w:rsidDel="00616277">
          <w:rPr>
            <w:sz w:val="24"/>
            <w:szCs w:val="24"/>
          </w:rPr>
          <w:delText xml:space="preserve">a </w:delText>
        </w:r>
      </w:del>
      <w:ins w:id="785" w:author="Laura Tesch" w:date="2018-08-09T17:16:00Z">
        <w:r w:rsidR="00616277">
          <w:rPr>
            <w:sz w:val="24"/>
            <w:szCs w:val="24"/>
          </w:rPr>
          <w:t>one-</w:t>
        </w:r>
      </w:ins>
      <w:r w:rsidRPr="005A4578">
        <w:rPr>
          <w:sz w:val="24"/>
          <w:szCs w:val="24"/>
        </w:rPr>
        <w:t>third of all points related to movements in</w:t>
      </w:r>
      <w:r w:rsidR="001E6567">
        <w:rPr>
          <w:sz w:val="24"/>
          <w:szCs w:val="24"/>
        </w:rPr>
        <w:t xml:space="preserve"> </w:t>
      </w:r>
      <w:r w:rsidRPr="005A4578">
        <w:rPr>
          <w:sz w:val="24"/>
          <w:szCs w:val="24"/>
        </w:rPr>
        <w:t>the same direction for both measures.</w:t>
      </w:r>
    </w:p>
    <w:p w14:paraId="6E3C1666" w14:textId="45E14861" w:rsidR="002F6B4E" w:rsidRPr="005A4578" w:rsidRDefault="00654572" w:rsidP="0005171D">
      <w:pPr>
        <w:pStyle w:val="BodyText"/>
        <w:spacing w:line="480" w:lineRule="auto"/>
        <w:ind w:firstLine="720"/>
        <w:rPr>
          <w:sz w:val="24"/>
          <w:szCs w:val="24"/>
        </w:rPr>
      </w:pPr>
      <w:r w:rsidRPr="005A4578">
        <w:rPr>
          <w:sz w:val="24"/>
          <w:szCs w:val="24"/>
        </w:rPr>
        <w:t xml:space="preserve">Moreover, even when the two measures moved in the direction expected from a negative correlation, the magnitude of change in life expectancy did not reflect the same magnitude of change in life disparity. For example, Russia lost </w:t>
      </w:r>
      <w:del w:id="786" w:author="Teresa Artman" w:date="2018-09-01T14:43:00Z">
        <w:r w:rsidRPr="005A4578" w:rsidDel="00ED6172">
          <w:rPr>
            <w:sz w:val="24"/>
            <w:szCs w:val="24"/>
          </w:rPr>
          <w:delText>3</w:delText>
        </w:r>
      </w:del>
      <w:ins w:id="787" w:author="Teresa Artman" w:date="2018-09-01T14:43:00Z">
        <w:r w:rsidR="00ED6172">
          <w:rPr>
            <w:sz w:val="24"/>
            <w:szCs w:val="24"/>
          </w:rPr>
          <w:t>three</w:t>
        </w:r>
      </w:ins>
      <w:r w:rsidRPr="005A4578">
        <w:rPr>
          <w:sz w:val="24"/>
          <w:szCs w:val="24"/>
        </w:rPr>
        <w:t xml:space="preserve"> years of male life expectancy (</w:t>
      </w:r>
      <w:del w:id="788" w:author="Laura Tesch" w:date="2018-09-26T09:54:00Z">
        <w:r w:rsidRPr="005A4578" w:rsidDel="00C15652">
          <w:rPr>
            <w:sz w:val="24"/>
            <w:szCs w:val="24"/>
          </w:rPr>
          <w:delText xml:space="preserve">around </w:delText>
        </w:r>
      </w:del>
      <w:ins w:id="789" w:author="Laura Tesch" w:date="2018-09-26T09:54:00Z">
        <w:r w:rsidR="00C15652">
          <w:rPr>
            <w:sz w:val="24"/>
            <w:szCs w:val="24"/>
          </w:rPr>
          <w:t xml:space="preserve">approximately </w:t>
        </w:r>
      </w:ins>
      <w:r w:rsidRPr="005A4578">
        <w:rPr>
          <w:sz w:val="24"/>
          <w:szCs w:val="24"/>
        </w:rPr>
        <w:t>5</w:t>
      </w:r>
      <w:ins w:id="790" w:author="Laura Tesch" w:date="2018-08-09T17:26:00Z">
        <w:r w:rsidR="00D96DF0">
          <w:rPr>
            <w:sz w:val="24"/>
            <w:szCs w:val="24"/>
          </w:rPr>
          <w:t xml:space="preserve"> </w:t>
        </w:r>
      </w:ins>
      <w:r w:rsidRPr="005A4578">
        <w:rPr>
          <w:sz w:val="24"/>
          <w:szCs w:val="24"/>
        </w:rPr>
        <w:t xml:space="preserve">%) between 1992 and 1993, </w:t>
      </w:r>
      <w:del w:id="791" w:author="Teresa Artman" w:date="2018-09-01T14:44:00Z">
        <w:r w:rsidRPr="005A4578" w:rsidDel="00ED6172">
          <w:rPr>
            <w:sz w:val="24"/>
            <w:szCs w:val="24"/>
          </w:rPr>
          <w:delText xml:space="preserve">while </w:delText>
        </w:r>
      </w:del>
      <w:ins w:id="792" w:author="Teresa Artman" w:date="2018-09-01T14:44:00Z">
        <w:r w:rsidR="00ED6172">
          <w:rPr>
            <w:sz w:val="24"/>
            <w:szCs w:val="24"/>
          </w:rPr>
          <w:t xml:space="preserve">but </w:t>
        </w:r>
      </w:ins>
      <w:r w:rsidRPr="005A4578">
        <w:rPr>
          <w:sz w:val="24"/>
          <w:szCs w:val="24"/>
        </w:rPr>
        <w:t>life disparity showed a much smaller increase (less than 2.5</w:t>
      </w:r>
      <w:ins w:id="793" w:author="Laura Tesch" w:date="2018-08-09T17:26:00Z">
        <w:r w:rsidR="00D96DF0">
          <w:rPr>
            <w:sz w:val="24"/>
            <w:szCs w:val="24"/>
          </w:rPr>
          <w:t xml:space="preserve"> </w:t>
        </w:r>
      </w:ins>
      <w:r w:rsidRPr="005A4578">
        <w:rPr>
          <w:sz w:val="24"/>
          <w:szCs w:val="24"/>
        </w:rPr>
        <w:t xml:space="preserve">%). Most of the time, however, </w:t>
      </w:r>
      <w:r w:rsidRPr="005A4578">
        <w:rPr>
          <w:i/>
          <w:sz w:val="24"/>
          <w:szCs w:val="24"/>
        </w:rPr>
        <w:t>e</w:t>
      </w:r>
      <w:r w:rsidRPr="00E53A5C">
        <w:rPr>
          <w:sz w:val="24"/>
          <w:szCs w:val="24"/>
          <w:vertAlign w:val="superscript"/>
          <w:rPrChange w:id="794" w:author="Laura Tesch" w:date="2018-08-09T17:17:00Z">
            <w:rPr>
              <w:i/>
              <w:sz w:val="24"/>
              <w:szCs w:val="24"/>
              <w:vertAlign w:val="superscript"/>
            </w:rPr>
          </w:rPrChange>
        </w:rPr>
        <w:t>†</w:t>
      </w:r>
      <w:r w:rsidRPr="00E53A5C">
        <w:rPr>
          <w:sz w:val="24"/>
          <w:szCs w:val="24"/>
          <w:rPrChange w:id="795" w:author="Laura Tesch" w:date="2018-08-09T17:17:00Z">
            <w:rPr>
              <w:i/>
              <w:sz w:val="24"/>
              <w:szCs w:val="24"/>
            </w:rPr>
          </w:rPrChange>
        </w:rPr>
        <w:t xml:space="preserve"> </w:t>
      </w:r>
      <w:r w:rsidRPr="005A4578">
        <w:rPr>
          <w:sz w:val="24"/>
          <w:szCs w:val="24"/>
        </w:rPr>
        <w:t xml:space="preserve">experienced larger relative changes than </w:t>
      </w:r>
      <w:r w:rsidRPr="005A4578">
        <w:rPr>
          <w:i/>
          <w:sz w:val="24"/>
          <w:szCs w:val="24"/>
        </w:rPr>
        <w:t>e</w:t>
      </w:r>
      <w:r w:rsidRPr="005A4578">
        <w:rPr>
          <w:sz w:val="24"/>
          <w:szCs w:val="24"/>
          <w:vertAlign w:val="subscript"/>
        </w:rPr>
        <w:t>0</w:t>
      </w:r>
      <w:r w:rsidRPr="005A4578">
        <w:rPr>
          <w:sz w:val="24"/>
          <w:szCs w:val="24"/>
        </w:rPr>
        <w:t xml:space="preserve">, </w:t>
      </w:r>
      <w:ins w:id="796" w:author="Teresa Artman" w:date="2018-09-01T14:44:00Z">
        <w:r w:rsidR="004E6A78">
          <w:rPr>
            <w:sz w:val="24"/>
            <w:szCs w:val="24"/>
          </w:rPr>
          <w:t xml:space="preserve">as </w:t>
        </w:r>
      </w:ins>
      <w:r w:rsidRPr="005A4578">
        <w:rPr>
          <w:sz w:val="24"/>
          <w:szCs w:val="24"/>
        </w:rPr>
        <w:t>evidenced by</w:t>
      </w:r>
      <w:r w:rsidR="001E6567">
        <w:rPr>
          <w:sz w:val="24"/>
          <w:szCs w:val="24"/>
        </w:rPr>
        <w:t xml:space="preserve"> </w:t>
      </w:r>
      <w:r w:rsidRPr="005A4578">
        <w:rPr>
          <w:sz w:val="24"/>
          <w:szCs w:val="24"/>
        </w:rPr>
        <w:t>more movement</w:t>
      </w:r>
      <w:r w:rsidR="001E6567">
        <w:rPr>
          <w:sz w:val="24"/>
          <w:szCs w:val="24"/>
        </w:rPr>
        <w:t xml:space="preserve"> </w:t>
      </w:r>
      <w:r w:rsidRPr="005A4578">
        <w:rPr>
          <w:sz w:val="24"/>
          <w:szCs w:val="24"/>
        </w:rPr>
        <w:t>along the horizontal than the vertical axis in the bottom</w:t>
      </w:r>
      <w:r w:rsidR="001E6567">
        <w:rPr>
          <w:sz w:val="24"/>
          <w:szCs w:val="24"/>
        </w:rPr>
        <w:t xml:space="preserve"> </w:t>
      </w:r>
      <w:r w:rsidRPr="005A4578">
        <w:rPr>
          <w:sz w:val="24"/>
          <w:szCs w:val="24"/>
        </w:rPr>
        <w:t>panel of Fig</w:t>
      </w:r>
      <w:ins w:id="797" w:author="Laura Tesch" w:date="2018-08-09T17:17:00Z">
        <w:r w:rsidR="00E53A5C">
          <w:rPr>
            <w:sz w:val="24"/>
            <w:szCs w:val="24"/>
          </w:rPr>
          <w:t>.</w:t>
        </w:r>
      </w:ins>
      <w:del w:id="798" w:author="Laura Tesch" w:date="2018-08-09T17:17:00Z">
        <w:r w:rsidRPr="005A4578" w:rsidDel="00E53A5C">
          <w:rPr>
            <w:sz w:val="24"/>
            <w:szCs w:val="24"/>
          </w:rPr>
          <w:delText>ure</w:delText>
        </w:r>
      </w:del>
      <w:r w:rsidRPr="005A4578">
        <w:rPr>
          <w:sz w:val="24"/>
          <w:szCs w:val="24"/>
        </w:rPr>
        <w:t xml:space="preserve"> 3.</w:t>
      </w:r>
    </w:p>
    <w:p w14:paraId="4FC5D626" w14:textId="4537B5A1" w:rsidR="002F6B4E" w:rsidRPr="005A4578" w:rsidDel="004E6A78" w:rsidRDefault="0005171D" w:rsidP="0005171D">
      <w:pPr>
        <w:pStyle w:val="BodyText"/>
        <w:spacing w:line="480" w:lineRule="auto"/>
        <w:ind w:left="184" w:right="202"/>
        <w:jc w:val="center"/>
        <w:rPr>
          <w:del w:id="799" w:author="Teresa Artman" w:date="2018-09-01T14:44:00Z"/>
          <w:sz w:val="24"/>
          <w:szCs w:val="24"/>
        </w:rPr>
      </w:pPr>
      <w:del w:id="800" w:author="Teresa Artman" w:date="2018-09-01T14:44:00Z">
        <w:r w:rsidRPr="005A4578" w:rsidDel="004E6A78">
          <w:rPr>
            <w:sz w:val="24"/>
            <w:szCs w:val="24"/>
          </w:rPr>
          <w:delText xml:space="preserve"> </w:delText>
        </w:r>
        <w:r w:rsidR="00654572" w:rsidRPr="005A4578" w:rsidDel="004E6A78">
          <w:rPr>
            <w:sz w:val="24"/>
            <w:szCs w:val="24"/>
          </w:rPr>
          <w:delText>[Figure 3 about here]</w:delText>
        </w:r>
      </w:del>
    </w:p>
    <w:p w14:paraId="73B53D5A" w14:textId="5123D6D1" w:rsidR="002F6B4E" w:rsidRPr="0010550B" w:rsidRDefault="00654572" w:rsidP="0005171D">
      <w:pPr>
        <w:spacing w:line="480" w:lineRule="auto"/>
        <w:rPr>
          <w:b/>
          <w:sz w:val="24"/>
          <w:szCs w:val="24"/>
          <w:rPrChange w:id="801" w:author="Laura Tesch" w:date="2018-08-08T20:09:00Z">
            <w:rPr>
              <w:i/>
              <w:sz w:val="24"/>
              <w:szCs w:val="24"/>
            </w:rPr>
          </w:rPrChange>
        </w:rPr>
      </w:pPr>
      <w:r w:rsidRPr="0010550B">
        <w:rPr>
          <w:b/>
          <w:sz w:val="24"/>
          <w:szCs w:val="24"/>
          <w:rPrChange w:id="802" w:author="Laura Tesch" w:date="2018-08-08T20:09:00Z">
            <w:rPr>
              <w:i/>
              <w:sz w:val="24"/>
              <w:szCs w:val="24"/>
            </w:rPr>
          </w:rPrChange>
        </w:rPr>
        <w:t>Age-</w:t>
      </w:r>
      <w:r w:rsidR="0010550B" w:rsidRPr="0010550B">
        <w:rPr>
          <w:b/>
          <w:sz w:val="24"/>
          <w:szCs w:val="24"/>
          <w:rPrChange w:id="803" w:author="Laura Tesch" w:date="2018-08-08T20:09:00Z">
            <w:rPr>
              <w:i/>
              <w:sz w:val="24"/>
              <w:szCs w:val="24"/>
            </w:rPr>
          </w:rPrChange>
        </w:rPr>
        <w:t>Specific D</w:t>
      </w:r>
      <w:r w:rsidRPr="0010550B">
        <w:rPr>
          <w:b/>
          <w:sz w:val="24"/>
          <w:szCs w:val="24"/>
          <w:rPrChange w:id="804" w:author="Laura Tesch" w:date="2018-08-08T20:09:00Z">
            <w:rPr>
              <w:i/>
              <w:sz w:val="24"/>
              <w:szCs w:val="24"/>
            </w:rPr>
          </w:rPrChange>
        </w:rPr>
        <w:t>ecomposition</w:t>
      </w:r>
    </w:p>
    <w:p w14:paraId="7139173B" w14:textId="33F11C32" w:rsidR="00654572" w:rsidRPr="005A4578" w:rsidRDefault="00654572" w:rsidP="00654572">
      <w:pPr>
        <w:pStyle w:val="BodyText"/>
        <w:spacing w:line="480" w:lineRule="auto"/>
        <w:rPr>
          <w:sz w:val="24"/>
          <w:szCs w:val="24"/>
        </w:rPr>
      </w:pPr>
      <w:r w:rsidRPr="005A4578">
        <w:rPr>
          <w:sz w:val="24"/>
          <w:szCs w:val="24"/>
        </w:rPr>
        <w:t xml:space="preserve">In </w:t>
      </w:r>
      <w:del w:id="805" w:author="Laura Tesch" w:date="2018-08-09T17:27:00Z">
        <w:r w:rsidRPr="005A4578" w:rsidDel="00D96DF0">
          <w:rPr>
            <w:sz w:val="24"/>
            <w:szCs w:val="24"/>
          </w:rPr>
          <w:delText xml:space="preserve">Figures </w:delText>
        </w:r>
      </w:del>
      <w:ins w:id="806" w:author="Laura Tesch" w:date="2018-08-09T17:27:00Z">
        <w:r w:rsidR="00D96DF0">
          <w:rPr>
            <w:sz w:val="24"/>
            <w:szCs w:val="24"/>
          </w:rPr>
          <w:t>Figs.</w:t>
        </w:r>
        <w:r w:rsidR="00D96DF0" w:rsidRPr="005A4578">
          <w:rPr>
            <w:sz w:val="24"/>
            <w:szCs w:val="24"/>
          </w:rPr>
          <w:t xml:space="preserve"> </w:t>
        </w:r>
      </w:ins>
      <w:r w:rsidRPr="005A4578">
        <w:rPr>
          <w:sz w:val="24"/>
          <w:szCs w:val="24"/>
        </w:rPr>
        <w:t>4</w:t>
      </w:r>
      <w:del w:id="807" w:author="Laura Tesch" w:date="2018-08-08T20:10:00Z">
        <w:r w:rsidRPr="005A4578" w:rsidDel="0010550B">
          <w:rPr>
            <w:sz w:val="24"/>
            <w:szCs w:val="24"/>
          </w:rPr>
          <w:delText>-</w:delText>
        </w:r>
      </w:del>
      <w:ins w:id="808" w:author="Laura Tesch" w:date="2018-08-08T20:10:00Z">
        <w:r w:rsidR="0010550B">
          <w:rPr>
            <w:sz w:val="24"/>
            <w:szCs w:val="24"/>
          </w:rPr>
          <w:t>–</w:t>
        </w:r>
      </w:ins>
      <w:r w:rsidRPr="005A4578">
        <w:rPr>
          <w:sz w:val="24"/>
          <w:szCs w:val="24"/>
        </w:rPr>
        <w:t>6, countries are ordered alphabetically within each regi</w:t>
      </w:r>
      <w:r w:rsidR="00C611CB" w:rsidRPr="005A4578">
        <w:rPr>
          <w:sz w:val="24"/>
          <w:szCs w:val="24"/>
        </w:rPr>
        <w:t>on (</w:t>
      </w:r>
      <w:r w:rsidR="00C611CB" w:rsidRPr="004B3B30">
        <w:rPr>
          <w:sz w:val="24"/>
          <w:szCs w:val="24"/>
          <w:highlight w:val="green"/>
          <w:rPrChange w:id="809" w:author="Teresa Artman" w:date="2018-09-06T14:40:00Z">
            <w:rPr>
              <w:sz w:val="24"/>
              <w:szCs w:val="24"/>
            </w:rPr>
          </w:rPrChange>
        </w:rPr>
        <w:t>CE</w:t>
      </w:r>
      <w:r w:rsidR="00C611CB" w:rsidRPr="005A4578">
        <w:rPr>
          <w:sz w:val="24"/>
          <w:szCs w:val="24"/>
        </w:rPr>
        <w:t>, BC</w:t>
      </w:r>
      <w:ins w:id="810" w:author="Laura Tesch" w:date="2018-08-09T17:18:00Z">
        <w:r w:rsidR="00CA12B6">
          <w:rPr>
            <w:sz w:val="24"/>
            <w:szCs w:val="24"/>
          </w:rPr>
          <w:t>,</w:t>
        </w:r>
      </w:ins>
      <w:r w:rsidR="00C611CB" w:rsidRPr="005A4578">
        <w:rPr>
          <w:sz w:val="24"/>
          <w:szCs w:val="24"/>
        </w:rPr>
        <w:t xml:space="preserve"> and FSU) and differ</w:t>
      </w:r>
      <w:r w:rsidRPr="005A4578">
        <w:rPr>
          <w:sz w:val="24"/>
          <w:szCs w:val="24"/>
        </w:rPr>
        <w:t>entiated by the background color: light gr</w:t>
      </w:r>
      <w:del w:id="811" w:author="Teresa Artman" w:date="2018-09-01T14:44:00Z">
        <w:r w:rsidRPr="005A4578" w:rsidDel="004E6A78">
          <w:rPr>
            <w:sz w:val="24"/>
            <w:szCs w:val="24"/>
          </w:rPr>
          <w:delText>e</w:delText>
        </w:r>
      </w:del>
      <w:ins w:id="812" w:author="Teresa Artman" w:date="2018-09-01T14:44:00Z">
        <w:r w:rsidR="004E6A78">
          <w:rPr>
            <w:sz w:val="24"/>
            <w:szCs w:val="24"/>
          </w:rPr>
          <w:t>a</w:t>
        </w:r>
      </w:ins>
      <w:r w:rsidRPr="005A4578">
        <w:rPr>
          <w:sz w:val="24"/>
          <w:szCs w:val="24"/>
        </w:rPr>
        <w:t>y for Central Europe,</w:t>
      </w:r>
      <w:commentRangeStart w:id="813"/>
      <w:ins w:id="814" w:author="Teresa Artman" w:date="2018-09-06T14:41:00Z">
        <w:del w:id="815" w:author="MPIDR_D\vanraalte" w:date="2018-09-28T20:42:00Z">
          <w:r w:rsidR="00332FD5" w:rsidRPr="00332FD5" w:rsidDel="00F300C9">
            <w:rPr>
              <w:b/>
              <w:sz w:val="24"/>
              <w:szCs w:val="24"/>
              <w:rPrChange w:id="816" w:author="Teresa Artman" w:date="2018-09-06T14:42:00Z">
                <w:rPr>
                  <w:sz w:val="24"/>
                  <w:szCs w:val="24"/>
                </w:rPr>
              </w:rPrChange>
            </w:rPr>
            <w:delText>[AU: As per earlier query, here is where you use Central Europe</w:delText>
          </w:r>
        </w:del>
      </w:ins>
      <w:ins w:id="817" w:author="Teresa Artman" w:date="2018-09-06T14:42:00Z">
        <w:del w:id="818" w:author="MPIDR_D\vanraalte" w:date="2018-09-28T20:42:00Z">
          <w:r w:rsidR="00332FD5" w:rsidRPr="00332FD5" w:rsidDel="00F300C9">
            <w:rPr>
              <w:b/>
              <w:sz w:val="24"/>
              <w:szCs w:val="24"/>
              <w:rPrChange w:id="819" w:author="Teresa Artman" w:date="2018-09-06T14:42:00Z">
                <w:rPr>
                  <w:sz w:val="24"/>
                  <w:szCs w:val="24"/>
                </w:rPr>
              </w:rPrChange>
            </w:rPr>
            <w:delText>. Teresa]</w:delText>
          </w:r>
        </w:del>
      </w:ins>
      <w:commentRangeEnd w:id="813"/>
      <w:del w:id="820" w:author="MPIDR_D\vanraalte" w:date="2018-09-28T20:42:00Z">
        <w:r w:rsidR="001F6892" w:rsidDel="00F300C9">
          <w:rPr>
            <w:rStyle w:val="CommentReference"/>
          </w:rPr>
          <w:commentReference w:id="813"/>
        </w:r>
      </w:del>
      <w:r w:rsidRPr="005A4578">
        <w:rPr>
          <w:sz w:val="24"/>
          <w:szCs w:val="24"/>
        </w:rPr>
        <w:t xml:space="preserve"> light red for Baltic countries, and light blue for other </w:t>
      </w:r>
      <w:del w:id="821" w:author="Laura Tesch" w:date="2018-09-26T12:17:00Z">
        <w:r w:rsidRPr="005A4578" w:rsidDel="002A1764">
          <w:rPr>
            <w:sz w:val="24"/>
            <w:szCs w:val="24"/>
          </w:rPr>
          <w:delText>former Soviet</w:delText>
        </w:r>
      </w:del>
      <w:ins w:id="822" w:author="Laura Tesch" w:date="2018-09-26T12:17:00Z">
        <w:r w:rsidR="002A1764">
          <w:rPr>
            <w:sz w:val="24"/>
            <w:szCs w:val="24"/>
          </w:rPr>
          <w:t>FSU</w:t>
        </w:r>
      </w:ins>
      <w:r w:rsidRPr="005A4578">
        <w:rPr>
          <w:sz w:val="24"/>
          <w:szCs w:val="24"/>
        </w:rPr>
        <w:t xml:space="preserve"> countries. Figure 4 shows age-specific contributions to the change in </w:t>
      </w:r>
      <w:r w:rsidRPr="005A4578">
        <w:rPr>
          <w:i/>
          <w:sz w:val="24"/>
          <w:szCs w:val="24"/>
        </w:rPr>
        <w:t>e</w:t>
      </w:r>
      <w:r w:rsidRPr="00737526">
        <w:rPr>
          <w:sz w:val="24"/>
          <w:szCs w:val="24"/>
          <w:vertAlign w:val="superscript"/>
          <w:rPrChange w:id="823" w:author="deborah gregg" w:date="2018-08-20T13:23:00Z">
            <w:rPr>
              <w:i/>
              <w:sz w:val="24"/>
              <w:szCs w:val="24"/>
              <w:vertAlign w:val="superscript"/>
            </w:rPr>
          </w:rPrChange>
        </w:rPr>
        <w:t>†</w:t>
      </w:r>
      <w:r w:rsidRPr="005A4578">
        <w:rPr>
          <w:i/>
          <w:sz w:val="24"/>
          <w:szCs w:val="24"/>
        </w:rPr>
        <w:t xml:space="preserve"> </w:t>
      </w:r>
      <w:r w:rsidRPr="005A4578">
        <w:rPr>
          <w:sz w:val="24"/>
          <w:szCs w:val="24"/>
        </w:rPr>
        <w:t>for ages 5 and above</w:t>
      </w:r>
      <w:ins w:id="824" w:author="Teresa Artman" w:date="2018-09-01T14:44:00Z">
        <w:r w:rsidR="004E6A78">
          <w:rPr>
            <w:sz w:val="24"/>
            <w:szCs w:val="24"/>
          </w:rPr>
          <w:t>,</w:t>
        </w:r>
      </w:ins>
      <w:r w:rsidRPr="005A4578">
        <w:rPr>
          <w:rStyle w:val="FootnoteReference"/>
          <w:sz w:val="24"/>
          <w:szCs w:val="24"/>
        </w:rPr>
        <w:footnoteReference w:id="5"/>
      </w:r>
      <w:del w:id="827" w:author="Teresa Artman" w:date="2018-09-01T14:44:00Z">
        <w:r w:rsidRPr="005A4578" w:rsidDel="004E6A78">
          <w:rPr>
            <w:sz w:val="24"/>
            <w:szCs w:val="24"/>
          </w:rPr>
          <w:delText>,</w:delText>
        </w:r>
      </w:del>
      <w:r w:rsidRPr="005A4578">
        <w:rPr>
          <w:sz w:val="24"/>
          <w:szCs w:val="24"/>
        </w:rPr>
        <w:t xml:space="preserve"> respectively, by period (results for ages 0</w:t>
      </w:r>
      <w:del w:id="828" w:author="Laura Tesch" w:date="2018-09-26T09:55:00Z">
        <w:r w:rsidRPr="005A4578" w:rsidDel="00C15652">
          <w:rPr>
            <w:sz w:val="24"/>
            <w:szCs w:val="24"/>
          </w:rPr>
          <w:delText>-</w:delText>
        </w:r>
      </w:del>
      <w:ins w:id="829" w:author="Laura Tesch" w:date="2018-09-26T09:55:00Z">
        <w:r w:rsidR="00C15652">
          <w:rPr>
            <w:sz w:val="24"/>
            <w:szCs w:val="24"/>
          </w:rPr>
          <w:t>–</w:t>
        </w:r>
      </w:ins>
      <w:r w:rsidRPr="005A4578">
        <w:rPr>
          <w:sz w:val="24"/>
          <w:szCs w:val="24"/>
        </w:rPr>
        <w:t xml:space="preserve">4 </w:t>
      </w:r>
      <w:ins w:id="830" w:author="Laura Tesch" w:date="2018-09-26T09:55:00Z">
        <w:r w:rsidR="00C15652">
          <w:rPr>
            <w:sz w:val="24"/>
            <w:szCs w:val="24"/>
          </w:rPr>
          <w:t xml:space="preserve">are </w:t>
        </w:r>
      </w:ins>
      <w:r w:rsidRPr="005A4578">
        <w:rPr>
          <w:sz w:val="24"/>
          <w:szCs w:val="24"/>
        </w:rPr>
        <w:t xml:space="preserve">depicted in </w:t>
      </w:r>
      <w:del w:id="831" w:author="Laura Tesch" w:date="2018-08-09T17:18:00Z">
        <w:r w:rsidRPr="005A4578" w:rsidDel="0026127F">
          <w:rPr>
            <w:sz w:val="24"/>
            <w:szCs w:val="24"/>
          </w:rPr>
          <w:delText xml:space="preserve">Supplemental material </w:delText>
        </w:r>
      </w:del>
      <w:r w:rsidRPr="005A4578">
        <w:rPr>
          <w:sz w:val="24"/>
          <w:szCs w:val="24"/>
        </w:rPr>
        <w:t>Fig</w:t>
      </w:r>
      <w:ins w:id="832" w:author="Laura Tesch" w:date="2018-08-09T17:18:00Z">
        <w:r w:rsidR="0026127F">
          <w:rPr>
            <w:sz w:val="24"/>
            <w:szCs w:val="24"/>
          </w:rPr>
          <w:t>.</w:t>
        </w:r>
      </w:ins>
      <w:del w:id="833" w:author="Laura Tesch" w:date="2018-08-09T17:18:00Z">
        <w:r w:rsidRPr="005A4578" w:rsidDel="008235AD">
          <w:rPr>
            <w:sz w:val="24"/>
            <w:szCs w:val="24"/>
          </w:rPr>
          <w:delText>ure</w:delText>
        </w:r>
      </w:del>
      <w:r w:rsidRPr="005A4578">
        <w:rPr>
          <w:sz w:val="24"/>
          <w:szCs w:val="24"/>
        </w:rPr>
        <w:t xml:space="preserve"> </w:t>
      </w:r>
      <w:ins w:id="834" w:author="Laura Tesch" w:date="2018-08-09T17:18:00Z">
        <w:r w:rsidR="0026127F">
          <w:rPr>
            <w:sz w:val="24"/>
            <w:szCs w:val="24"/>
          </w:rPr>
          <w:t>A</w:t>
        </w:r>
      </w:ins>
      <w:r w:rsidRPr="005A4578">
        <w:rPr>
          <w:sz w:val="24"/>
          <w:szCs w:val="24"/>
        </w:rPr>
        <w:t>7</w:t>
      </w:r>
      <w:ins w:id="835" w:author="Laura Tesch" w:date="2018-08-09T17:18:00Z">
        <w:r w:rsidR="0026127F">
          <w:rPr>
            <w:sz w:val="24"/>
            <w:szCs w:val="24"/>
          </w:rPr>
          <w:t xml:space="preserve"> in the online appendix).</w:t>
        </w:r>
      </w:ins>
      <w:r w:rsidRPr="005A4578">
        <w:rPr>
          <w:rStyle w:val="FootnoteReference"/>
          <w:sz w:val="24"/>
          <w:szCs w:val="24"/>
        </w:rPr>
        <w:footnoteReference w:id="6"/>
      </w:r>
      <w:del w:id="844" w:author="Laura Tesch" w:date="2018-08-09T17:18:00Z">
        <w:r w:rsidRPr="005A4578" w:rsidDel="0026127F">
          <w:rPr>
            <w:sz w:val="24"/>
            <w:szCs w:val="24"/>
          </w:rPr>
          <w:delText>).</w:delText>
        </w:r>
      </w:del>
      <w:r w:rsidRPr="005A4578">
        <w:rPr>
          <w:sz w:val="24"/>
          <w:szCs w:val="24"/>
        </w:rPr>
        <w:t xml:space="preserve"> The periods are the same as in the </w:t>
      </w:r>
      <w:r w:rsidRPr="005A4578">
        <w:rPr>
          <w:sz w:val="24"/>
          <w:szCs w:val="24"/>
        </w:rPr>
        <w:lastRenderedPageBreak/>
        <w:t xml:space="preserve">previous </w:t>
      </w:r>
      <w:del w:id="845" w:author="Laura Tesch" w:date="2018-08-09T17:18:00Z">
        <w:r w:rsidRPr="005A4578" w:rsidDel="00CA12B6">
          <w:rPr>
            <w:sz w:val="24"/>
            <w:szCs w:val="24"/>
          </w:rPr>
          <w:delText>F</w:delText>
        </w:r>
      </w:del>
      <w:ins w:id="846" w:author="Laura Tesch" w:date="2018-08-09T17:18:00Z">
        <w:r w:rsidR="00CA12B6">
          <w:rPr>
            <w:sz w:val="24"/>
            <w:szCs w:val="24"/>
          </w:rPr>
          <w:t>f</w:t>
        </w:r>
      </w:ins>
      <w:r w:rsidRPr="005A4578">
        <w:rPr>
          <w:sz w:val="24"/>
          <w:szCs w:val="24"/>
        </w:rPr>
        <w:t>igure: stagnation (blue), improvements (green), deterioration (red), divergence (purple), and convergence (orange). The threshold age occurred around the age groups where changes in lifespan variation were usually the lowest by period (e.g.</w:t>
      </w:r>
      <w:ins w:id="847" w:author="Laura Tesch" w:date="2018-08-09T17:17:00Z">
        <w:r w:rsidR="008235AD">
          <w:rPr>
            <w:sz w:val="24"/>
            <w:szCs w:val="24"/>
          </w:rPr>
          <w:t>,</w:t>
        </w:r>
      </w:ins>
      <w:r w:rsidRPr="005A4578">
        <w:rPr>
          <w:sz w:val="24"/>
          <w:szCs w:val="24"/>
        </w:rPr>
        <w:t xml:space="preserve"> Russia ages 55</w:t>
      </w:r>
      <w:del w:id="848" w:author="Laura Tesch" w:date="2018-08-09T17:17:00Z">
        <w:r w:rsidRPr="005A4578" w:rsidDel="008235AD">
          <w:rPr>
            <w:sz w:val="24"/>
            <w:szCs w:val="24"/>
          </w:rPr>
          <w:delText>-</w:delText>
        </w:r>
      </w:del>
      <w:ins w:id="849" w:author="Laura Tesch" w:date="2018-08-09T17:17:00Z">
        <w:r w:rsidR="008235AD">
          <w:rPr>
            <w:sz w:val="24"/>
            <w:szCs w:val="24"/>
          </w:rPr>
          <w:t>–</w:t>
        </w:r>
      </w:ins>
      <w:r w:rsidRPr="005A4578">
        <w:rPr>
          <w:sz w:val="24"/>
          <w:szCs w:val="24"/>
        </w:rPr>
        <w:t xml:space="preserve">59, Slovakia </w:t>
      </w:r>
      <w:ins w:id="850" w:author="Laura Tesch" w:date="2018-09-26T10:00:00Z">
        <w:r w:rsidR="008218D7">
          <w:rPr>
            <w:sz w:val="24"/>
            <w:szCs w:val="24"/>
          </w:rPr>
          <w:t xml:space="preserve">ages </w:t>
        </w:r>
      </w:ins>
      <w:r w:rsidRPr="005A4578">
        <w:rPr>
          <w:sz w:val="24"/>
          <w:szCs w:val="24"/>
        </w:rPr>
        <w:t>65</w:t>
      </w:r>
      <w:del w:id="851" w:author="Laura Tesch" w:date="2018-08-09T17:17:00Z">
        <w:r w:rsidRPr="005A4578" w:rsidDel="008235AD">
          <w:rPr>
            <w:sz w:val="24"/>
            <w:szCs w:val="24"/>
          </w:rPr>
          <w:delText>-</w:delText>
        </w:r>
      </w:del>
      <w:ins w:id="852" w:author="Laura Tesch" w:date="2018-08-09T17:17:00Z">
        <w:r w:rsidR="008235AD">
          <w:rPr>
            <w:sz w:val="24"/>
            <w:szCs w:val="24"/>
          </w:rPr>
          <w:t>–</w:t>
        </w:r>
      </w:ins>
      <w:r w:rsidRPr="005A4578">
        <w:rPr>
          <w:sz w:val="24"/>
          <w:szCs w:val="24"/>
        </w:rPr>
        <w:t xml:space="preserve">69, </w:t>
      </w:r>
      <w:ins w:id="853" w:author="Teresa Artman" w:date="2018-09-01T14:44:00Z">
        <w:r w:rsidR="004E6A78">
          <w:rPr>
            <w:sz w:val="24"/>
            <w:szCs w:val="24"/>
          </w:rPr>
          <w:t xml:space="preserve">and </w:t>
        </w:r>
      </w:ins>
      <w:r w:rsidRPr="005A4578">
        <w:rPr>
          <w:sz w:val="24"/>
          <w:szCs w:val="24"/>
        </w:rPr>
        <w:t xml:space="preserve">Slovenia </w:t>
      </w:r>
      <w:ins w:id="854" w:author="Laura Tesch" w:date="2018-09-26T10:00:00Z">
        <w:r w:rsidR="008218D7">
          <w:rPr>
            <w:sz w:val="24"/>
            <w:szCs w:val="24"/>
          </w:rPr>
          <w:t xml:space="preserve">ages </w:t>
        </w:r>
      </w:ins>
      <w:r w:rsidRPr="005A4578">
        <w:rPr>
          <w:sz w:val="24"/>
          <w:szCs w:val="24"/>
        </w:rPr>
        <w:t>70</w:t>
      </w:r>
      <w:del w:id="855" w:author="Laura Tesch" w:date="2018-08-09T17:17:00Z">
        <w:r w:rsidRPr="005A4578" w:rsidDel="008235AD">
          <w:rPr>
            <w:sz w:val="24"/>
            <w:szCs w:val="24"/>
          </w:rPr>
          <w:delText>-</w:delText>
        </w:r>
      </w:del>
      <w:ins w:id="856" w:author="Laura Tesch" w:date="2018-08-09T17:17:00Z">
        <w:r w:rsidR="008235AD">
          <w:rPr>
            <w:sz w:val="24"/>
            <w:szCs w:val="24"/>
          </w:rPr>
          <w:t>–</w:t>
        </w:r>
      </w:ins>
      <w:r w:rsidRPr="005A4578">
        <w:rPr>
          <w:sz w:val="24"/>
          <w:szCs w:val="24"/>
        </w:rPr>
        <w:t>74).</w:t>
      </w:r>
      <w:r w:rsidR="001E6567">
        <w:rPr>
          <w:sz w:val="24"/>
          <w:szCs w:val="24"/>
        </w:rPr>
        <w:t xml:space="preserve"> </w:t>
      </w:r>
      <w:r w:rsidRPr="005A4578">
        <w:rPr>
          <w:sz w:val="24"/>
          <w:szCs w:val="24"/>
        </w:rPr>
        <w:t>Bars on the left (decreases in variation) came about from mortality decrease</w:t>
      </w:r>
      <w:ins w:id="857" w:author="Laura Tesch" w:date="2018-09-26T10:01:00Z">
        <w:r w:rsidR="009949AE">
          <w:rPr>
            <w:sz w:val="24"/>
            <w:szCs w:val="24"/>
          </w:rPr>
          <w:t>s</w:t>
        </w:r>
      </w:ins>
      <w:r w:rsidRPr="005A4578">
        <w:rPr>
          <w:sz w:val="24"/>
          <w:szCs w:val="24"/>
        </w:rPr>
        <w:t xml:space="preserve"> at young ages</w:t>
      </w:r>
      <w:r w:rsidR="001E6567">
        <w:rPr>
          <w:sz w:val="24"/>
          <w:szCs w:val="24"/>
        </w:rPr>
        <w:t xml:space="preserve"> </w:t>
      </w:r>
      <w:r w:rsidRPr="005A4578">
        <w:rPr>
          <w:sz w:val="24"/>
          <w:szCs w:val="24"/>
        </w:rPr>
        <w:t>or increase</w:t>
      </w:r>
      <w:ins w:id="858" w:author="Laura Tesch" w:date="2018-09-26T10:01:00Z">
        <w:r w:rsidR="009949AE">
          <w:rPr>
            <w:sz w:val="24"/>
            <w:szCs w:val="24"/>
          </w:rPr>
          <w:t>s</w:t>
        </w:r>
      </w:ins>
      <w:r w:rsidRPr="005A4578">
        <w:rPr>
          <w:sz w:val="24"/>
          <w:szCs w:val="24"/>
        </w:rPr>
        <w:t xml:space="preserve"> at old ages, separated by the threshold age. Conversely,</w:t>
      </w:r>
      <w:r w:rsidR="001E6567">
        <w:rPr>
          <w:sz w:val="24"/>
          <w:szCs w:val="24"/>
        </w:rPr>
        <w:t xml:space="preserve"> </w:t>
      </w:r>
      <w:r w:rsidRPr="005A4578">
        <w:rPr>
          <w:sz w:val="24"/>
          <w:szCs w:val="24"/>
        </w:rPr>
        <w:t>bars on the right (increase</w:t>
      </w:r>
      <w:ins w:id="859" w:author="Laura Tesch" w:date="2018-09-26T10:01:00Z">
        <w:r w:rsidR="009949AE">
          <w:rPr>
            <w:sz w:val="24"/>
            <w:szCs w:val="24"/>
          </w:rPr>
          <w:t>s</w:t>
        </w:r>
      </w:ins>
      <w:r w:rsidRPr="005A4578">
        <w:rPr>
          <w:sz w:val="24"/>
          <w:szCs w:val="24"/>
        </w:rPr>
        <w:t xml:space="preserve"> in variation)</w:t>
      </w:r>
      <w:r w:rsidR="001E6567">
        <w:rPr>
          <w:sz w:val="24"/>
          <w:szCs w:val="24"/>
        </w:rPr>
        <w:t xml:space="preserve"> </w:t>
      </w:r>
      <w:r w:rsidRPr="005A4578">
        <w:rPr>
          <w:sz w:val="24"/>
          <w:szCs w:val="24"/>
        </w:rPr>
        <w:t>were produced by mortality increase</w:t>
      </w:r>
      <w:ins w:id="860" w:author="Laura Tesch" w:date="2018-09-26T10:01:00Z">
        <w:r w:rsidR="009949AE">
          <w:rPr>
            <w:sz w:val="24"/>
            <w:szCs w:val="24"/>
          </w:rPr>
          <w:t>s</w:t>
        </w:r>
      </w:ins>
      <w:r w:rsidRPr="005A4578">
        <w:rPr>
          <w:sz w:val="24"/>
          <w:szCs w:val="24"/>
        </w:rPr>
        <w:t xml:space="preserve"> at young ages or mortality decrease</w:t>
      </w:r>
      <w:ins w:id="861" w:author="Laura Tesch" w:date="2018-09-26T10:01:00Z">
        <w:r w:rsidR="009949AE">
          <w:rPr>
            <w:sz w:val="24"/>
            <w:szCs w:val="24"/>
          </w:rPr>
          <w:t>s</w:t>
        </w:r>
      </w:ins>
      <w:r w:rsidRPr="005A4578">
        <w:rPr>
          <w:sz w:val="24"/>
          <w:szCs w:val="24"/>
        </w:rPr>
        <w:t xml:space="preserve"> at old ages.</w:t>
      </w:r>
      <w:r w:rsidR="001E6567">
        <w:rPr>
          <w:sz w:val="24"/>
          <w:szCs w:val="24"/>
        </w:rPr>
        <w:t xml:space="preserve"> </w:t>
      </w:r>
      <w:del w:id="862" w:author="Laura Tesch" w:date="2018-09-26T10:01:00Z">
        <w:r w:rsidRPr="005A4578" w:rsidDel="009949AE">
          <w:rPr>
            <w:sz w:val="24"/>
            <w:szCs w:val="24"/>
          </w:rPr>
          <w:delText>If the c</w:delText>
        </w:r>
      </w:del>
      <w:ins w:id="863" w:author="Laura Tesch" w:date="2018-09-26T10:01:00Z">
        <w:r w:rsidR="009949AE">
          <w:rPr>
            <w:sz w:val="24"/>
            <w:szCs w:val="24"/>
          </w:rPr>
          <w:t>C</w:t>
        </w:r>
      </w:ins>
      <w:r w:rsidRPr="005A4578">
        <w:rPr>
          <w:sz w:val="24"/>
          <w:szCs w:val="24"/>
        </w:rPr>
        <w:t xml:space="preserve">olors </w:t>
      </w:r>
      <w:del w:id="864" w:author="Laura Tesch" w:date="2018-09-26T10:01:00Z">
        <w:r w:rsidRPr="005A4578" w:rsidDel="009949AE">
          <w:rPr>
            <w:sz w:val="24"/>
            <w:szCs w:val="24"/>
          </w:rPr>
          <w:delText>were all</w:delText>
        </w:r>
        <w:r w:rsidR="001E6567" w:rsidDel="009949AE">
          <w:rPr>
            <w:sz w:val="24"/>
            <w:szCs w:val="24"/>
          </w:rPr>
          <w:delText xml:space="preserve"> </w:delText>
        </w:r>
        <w:r w:rsidRPr="005A4578" w:rsidDel="009949AE">
          <w:rPr>
            <w:sz w:val="24"/>
            <w:szCs w:val="24"/>
          </w:rPr>
          <w:delText>lined</w:delText>
        </w:r>
      </w:del>
      <w:ins w:id="865" w:author="Laura Tesch" w:date="2018-09-26T10:01:00Z">
        <w:r w:rsidR="009949AE">
          <w:rPr>
            <w:sz w:val="24"/>
            <w:szCs w:val="24"/>
          </w:rPr>
          <w:t>lining</w:t>
        </w:r>
      </w:ins>
      <w:r w:rsidRPr="005A4578">
        <w:rPr>
          <w:sz w:val="24"/>
          <w:szCs w:val="24"/>
        </w:rPr>
        <w:t xml:space="preserve"> up on one side </w:t>
      </w:r>
      <w:ins w:id="866" w:author="Teresa Artman" w:date="2018-09-01T14:45:00Z">
        <w:r w:rsidR="004E6A78">
          <w:rPr>
            <w:sz w:val="24"/>
            <w:szCs w:val="24"/>
          </w:rPr>
          <w:t>would</w:t>
        </w:r>
      </w:ins>
      <w:del w:id="867" w:author="Teresa Artman" w:date="2018-09-01T14:45:00Z">
        <w:r w:rsidRPr="005A4578" w:rsidDel="004E6A78">
          <w:rPr>
            <w:sz w:val="24"/>
            <w:szCs w:val="24"/>
          </w:rPr>
          <w:delText xml:space="preserve">it </w:delText>
        </w:r>
      </w:del>
      <w:ins w:id="868" w:author="Teresa Artman" w:date="2018-09-01T14:45:00Z">
        <w:r w:rsidR="004E6A78">
          <w:rPr>
            <w:sz w:val="24"/>
            <w:szCs w:val="24"/>
          </w:rPr>
          <w:t xml:space="preserve"> </w:t>
        </w:r>
      </w:ins>
      <w:r w:rsidRPr="005A4578">
        <w:rPr>
          <w:sz w:val="24"/>
          <w:szCs w:val="24"/>
        </w:rPr>
        <w:t>suggest</w:t>
      </w:r>
      <w:del w:id="869" w:author="Teresa Artman" w:date="2018-09-01T14:45:00Z">
        <w:r w:rsidRPr="005A4578" w:rsidDel="004E6A78">
          <w:rPr>
            <w:sz w:val="24"/>
            <w:szCs w:val="24"/>
          </w:rPr>
          <w:delText>s</w:delText>
        </w:r>
      </w:del>
      <w:r w:rsidRPr="005A4578">
        <w:rPr>
          <w:sz w:val="24"/>
          <w:szCs w:val="24"/>
        </w:rPr>
        <w:t xml:space="preserve"> that mortality changed in different directions for younger compared </w:t>
      </w:r>
      <w:del w:id="870" w:author="Teresa Artman" w:date="2018-09-01T14:45:00Z">
        <w:r w:rsidRPr="005A4578" w:rsidDel="004E6A78">
          <w:rPr>
            <w:sz w:val="24"/>
            <w:szCs w:val="24"/>
          </w:rPr>
          <w:delText>to</w:delText>
        </w:r>
      </w:del>
      <w:ins w:id="871" w:author="Teresa Artman" w:date="2018-09-01T14:45:00Z">
        <w:r w:rsidR="004E6A78">
          <w:rPr>
            <w:sz w:val="24"/>
            <w:szCs w:val="24"/>
          </w:rPr>
          <w:t>with</w:t>
        </w:r>
      </w:ins>
      <w:r w:rsidRPr="005A4578">
        <w:rPr>
          <w:sz w:val="24"/>
          <w:szCs w:val="24"/>
        </w:rPr>
        <w:t xml:space="preserve"> older ages.</w:t>
      </w:r>
    </w:p>
    <w:p w14:paraId="66DB766E" w14:textId="46CCBE7D" w:rsidR="004E6A78" w:rsidRPr="008733A0" w:rsidRDefault="004E6A78" w:rsidP="004E6A78">
      <w:pPr>
        <w:pStyle w:val="BodyText"/>
        <w:spacing w:line="480" w:lineRule="auto"/>
        <w:jc w:val="center"/>
        <w:rPr>
          <w:ins w:id="872" w:author="Teresa Artman" w:date="2018-09-01T14:45:00Z"/>
          <w:sz w:val="24"/>
          <w:szCs w:val="24"/>
          <w:rPrChange w:id="873" w:author="Laura Tesch" w:date="2018-09-26T09:41:00Z">
            <w:rPr>
              <w:ins w:id="874" w:author="Teresa Artman" w:date="2018-09-01T14:45:00Z"/>
              <w:b/>
              <w:sz w:val="24"/>
              <w:szCs w:val="24"/>
            </w:rPr>
          </w:rPrChange>
        </w:rPr>
      </w:pPr>
      <w:ins w:id="875" w:author="Teresa Artman" w:date="2018-09-01T14:45:00Z">
        <w:r w:rsidRPr="008733A0">
          <w:rPr>
            <w:sz w:val="24"/>
            <w:szCs w:val="24"/>
            <w:rPrChange w:id="876" w:author="Laura Tesch" w:date="2018-09-26T09:41:00Z">
              <w:rPr>
                <w:b/>
                <w:sz w:val="24"/>
                <w:szCs w:val="24"/>
              </w:rPr>
            </w:rPrChange>
          </w:rPr>
          <w:t>[place Figure 4 about here]</w:t>
        </w:r>
      </w:ins>
    </w:p>
    <w:p w14:paraId="707BDA95" w14:textId="3E0F9DBA" w:rsidR="00654572" w:rsidRPr="005A4578" w:rsidRDefault="00654572" w:rsidP="00654572">
      <w:pPr>
        <w:pStyle w:val="BodyText"/>
        <w:spacing w:line="480" w:lineRule="auto"/>
        <w:ind w:firstLine="720"/>
        <w:rPr>
          <w:sz w:val="24"/>
          <w:szCs w:val="24"/>
        </w:rPr>
      </w:pPr>
      <w:r w:rsidRPr="005A4578">
        <w:rPr>
          <w:sz w:val="24"/>
          <w:szCs w:val="24"/>
        </w:rPr>
        <w:t xml:space="preserve">Over the long period of </w:t>
      </w:r>
      <w:r w:rsidRPr="005A4578">
        <w:rPr>
          <w:i/>
          <w:sz w:val="24"/>
          <w:szCs w:val="24"/>
        </w:rPr>
        <w:t>e</w:t>
      </w:r>
      <w:r w:rsidRPr="005A4578">
        <w:rPr>
          <w:sz w:val="24"/>
          <w:szCs w:val="24"/>
          <w:vertAlign w:val="subscript"/>
        </w:rPr>
        <w:t>0</w:t>
      </w:r>
      <w:r w:rsidRPr="005A4578">
        <w:rPr>
          <w:sz w:val="24"/>
          <w:szCs w:val="24"/>
        </w:rPr>
        <w:t xml:space="preserve"> stagnation (blue), changes in </w:t>
      </w:r>
      <w:r w:rsidRPr="005A4578">
        <w:rPr>
          <w:i/>
          <w:sz w:val="24"/>
          <w:szCs w:val="24"/>
        </w:rPr>
        <w:t>e</w:t>
      </w:r>
      <w:r w:rsidRPr="00CA12B6">
        <w:rPr>
          <w:sz w:val="24"/>
          <w:szCs w:val="24"/>
          <w:vertAlign w:val="superscript"/>
          <w:rPrChange w:id="877" w:author="Laura Tesch" w:date="2018-08-09T17:18:00Z">
            <w:rPr>
              <w:i/>
              <w:sz w:val="24"/>
              <w:szCs w:val="24"/>
              <w:vertAlign w:val="superscript"/>
            </w:rPr>
          </w:rPrChange>
        </w:rPr>
        <w:t>†</w:t>
      </w:r>
      <w:r w:rsidRPr="00CA12B6">
        <w:rPr>
          <w:sz w:val="24"/>
          <w:szCs w:val="24"/>
          <w:rPrChange w:id="878" w:author="Laura Tesch" w:date="2018-08-09T17:18:00Z">
            <w:rPr>
              <w:i/>
              <w:sz w:val="24"/>
              <w:szCs w:val="24"/>
            </w:rPr>
          </w:rPrChange>
        </w:rPr>
        <w:t xml:space="preserve"> </w:t>
      </w:r>
      <w:r w:rsidRPr="005A4578">
        <w:rPr>
          <w:sz w:val="24"/>
          <w:szCs w:val="24"/>
        </w:rPr>
        <w:t>were driven by mortality increase</w:t>
      </w:r>
      <w:ins w:id="879" w:author="Laura Tesch" w:date="2018-09-26T10:02:00Z">
        <w:r w:rsidR="009949AE">
          <w:rPr>
            <w:sz w:val="24"/>
            <w:szCs w:val="24"/>
          </w:rPr>
          <w:t>s</w:t>
        </w:r>
      </w:ins>
      <w:r w:rsidRPr="005A4578">
        <w:rPr>
          <w:sz w:val="24"/>
          <w:szCs w:val="24"/>
        </w:rPr>
        <w:t xml:space="preserve"> at all ages above </w:t>
      </w:r>
      <w:del w:id="880" w:author="Teresa Artman" w:date="2018-09-01T14:45:00Z">
        <w:r w:rsidRPr="005A4578" w:rsidDel="004E6A78">
          <w:rPr>
            <w:sz w:val="24"/>
            <w:szCs w:val="24"/>
          </w:rPr>
          <w:delText xml:space="preserve">around </w:delText>
        </w:r>
      </w:del>
      <w:ins w:id="881" w:author="Teresa Artman" w:date="2018-09-01T14:45:00Z">
        <w:r w:rsidR="004E6A78">
          <w:rPr>
            <w:sz w:val="24"/>
            <w:szCs w:val="24"/>
          </w:rPr>
          <w:t xml:space="preserve">approximately </w:t>
        </w:r>
      </w:ins>
      <w:r w:rsidRPr="005A4578">
        <w:rPr>
          <w:sz w:val="24"/>
          <w:szCs w:val="24"/>
        </w:rPr>
        <w:t xml:space="preserve">age 20, which expanded </w:t>
      </w:r>
      <w:ins w:id="882" w:author="Laura Tesch" w:date="2018-09-26T10:02:00Z">
        <w:r w:rsidR="009949AE">
          <w:rPr>
            <w:sz w:val="24"/>
            <w:szCs w:val="24"/>
          </w:rPr>
          <w:t xml:space="preserve">variability in </w:t>
        </w:r>
      </w:ins>
      <w:r w:rsidRPr="005A4578">
        <w:rPr>
          <w:sz w:val="24"/>
          <w:szCs w:val="24"/>
        </w:rPr>
        <w:t xml:space="preserve">age at death </w:t>
      </w:r>
      <w:del w:id="883" w:author="Laura Tesch" w:date="2018-09-26T10:02:00Z">
        <w:r w:rsidRPr="005A4578" w:rsidDel="009949AE">
          <w:rPr>
            <w:sz w:val="24"/>
            <w:szCs w:val="24"/>
          </w:rPr>
          <w:delText xml:space="preserve">variability in </w:delText>
        </w:r>
      </w:del>
      <w:ins w:id="884" w:author="Laura Tesch" w:date="2018-09-26T10:02:00Z">
        <w:r w:rsidR="009949AE">
          <w:rPr>
            <w:sz w:val="24"/>
            <w:szCs w:val="24"/>
          </w:rPr>
          <w:t>at</w:t>
        </w:r>
        <w:r w:rsidR="009949AE" w:rsidRPr="005A4578">
          <w:rPr>
            <w:sz w:val="24"/>
            <w:szCs w:val="24"/>
          </w:rPr>
          <w:t xml:space="preserve"> </w:t>
        </w:r>
      </w:ins>
      <w:r w:rsidRPr="005A4578">
        <w:rPr>
          <w:sz w:val="24"/>
          <w:szCs w:val="24"/>
        </w:rPr>
        <w:t>young-adult ages</w:t>
      </w:r>
      <w:del w:id="885" w:author="Teresa Artman" w:date="2018-09-01T14:45:00Z">
        <w:r w:rsidRPr="005A4578" w:rsidDel="004E6A78">
          <w:rPr>
            <w:sz w:val="24"/>
            <w:szCs w:val="24"/>
          </w:rPr>
          <w:delText>;</w:delText>
        </w:r>
      </w:del>
      <w:r w:rsidRPr="005A4578">
        <w:rPr>
          <w:sz w:val="24"/>
          <w:szCs w:val="24"/>
        </w:rPr>
        <w:t xml:space="preserve"> and compressed variation at older ages in all countries. It is worth noting that these changes mostly offset each other</w:t>
      </w:r>
      <w:ins w:id="886" w:author="Teresa Artman" w:date="2018-09-01T14:46:00Z">
        <w:r w:rsidR="004E6A78">
          <w:rPr>
            <w:sz w:val="24"/>
            <w:szCs w:val="24"/>
          </w:rPr>
          <w:t>:</w:t>
        </w:r>
      </w:ins>
      <w:r w:rsidRPr="005A4578">
        <w:rPr>
          <w:sz w:val="24"/>
          <w:szCs w:val="24"/>
        </w:rPr>
        <w:t xml:space="preserve"> </w:t>
      </w:r>
      <w:del w:id="887" w:author="Teresa Artman" w:date="2018-09-01T14:46:00Z">
        <w:r w:rsidRPr="005A4578" w:rsidDel="004E6A78">
          <w:rPr>
            <w:sz w:val="24"/>
            <w:szCs w:val="24"/>
          </w:rPr>
          <w:delText xml:space="preserve">since </w:delText>
        </w:r>
      </w:del>
      <w:r w:rsidRPr="005A4578">
        <w:rPr>
          <w:sz w:val="24"/>
          <w:szCs w:val="24"/>
        </w:rPr>
        <w:t>the old</w:t>
      </w:r>
      <w:ins w:id="888" w:author="Laura Tesch" w:date="2018-09-26T10:02:00Z">
        <w:r w:rsidR="009949AE">
          <w:rPr>
            <w:sz w:val="24"/>
            <w:szCs w:val="24"/>
          </w:rPr>
          <w:t>-</w:t>
        </w:r>
      </w:ins>
      <w:del w:id="889" w:author="Laura Tesch" w:date="2018-09-26T10:02:00Z">
        <w:r w:rsidRPr="005A4578" w:rsidDel="009949AE">
          <w:rPr>
            <w:sz w:val="24"/>
            <w:szCs w:val="24"/>
          </w:rPr>
          <w:delText xml:space="preserve"> </w:delText>
        </w:r>
      </w:del>
      <w:r w:rsidRPr="005A4578">
        <w:rPr>
          <w:sz w:val="24"/>
          <w:szCs w:val="24"/>
        </w:rPr>
        <w:t xml:space="preserve">age compression was comparable </w:t>
      </w:r>
      <w:del w:id="890" w:author="Teresa Artman" w:date="2018-09-01T14:46:00Z">
        <w:r w:rsidRPr="005A4578" w:rsidDel="004E6A78">
          <w:rPr>
            <w:sz w:val="24"/>
            <w:szCs w:val="24"/>
          </w:rPr>
          <w:delText>to</w:delText>
        </w:r>
      </w:del>
      <w:ins w:id="891" w:author="Teresa Artman" w:date="2018-09-01T14:46:00Z">
        <w:r w:rsidR="004E6A78">
          <w:rPr>
            <w:sz w:val="24"/>
            <w:szCs w:val="24"/>
          </w:rPr>
          <w:t>with</w:t>
        </w:r>
      </w:ins>
      <w:r w:rsidRPr="005A4578">
        <w:rPr>
          <w:sz w:val="24"/>
          <w:szCs w:val="24"/>
        </w:rPr>
        <w:t xml:space="preserve"> the net expansion of mortality experienced by children and younger adults. In fact, in Bulgaria and Belarus, the compression caused by mortality increase</w:t>
      </w:r>
      <w:ins w:id="892" w:author="Laura Tesch" w:date="2018-09-26T10:03:00Z">
        <w:r w:rsidR="00AA2DD3">
          <w:rPr>
            <w:sz w:val="24"/>
            <w:szCs w:val="24"/>
          </w:rPr>
          <w:t>s</w:t>
        </w:r>
      </w:ins>
      <w:r w:rsidRPr="005A4578">
        <w:rPr>
          <w:sz w:val="24"/>
          <w:szCs w:val="24"/>
        </w:rPr>
        <w:t xml:space="preserve"> over older ages was greater than the expansion made by mortality increase</w:t>
      </w:r>
      <w:ins w:id="893" w:author="Laura Tesch" w:date="2018-09-26T10:03:00Z">
        <w:r w:rsidR="00AA2DD3">
          <w:rPr>
            <w:sz w:val="24"/>
            <w:szCs w:val="24"/>
          </w:rPr>
          <w:t>s</w:t>
        </w:r>
      </w:ins>
      <w:r w:rsidRPr="005A4578">
        <w:rPr>
          <w:sz w:val="24"/>
          <w:szCs w:val="24"/>
        </w:rPr>
        <w:t xml:space="preserve"> among younger ages</w:t>
      </w:r>
      <w:r w:rsidR="00833E99" w:rsidRPr="005A4578">
        <w:rPr>
          <w:sz w:val="24"/>
          <w:szCs w:val="24"/>
        </w:rPr>
        <w:t>.</w:t>
      </w:r>
      <w:r w:rsidR="00833E99" w:rsidRPr="005A4578">
        <w:rPr>
          <w:rStyle w:val="FootnoteReference"/>
          <w:sz w:val="24"/>
          <w:szCs w:val="24"/>
        </w:rPr>
        <w:footnoteReference w:id="7"/>
      </w:r>
      <w:r w:rsidRPr="005A4578">
        <w:rPr>
          <w:sz w:val="24"/>
          <w:szCs w:val="24"/>
        </w:rPr>
        <w:t xml:space="preserve"> A similar pattern was observed during the period of </w:t>
      </w:r>
      <w:r w:rsidRPr="005A4578">
        <w:rPr>
          <w:i/>
          <w:sz w:val="24"/>
          <w:szCs w:val="24"/>
        </w:rPr>
        <w:t>e</w:t>
      </w:r>
      <w:r w:rsidRPr="005A4578">
        <w:rPr>
          <w:sz w:val="24"/>
          <w:szCs w:val="24"/>
          <w:vertAlign w:val="subscript"/>
        </w:rPr>
        <w:t>0</w:t>
      </w:r>
      <w:r w:rsidRPr="005A4578">
        <w:rPr>
          <w:sz w:val="24"/>
          <w:szCs w:val="24"/>
        </w:rPr>
        <w:t xml:space="preserve"> deterioration among </w:t>
      </w:r>
      <w:del w:id="895" w:author="Laura Tesch" w:date="2018-09-26T12:17:00Z">
        <w:r w:rsidRPr="005A4578" w:rsidDel="002A1764">
          <w:rPr>
            <w:sz w:val="24"/>
            <w:szCs w:val="24"/>
          </w:rPr>
          <w:delText xml:space="preserve">Baltic </w:delText>
        </w:r>
      </w:del>
      <w:ins w:id="896" w:author="Laura Tesch" w:date="2018-09-26T12:17:00Z">
        <w:r w:rsidR="002A1764">
          <w:rPr>
            <w:sz w:val="24"/>
            <w:szCs w:val="24"/>
          </w:rPr>
          <w:t>BC</w:t>
        </w:r>
        <w:r w:rsidR="002A1764" w:rsidRPr="005A4578">
          <w:rPr>
            <w:sz w:val="24"/>
            <w:szCs w:val="24"/>
          </w:rPr>
          <w:t xml:space="preserve"> </w:t>
        </w:r>
      </w:ins>
      <w:r w:rsidRPr="005A4578">
        <w:rPr>
          <w:sz w:val="24"/>
          <w:szCs w:val="24"/>
        </w:rPr>
        <w:t>and other FSU countries following the collapse of the FSU (red). Lifespan variability mostly increased, which was explained by expansion of mortality at young and middle ages, alongside smaller compression at older ages during this period. By contrast</w:t>
      </w:r>
      <w:ins w:id="897" w:author="Teresa Artman" w:date="2018-09-01T14:46:00Z">
        <w:r w:rsidR="004E6A78">
          <w:rPr>
            <w:sz w:val="24"/>
            <w:szCs w:val="24"/>
          </w:rPr>
          <w:t>,</w:t>
        </w:r>
      </w:ins>
      <w:r w:rsidRPr="005A4578">
        <w:rPr>
          <w:sz w:val="24"/>
          <w:szCs w:val="24"/>
        </w:rPr>
        <w:t xml:space="preserve"> </w:t>
      </w:r>
      <w:del w:id="898" w:author="MPIDR_D\vanraalte" w:date="2018-09-27T17:17:00Z">
        <w:r w:rsidRPr="005A4578" w:rsidDel="001F6892">
          <w:rPr>
            <w:sz w:val="24"/>
            <w:szCs w:val="24"/>
          </w:rPr>
          <w:delText xml:space="preserve">Central European </w:delText>
        </w:r>
      </w:del>
      <w:ins w:id="899" w:author="Teresa Artman" w:date="2018-09-06T14:43:00Z">
        <w:del w:id="900" w:author="MPIDR_D\vanraalte" w:date="2018-09-27T17:17:00Z">
          <w:r w:rsidR="00332FD5" w:rsidRPr="00332FD5" w:rsidDel="001F6892">
            <w:rPr>
              <w:b/>
              <w:sz w:val="24"/>
              <w:szCs w:val="24"/>
              <w:rPrChange w:id="901" w:author="Teresa Artman" w:date="2018-09-06T14:43:00Z">
                <w:rPr>
                  <w:sz w:val="24"/>
                  <w:szCs w:val="24"/>
                </w:rPr>
              </w:rPrChange>
            </w:rPr>
            <w:delText>[AU: CE? Teresa]</w:delText>
          </w:r>
        </w:del>
      </w:ins>
      <w:ins w:id="902" w:author="MPIDR_D\vanraalte" w:date="2018-09-27T17:17:00Z">
        <w:r w:rsidR="001F6892">
          <w:rPr>
            <w:sz w:val="24"/>
            <w:szCs w:val="24"/>
          </w:rPr>
          <w:t xml:space="preserve">CE </w:t>
        </w:r>
      </w:ins>
      <w:r w:rsidRPr="005A4578">
        <w:rPr>
          <w:sz w:val="24"/>
          <w:szCs w:val="24"/>
        </w:rPr>
        <w:t xml:space="preserve">countries experienced little </w:t>
      </w:r>
      <w:r w:rsidRPr="005A4578">
        <w:rPr>
          <w:sz w:val="24"/>
          <w:szCs w:val="24"/>
        </w:rPr>
        <w:lastRenderedPageBreak/>
        <w:t>change in mortality during this period.</w:t>
      </w:r>
    </w:p>
    <w:p w14:paraId="04D4A04B" w14:textId="3B855F93" w:rsidR="002F6B4E" w:rsidRPr="005A4578" w:rsidRDefault="00654572" w:rsidP="00654572">
      <w:pPr>
        <w:pStyle w:val="BodyText"/>
        <w:spacing w:line="480" w:lineRule="auto"/>
        <w:ind w:firstLine="720"/>
        <w:rPr>
          <w:sz w:val="24"/>
          <w:szCs w:val="24"/>
        </w:rPr>
      </w:pPr>
      <w:r w:rsidRPr="005A4578">
        <w:rPr>
          <w:sz w:val="24"/>
          <w:szCs w:val="24"/>
        </w:rPr>
        <w:t>Opposing these trends, over the period of improvements during the 1980s (green), the BC and other FSU</w:t>
      </w:r>
      <w:ins w:id="903" w:author="Laura Tesch" w:date="2018-09-26T12:17:00Z">
        <w:r w:rsidR="002A1764">
          <w:rPr>
            <w:sz w:val="24"/>
            <w:szCs w:val="24"/>
          </w:rPr>
          <w:t xml:space="preserve"> countries</w:t>
        </w:r>
      </w:ins>
      <w:r w:rsidRPr="005A4578">
        <w:rPr>
          <w:sz w:val="24"/>
          <w:szCs w:val="24"/>
        </w:rPr>
        <w:t xml:space="preserve"> followed a </w:t>
      </w:r>
      <w:del w:id="904" w:author="Laura Tesch" w:date="2018-09-26T10:05:00Z">
        <w:r w:rsidRPr="007D1C37" w:rsidDel="007D1C37">
          <w:rPr>
            <w:sz w:val="24"/>
            <w:szCs w:val="24"/>
            <w:highlight w:val="yellow"/>
            <w:rPrChange w:id="905" w:author="Laura Tesch" w:date="2018-09-26T10:05:00Z">
              <w:rPr>
                <w:sz w:val="24"/>
                <w:szCs w:val="24"/>
              </w:rPr>
            </w:rPrChange>
          </w:rPr>
          <w:delText>w</w:delText>
        </w:r>
      </w:del>
      <w:ins w:id="906" w:author="Laura Tesch" w:date="2018-09-26T10:05:00Z">
        <w:r w:rsidR="007D1C37">
          <w:rPr>
            <w:sz w:val="24"/>
            <w:szCs w:val="24"/>
            <w:highlight w:val="yellow"/>
          </w:rPr>
          <w:t>W</w:t>
        </w:r>
      </w:ins>
      <w:r w:rsidRPr="007D1C37">
        <w:rPr>
          <w:sz w:val="24"/>
          <w:szCs w:val="24"/>
          <w:highlight w:val="yellow"/>
          <w:rPrChange w:id="907" w:author="Laura Tesch" w:date="2018-09-26T10:05:00Z">
            <w:rPr>
              <w:sz w:val="24"/>
              <w:szCs w:val="24"/>
            </w:rPr>
          </w:rPrChange>
        </w:rPr>
        <w:t>estern</w:t>
      </w:r>
      <w:ins w:id="908" w:author="Laura Tesch" w:date="2018-09-26T10:05:00Z">
        <w:del w:id="909" w:author="MPIDR_D\vanraalte" w:date="2018-09-28T20:42:00Z">
          <w:r w:rsidR="007D1C37" w:rsidDel="00F300C9">
            <w:rPr>
              <w:b/>
              <w:sz w:val="24"/>
              <w:szCs w:val="24"/>
            </w:rPr>
            <w:delText>[AU: “Western European”?]</w:delText>
          </w:r>
        </w:del>
      </w:ins>
      <w:r w:rsidRPr="005A4578">
        <w:rPr>
          <w:sz w:val="24"/>
          <w:szCs w:val="24"/>
        </w:rPr>
        <w:t xml:space="preserve"> pattern</w:t>
      </w:r>
      <w:ins w:id="910" w:author="Laura Tesch" w:date="2018-09-26T10:05:00Z">
        <w:r w:rsidR="007D1C37">
          <w:rPr>
            <w:sz w:val="24"/>
            <w:szCs w:val="24"/>
          </w:rPr>
          <w:t>,</w:t>
        </w:r>
      </w:ins>
      <w:r w:rsidRPr="005A4578">
        <w:rPr>
          <w:sz w:val="24"/>
          <w:szCs w:val="24"/>
        </w:rPr>
        <w:t xml:space="preserve"> with </w:t>
      </w:r>
      <w:r w:rsidRPr="005A4578">
        <w:rPr>
          <w:i/>
          <w:sz w:val="24"/>
          <w:szCs w:val="24"/>
        </w:rPr>
        <w:t>e</w:t>
      </w:r>
      <w:r w:rsidRPr="00344301">
        <w:rPr>
          <w:sz w:val="24"/>
          <w:szCs w:val="24"/>
          <w:vertAlign w:val="superscript"/>
          <w:rPrChange w:id="911" w:author="deborah gregg" w:date="2018-08-20T13:25:00Z">
            <w:rPr>
              <w:i/>
              <w:sz w:val="24"/>
              <w:szCs w:val="24"/>
              <w:vertAlign w:val="superscript"/>
            </w:rPr>
          </w:rPrChange>
        </w:rPr>
        <w:t>†</w:t>
      </w:r>
      <w:r w:rsidRPr="005A4578">
        <w:rPr>
          <w:i/>
          <w:sz w:val="24"/>
          <w:szCs w:val="24"/>
        </w:rPr>
        <w:t xml:space="preserve"> </w:t>
      </w:r>
      <w:r w:rsidRPr="005A4578">
        <w:rPr>
          <w:sz w:val="24"/>
          <w:szCs w:val="24"/>
        </w:rPr>
        <w:t>decreases mostly caused by mortality decline at younger ages outpacing mortality decline over older ages and leading to overall compression in mortality.</w:t>
      </w:r>
      <w:r w:rsidR="001E6567">
        <w:rPr>
          <w:sz w:val="24"/>
          <w:szCs w:val="24"/>
        </w:rPr>
        <w:t xml:space="preserve"> </w:t>
      </w:r>
      <w:r w:rsidRPr="005A4578">
        <w:rPr>
          <w:sz w:val="24"/>
          <w:szCs w:val="24"/>
        </w:rPr>
        <w:t>Mortality change was</w:t>
      </w:r>
      <w:r w:rsidR="001E6567">
        <w:rPr>
          <w:sz w:val="24"/>
          <w:szCs w:val="24"/>
        </w:rPr>
        <w:t xml:space="preserve"> </w:t>
      </w:r>
      <w:r w:rsidRPr="005A4578">
        <w:rPr>
          <w:sz w:val="24"/>
          <w:szCs w:val="24"/>
        </w:rPr>
        <w:t>smaller</w:t>
      </w:r>
      <w:ins w:id="912" w:author="Teresa Artman" w:date="2018-09-01T14:46:00Z">
        <w:r w:rsidR="004E6A78">
          <w:rPr>
            <w:sz w:val="24"/>
            <w:szCs w:val="24"/>
          </w:rPr>
          <w:t>,</w:t>
        </w:r>
      </w:ins>
      <w:r w:rsidRPr="005A4578">
        <w:rPr>
          <w:sz w:val="24"/>
          <w:szCs w:val="24"/>
        </w:rPr>
        <w:t xml:space="preserve"> and the age patterns of change were more variable in </w:t>
      </w:r>
      <w:r w:rsidRPr="000E32D4">
        <w:rPr>
          <w:sz w:val="24"/>
          <w:szCs w:val="24"/>
          <w:highlight w:val="green"/>
          <w:rPrChange w:id="913" w:author="Teresa Artman" w:date="2018-09-06T14:34:00Z">
            <w:rPr>
              <w:sz w:val="24"/>
              <w:szCs w:val="24"/>
            </w:rPr>
          </w:rPrChange>
        </w:rPr>
        <w:t>CE</w:t>
      </w:r>
      <w:r w:rsidRPr="005A4578">
        <w:rPr>
          <w:sz w:val="24"/>
          <w:szCs w:val="24"/>
        </w:rPr>
        <w:t xml:space="preserve"> </w:t>
      </w:r>
      <w:ins w:id="914" w:author="Teresa Artman" w:date="2018-09-06T14:34:00Z">
        <w:del w:id="915" w:author="MPIDR_D\vanraalte" w:date="2018-09-28T20:42:00Z">
          <w:r w:rsidR="000E32D4" w:rsidRPr="00165B62" w:rsidDel="00F300C9">
            <w:rPr>
              <w:b/>
              <w:sz w:val="24"/>
              <w:szCs w:val="24"/>
            </w:rPr>
            <w:delText>[AU: CEE? Teresa]</w:delText>
          </w:r>
        </w:del>
      </w:ins>
      <w:r w:rsidRPr="005A4578">
        <w:rPr>
          <w:sz w:val="24"/>
          <w:szCs w:val="24"/>
        </w:rPr>
        <w:t>during this period. From</w:t>
      </w:r>
      <w:r w:rsidR="001E6567">
        <w:rPr>
          <w:sz w:val="24"/>
          <w:szCs w:val="24"/>
        </w:rPr>
        <w:t xml:space="preserve"> </w:t>
      </w:r>
      <w:r w:rsidRPr="005A4578">
        <w:rPr>
          <w:sz w:val="24"/>
          <w:szCs w:val="24"/>
        </w:rPr>
        <w:t>1994 onward</w:t>
      </w:r>
      <w:r w:rsidR="001E6567">
        <w:rPr>
          <w:sz w:val="24"/>
          <w:szCs w:val="24"/>
        </w:rPr>
        <w:t xml:space="preserve"> </w:t>
      </w:r>
      <w:r w:rsidRPr="005A4578">
        <w:rPr>
          <w:sz w:val="24"/>
          <w:szCs w:val="24"/>
        </w:rPr>
        <w:t xml:space="preserve">(purple and orange), all countries experienced </w:t>
      </w:r>
      <w:r w:rsidRPr="005A4578">
        <w:rPr>
          <w:i/>
          <w:sz w:val="24"/>
          <w:szCs w:val="24"/>
        </w:rPr>
        <w:t>e</w:t>
      </w:r>
      <w:r w:rsidRPr="00CA12B6">
        <w:rPr>
          <w:sz w:val="24"/>
          <w:szCs w:val="24"/>
          <w:vertAlign w:val="superscript"/>
          <w:rPrChange w:id="916" w:author="Laura Tesch" w:date="2018-08-09T17:19:00Z">
            <w:rPr>
              <w:i/>
              <w:sz w:val="24"/>
              <w:szCs w:val="24"/>
              <w:vertAlign w:val="superscript"/>
            </w:rPr>
          </w:rPrChange>
        </w:rPr>
        <w:t>†</w:t>
      </w:r>
      <w:r w:rsidRPr="00CA12B6">
        <w:rPr>
          <w:sz w:val="24"/>
          <w:szCs w:val="24"/>
          <w:rPrChange w:id="917" w:author="Laura Tesch" w:date="2018-08-09T17:19:00Z">
            <w:rPr>
              <w:i/>
              <w:sz w:val="24"/>
              <w:szCs w:val="24"/>
            </w:rPr>
          </w:rPrChange>
        </w:rPr>
        <w:t xml:space="preserve"> </w:t>
      </w:r>
      <w:r w:rsidRPr="005A4578">
        <w:rPr>
          <w:sz w:val="24"/>
          <w:szCs w:val="24"/>
        </w:rPr>
        <w:t>compression at younger ages and expansion at older ages overall. However</w:t>
      </w:r>
      <w:ins w:id="918" w:author="Teresa Artman" w:date="2018-09-01T14:46:00Z">
        <w:r w:rsidR="004E6A78">
          <w:rPr>
            <w:sz w:val="24"/>
            <w:szCs w:val="24"/>
          </w:rPr>
          <w:t>,</w:t>
        </w:r>
      </w:ins>
      <w:r w:rsidRPr="005A4578">
        <w:rPr>
          <w:sz w:val="24"/>
          <w:szCs w:val="24"/>
        </w:rPr>
        <w:t xml:space="preserve"> in the early years (1994</w:t>
      </w:r>
      <w:del w:id="919" w:author="Laura Tesch" w:date="2018-08-09T17:27:00Z">
        <w:r w:rsidRPr="005A4578" w:rsidDel="00356855">
          <w:rPr>
            <w:sz w:val="24"/>
            <w:szCs w:val="24"/>
          </w:rPr>
          <w:delText>-</w:delText>
        </w:r>
      </w:del>
      <w:ins w:id="920" w:author="Laura Tesch" w:date="2018-08-09T17:27:00Z">
        <w:r w:rsidR="00356855">
          <w:rPr>
            <w:sz w:val="24"/>
            <w:szCs w:val="24"/>
          </w:rPr>
          <w:t>–</w:t>
        </w:r>
      </w:ins>
      <w:r w:rsidRPr="005A4578">
        <w:rPr>
          <w:sz w:val="24"/>
          <w:szCs w:val="24"/>
        </w:rPr>
        <w:t xml:space="preserve">2000), mortality increases at younger ages led to increases in </w:t>
      </w:r>
      <w:r w:rsidRPr="005A4578">
        <w:rPr>
          <w:i/>
          <w:sz w:val="24"/>
          <w:szCs w:val="24"/>
        </w:rPr>
        <w:t>e</w:t>
      </w:r>
      <w:r w:rsidRPr="00CA12B6">
        <w:rPr>
          <w:sz w:val="24"/>
          <w:szCs w:val="24"/>
          <w:vertAlign w:val="superscript"/>
          <w:rPrChange w:id="921" w:author="Laura Tesch" w:date="2018-08-09T17:19:00Z">
            <w:rPr>
              <w:i/>
              <w:sz w:val="24"/>
              <w:szCs w:val="24"/>
              <w:vertAlign w:val="superscript"/>
            </w:rPr>
          </w:rPrChange>
        </w:rPr>
        <w:t>†</w:t>
      </w:r>
      <w:r w:rsidRPr="00CA12B6">
        <w:rPr>
          <w:sz w:val="24"/>
          <w:szCs w:val="24"/>
          <w:rPrChange w:id="922" w:author="Laura Tesch" w:date="2018-08-09T17:19:00Z">
            <w:rPr>
              <w:i/>
              <w:sz w:val="24"/>
              <w:szCs w:val="24"/>
            </w:rPr>
          </w:rPrChange>
        </w:rPr>
        <w:t xml:space="preserve"> </w:t>
      </w:r>
      <w:r w:rsidRPr="005A4578">
        <w:rPr>
          <w:sz w:val="24"/>
          <w:szCs w:val="24"/>
        </w:rPr>
        <w:t>in FSU before reversing itself in recent years. Importantly, during this post-1994 period, mortality changes at relatively young ages (20</w:t>
      </w:r>
      <w:del w:id="923" w:author="Laura Tesch" w:date="2018-08-09T17:27:00Z">
        <w:r w:rsidRPr="005A4578" w:rsidDel="00356855">
          <w:rPr>
            <w:sz w:val="24"/>
            <w:szCs w:val="24"/>
          </w:rPr>
          <w:delText>-</w:delText>
        </w:r>
      </w:del>
      <w:ins w:id="924" w:author="Laura Tesch" w:date="2018-08-09T17:27:00Z">
        <w:r w:rsidR="00356855">
          <w:rPr>
            <w:sz w:val="24"/>
            <w:szCs w:val="24"/>
          </w:rPr>
          <w:t>–</w:t>
        </w:r>
      </w:ins>
      <w:r w:rsidRPr="005A4578">
        <w:rPr>
          <w:sz w:val="24"/>
          <w:szCs w:val="24"/>
        </w:rPr>
        <w:t xml:space="preserve">50) had the largest impact on </w:t>
      </w:r>
      <w:r w:rsidRPr="005A4578">
        <w:rPr>
          <w:i/>
          <w:sz w:val="24"/>
          <w:szCs w:val="24"/>
        </w:rPr>
        <w:t>e</w:t>
      </w:r>
      <w:r w:rsidRPr="00CA12B6">
        <w:rPr>
          <w:sz w:val="24"/>
          <w:szCs w:val="24"/>
          <w:vertAlign w:val="superscript"/>
          <w:rPrChange w:id="925" w:author="Laura Tesch" w:date="2018-08-09T17:19:00Z">
            <w:rPr>
              <w:i/>
              <w:sz w:val="24"/>
              <w:szCs w:val="24"/>
              <w:vertAlign w:val="superscript"/>
            </w:rPr>
          </w:rPrChange>
        </w:rPr>
        <w:t>†</w:t>
      </w:r>
      <w:r w:rsidRPr="00CA12B6">
        <w:rPr>
          <w:sz w:val="24"/>
          <w:szCs w:val="24"/>
          <w:rPrChange w:id="926" w:author="Laura Tesch" w:date="2018-08-09T17:19:00Z">
            <w:rPr>
              <w:i/>
              <w:sz w:val="24"/>
              <w:szCs w:val="24"/>
            </w:rPr>
          </w:rPrChange>
        </w:rPr>
        <w:t xml:space="preserve"> </w:t>
      </w:r>
      <w:r w:rsidRPr="005A4578">
        <w:rPr>
          <w:sz w:val="24"/>
          <w:szCs w:val="24"/>
        </w:rPr>
        <w:t>changes</w:t>
      </w:r>
      <w:ins w:id="927" w:author="deborah gregg" w:date="2018-08-20T13:25:00Z">
        <w:r w:rsidR="00344301">
          <w:rPr>
            <w:sz w:val="24"/>
            <w:szCs w:val="24"/>
          </w:rPr>
          <w:t>.</w:t>
        </w:r>
      </w:ins>
    </w:p>
    <w:p w14:paraId="4FE52626" w14:textId="42851B62" w:rsidR="002F6B4E" w:rsidRPr="005A4578" w:rsidDel="004E6A78" w:rsidRDefault="00654572">
      <w:pPr>
        <w:pStyle w:val="BodyText"/>
        <w:ind w:left="3899"/>
        <w:rPr>
          <w:del w:id="928" w:author="Teresa Artman" w:date="2018-09-01T14:47:00Z"/>
          <w:sz w:val="24"/>
          <w:szCs w:val="24"/>
        </w:rPr>
      </w:pPr>
      <w:del w:id="929" w:author="Teresa Artman" w:date="2018-09-01T14:47:00Z">
        <w:r w:rsidRPr="005A4578" w:rsidDel="004E6A78">
          <w:rPr>
            <w:sz w:val="24"/>
            <w:szCs w:val="24"/>
          </w:rPr>
          <w:delText xml:space="preserve"> [Figure 4 about here]</w:delText>
        </w:r>
      </w:del>
    </w:p>
    <w:p w14:paraId="24F567A8" w14:textId="07785872" w:rsidR="002F6B4E" w:rsidRPr="005A4578" w:rsidDel="004E6A78" w:rsidRDefault="002F6B4E">
      <w:pPr>
        <w:pStyle w:val="BodyText"/>
        <w:spacing w:before="6"/>
        <w:rPr>
          <w:del w:id="930" w:author="Teresa Artman" w:date="2018-09-01T14:47:00Z"/>
          <w:sz w:val="24"/>
          <w:szCs w:val="24"/>
        </w:rPr>
      </w:pPr>
    </w:p>
    <w:p w14:paraId="7596686D" w14:textId="6D2887C5" w:rsidR="002F6B4E" w:rsidRPr="0010550B" w:rsidRDefault="00654572" w:rsidP="00654572">
      <w:pPr>
        <w:spacing w:line="480" w:lineRule="auto"/>
        <w:rPr>
          <w:b/>
          <w:sz w:val="24"/>
          <w:szCs w:val="24"/>
          <w:rPrChange w:id="931" w:author="Laura Tesch" w:date="2018-08-08T20:10:00Z">
            <w:rPr>
              <w:i/>
              <w:sz w:val="24"/>
              <w:szCs w:val="24"/>
            </w:rPr>
          </w:rPrChange>
        </w:rPr>
      </w:pPr>
      <w:r w:rsidRPr="0010550B">
        <w:rPr>
          <w:b/>
          <w:sz w:val="24"/>
          <w:szCs w:val="24"/>
          <w:rPrChange w:id="932" w:author="Laura Tesch" w:date="2018-08-08T20:10:00Z">
            <w:rPr>
              <w:i/>
              <w:sz w:val="24"/>
              <w:szCs w:val="24"/>
            </w:rPr>
          </w:rPrChange>
        </w:rPr>
        <w:t xml:space="preserve">The </w:t>
      </w:r>
      <w:r w:rsidR="0010550B" w:rsidRPr="0010550B">
        <w:rPr>
          <w:b/>
          <w:sz w:val="24"/>
          <w:szCs w:val="24"/>
        </w:rPr>
        <w:t>C</w:t>
      </w:r>
      <w:r w:rsidRPr="0010550B">
        <w:rPr>
          <w:b/>
          <w:sz w:val="24"/>
          <w:szCs w:val="24"/>
          <w:rPrChange w:id="933" w:author="Laura Tesch" w:date="2018-08-08T20:10:00Z">
            <w:rPr>
              <w:i/>
              <w:sz w:val="24"/>
              <w:szCs w:val="24"/>
            </w:rPr>
          </w:rPrChange>
        </w:rPr>
        <w:t xml:space="preserve">ontribution of </w:t>
      </w:r>
      <w:r w:rsidR="0010550B" w:rsidRPr="0010550B">
        <w:rPr>
          <w:b/>
          <w:sz w:val="24"/>
          <w:szCs w:val="24"/>
        </w:rPr>
        <w:t xml:space="preserve">Different Causes of Death </w:t>
      </w:r>
      <w:r w:rsidRPr="0010550B">
        <w:rPr>
          <w:b/>
          <w:sz w:val="24"/>
          <w:szCs w:val="24"/>
          <w:rPrChange w:id="934" w:author="Laura Tesch" w:date="2018-08-08T20:10:00Z">
            <w:rPr>
              <w:i/>
              <w:sz w:val="24"/>
              <w:szCs w:val="24"/>
            </w:rPr>
          </w:rPrChange>
        </w:rPr>
        <w:t xml:space="preserve">to </w:t>
      </w:r>
      <w:r w:rsidR="0010550B" w:rsidRPr="0010550B">
        <w:rPr>
          <w:b/>
          <w:sz w:val="24"/>
          <w:szCs w:val="24"/>
        </w:rPr>
        <w:t xml:space="preserve">Changes </w:t>
      </w:r>
      <w:del w:id="935" w:author="Teresa Artman" w:date="2018-09-06T14:44:00Z">
        <w:r w:rsidR="0010550B" w:rsidRPr="0010550B" w:rsidDel="00332FD5">
          <w:rPr>
            <w:b/>
            <w:sz w:val="24"/>
            <w:szCs w:val="24"/>
          </w:rPr>
          <w:delText>I</w:delText>
        </w:r>
      </w:del>
      <w:ins w:id="936" w:author="Teresa Artman" w:date="2018-09-06T14:44:00Z">
        <w:r w:rsidR="00332FD5">
          <w:rPr>
            <w:b/>
            <w:sz w:val="24"/>
            <w:szCs w:val="24"/>
          </w:rPr>
          <w:t>i</w:t>
        </w:r>
      </w:ins>
      <w:r w:rsidR="0010550B" w:rsidRPr="0010550B">
        <w:rPr>
          <w:b/>
          <w:sz w:val="24"/>
          <w:szCs w:val="24"/>
        </w:rPr>
        <w:t>n Lifespan Variability</w:t>
      </w:r>
    </w:p>
    <w:p w14:paraId="1780363F" w14:textId="0E963C30" w:rsidR="002F6B4E" w:rsidRPr="005A4578" w:rsidRDefault="00654572" w:rsidP="00833E99">
      <w:pPr>
        <w:pStyle w:val="BodyText"/>
        <w:spacing w:line="480" w:lineRule="auto"/>
        <w:rPr>
          <w:sz w:val="24"/>
          <w:szCs w:val="24"/>
        </w:rPr>
      </w:pPr>
      <w:r w:rsidRPr="005A4578">
        <w:rPr>
          <w:sz w:val="24"/>
          <w:szCs w:val="24"/>
        </w:rPr>
        <w:t>Table 2 shows the net contribution of different broad causes of death to changes in life disparity for the most recent periods of divergence (1994</w:t>
      </w:r>
      <w:del w:id="937" w:author="Laura Tesch" w:date="2018-08-09T17:19:00Z">
        <w:r w:rsidRPr="005A4578" w:rsidDel="00CA12B6">
          <w:rPr>
            <w:sz w:val="24"/>
            <w:szCs w:val="24"/>
          </w:rPr>
          <w:delText>-</w:delText>
        </w:r>
      </w:del>
      <w:ins w:id="938" w:author="Laura Tesch" w:date="2018-08-09T17:19:00Z">
        <w:r w:rsidR="00CA12B6">
          <w:rPr>
            <w:sz w:val="24"/>
            <w:szCs w:val="24"/>
          </w:rPr>
          <w:t>–</w:t>
        </w:r>
      </w:ins>
      <w:r w:rsidRPr="005A4578">
        <w:rPr>
          <w:sz w:val="24"/>
          <w:szCs w:val="24"/>
        </w:rPr>
        <w:t>2000) and convergence (2000</w:t>
      </w:r>
      <w:del w:id="939" w:author="Laura Tesch" w:date="2018-08-09T17:19:00Z">
        <w:r w:rsidRPr="005A4578" w:rsidDel="00CA12B6">
          <w:rPr>
            <w:sz w:val="24"/>
            <w:szCs w:val="24"/>
          </w:rPr>
          <w:delText>-</w:delText>
        </w:r>
      </w:del>
      <w:ins w:id="940" w:author="Laura Tesch" w:date="2018-08-09T17:19:00Z">
        <w:r w:rsidR="00CA12B6">
          <w:rPr>
            <w:sz w:val="24"/>
            <w:szCs w:val="24"/>
          </w:rPr>
          <w:t>–</w:t>
        </w:r>
      </w:ins>
      <w:r w:rsidRPr="005A4578">
        <w:rPr>
          <w:sz w:val="24"/>
          <w:szCs w:val="24"/>
        </w:rPr>
        <w:t>2010). From 1994 to 2010</w:t>
      </w:r>
      <w:ins w:id="941" w:author="Teresa Artman" w:date="2018-09-01T14:47:00Z">
        <w:r w:rsidR="004E6A78">
          <w:rPr>
            <w:sz w:val="24"/>
            <w:szCs w:val="24"/>
          </w:rPr>
          <w:t>,</w:t>
        </w:r>
      </w:ins>
      <w:r w:rsidRPr="005A4578">
        <w:rPr>
          <w:sz w:val="24"/>
          <w:szCs w:val="24"/>
        </w:rPr>
        <w:t xml:space="preserve"> all the countries included in our study experienced decreasing </w:t>
      </w:r>
      <w:r w:rsidRPr="005A4578">
        <w:rPr>
          <w:i/>
          <w:sz w:val="24"/>
          <w:szCs w:val="24"/>
        </w:rPr>
        <w:t>e</w:t>
      </w:r>
      <w:r w:rsidRPr="0010550B">
        <w:rPr>
          <w:sz w:val="24"/>
          <w:szCs w:val="24"/>
          <w:vertAlign w:val="superscript"/>
          <w:rPrChange w:id="942" w:author="Laura Tesch" w:date="2018-08-08T20:10:00Z">
            <w:rPr>
              <w:i/>
              <w:sz w:val="24"/>
              <w:szCs w:val="24"/>
              <w:vertAlign w:val="superscript"/>
            </w:rPr>
          </w:rPrChange>
        </w:rPr>
        <w:t>†</w:t>
      </w:r>
      <w:r w:rsidRPr="005A4578">
        <w:rPr>
          <w:sz w:val="24"/>
          <w:szCs w:val="24"/>
        </w:rPr>
        <w:t xml:space="preserve">. Life disparity was reduced by nearly a year in CE, equally spread </w:t>
      </w:r>
      <w:del w:id="943" w:author="Teresa Artman" w:date="2018-09-06T14:44:00Z">
        <w:r w:rsidRPr="005A4578" w:rsidDel="005F4EE9">
          <w:rPr>
            <w:sz w:val="24"/>
            <w:szCs w:val="24"/>
          </w:rPr>
          <w:delText xml:space="preserve">out </w:delText>
        </w:r>
      </w:del>
      <w:r w:rsidRPr="005A4578">
        <w:rPr>
          <w:sz w:val="24"/>
          <w:szCs w:val="24"/>
        </w:rPr>
        <w:t xml:space="preserve">between both periods, and owing primarily to mortality from transport accidents and cancers. In BC, </w:t>
      </w:r>
      <w:r w:rsidRPr="005A4578">
        <w:rPr>
          <w:i/>
          <w:sz w:val="24"/>
          <w:szCs w:val="24"/>
        </w:rPr>
        <w:t>e</w:t>
      </w:r>
      <w:r w:rsidRPr="0010550B">
        <w:rPr>
          <w:sz w:val="24"/>
          <w:szCs w:val="24"/>
          <w:vertAlign w:val="superscript"/>
          <w:rPrChange w:id="944" w:author="Laura Tesch" w:date="2018-08-08T20:10:00Z">
            <w:rPr>
              <w:i/>
              <w:sz w:val="24"/>
              <w:szCs w:val="24"/>
              <w:vertAlign w:val="superscript"/>
            </w:rPr>
          </w:rPrChange>
        </w:rPr>
        <w:t>†</w:t>
      </w:r>
      <w:r w:rsidRPr="0010550B">
        <w:rPr>
          <w:sz w:val="24"/>
          <w:szCs w:val="24"/>
          <w:rPrChange w:id="945" w:author="Laura Tesch" w:date="2018-08-08T20:10:00Z">
            <w:rPr>
              <w:i/>
              <w:sz w:val="24"/>
              <w:szCs w:val="24"/>
            </w:rPr>
          </w:rPrChange>
        </w:rPr>
        <w:t xml:space="preserve"> </w:t>
      </w:r>
      <w:r w:rsidRPr="005A4578">
        <w:rPr>
          <w:sz w:val="24"/>
          <w:szCs w:val="24"/>
        </w:rPr>
        <w:t>declined by between 1.2</w:t>
      </w:r>
      <w:ins w:id="946" w:author="Laura Tesch" w:date="2018-09-26T10:27:00Z">
        <w:r w:rsidR="00C83E77">
          <w:rPr>
            <w:sz w:val="24"/>
            <w:szCs w:val="24"/>
          </w:rPr>
          <w:t xml:space="preserve"> years</w:t>
        </w:r>
      </w:ins>
      <w:r w:rsidRPr="005A4578">
        <w:rPr>
          <w:sz w:val="24"/>
          <w:szCs w:val="24"/>
        </w:rPr>
        <w:t xml:space="preserve"> (</w:t>
      </w:r>
      <w:ins w:id="947" w:author="Laura Tesch" w:date="2018-09-26T10:27:00Z">
        <w:r w:rsidR="00C83E77">
          <w:rPr>
            <w:sz w:val="24"/>
            <w:szCs w:val="24"/>
          </w:rPr>
          <w:t xml:space="preserve">in </w:t>
        </w:r>
      </w:ins>
      <w:r w:rsidRPr="005A4578">
        <w:rPr>
          <w:sz w:val="24"/>
          <w:szCs w:val="24"/>
        </w:rPr>
        <w:t>Latvia) and 2.8</w:t>
      </w:r>
      <w:ins w:id="948" w:author="Laura Tesch" w:date="2018-09-26T10:27:00Z">
        <w:r w:rsidR="00C83E77">
          <w:rPr>
            <w:sz w:val="24"/>
            <w:szCs w:val="24"/>
          </w:rPr>
          <w:t xml:space="preserve"> years</w:t>
        </w:r>
      </w:ins>
      <w:r w:rsidRPr="005A4578">
        <w:rPr>
          <w:sz w:val="24"/>
          <w:szCs w:val="24"/>
        </w:rPr>
        <w:t xml:space="preserve"> (</w:t>
      </w:r>
      <w:ins w:id="949" w:author="Laura Tesch" w:date="2018-09-26T10:27:00Z">
        <w:r w:rsidR="00C83E77">
          <w:rPr>
            <w:sz w:val="24"/>
            <w:szCs w:val="24"/>
          </w:rPr>
          <w:t xml:space="preserve">in </w:t>
        </w:r>
      </w:ins>
      <w:r w:rsidRPr="005A4578">
        <w:rPr>
          <w:sz w:val="24"/>
          <w:szCs w:val="24"/>
        </w:rPr>
        <w:t>Estonia)</w:t>
      </w:r>
      <w:del w:id="950" w:author="Laura Tesch" w:date="2018-09-26T10:27:00Z">
        <w:r w:rsidRPr="005A4578" w:rsidDel="00C83E77">
          <w:rPr>
            <w:sz w:val="24"/>
            <w:szCs w:val="24"/>
          </w:rPr>
          <w:delText xml:space="preserve"> years</w:delText>
        </w:r>
      </w:del>
      <w:r w:rsidRPr="005A4578">
        <w:rPr>
          <w:sz w:val="24"/>
          <w:szCs w:val="24"/>
        </w:rPr>
        <w:t>. Declines were strong over both periods, driven by transport accidents, other external causes, and mortality wholly attributable to alcohol (Lithuania, 1994</w:t>
      </w:r>
      <w:del w:id="951" w:author="Laura Tesch" w:date="2018-08-08T20:10:00Z">
        <w:r w:rsidRPr="005A4578" w:rsidDel="0010550B">
          <w:rPr>
            <w:sz w:val="24"/>
            <w:szCs w:val="24"/>
          </w:rPr>
          <w:delText>-</w:delText>
        </w:r>
      </w:del>
      <w:ins w:id="952" w:author="Laura Tesch" w:date="2018-08-08T20:10:00Z">
        <w:r w:rsidR="0010550B">
          <w:rPr>
            <w:sz w:val="24"/>
            <w:szCs w:val="24"/>
          </w:rPr>
          <w:t>–</w:t>
        </w:r>
      </w:ins>
      <w:r w:rsidRPr="0010550B">
        <w:rPr>
          <w:sz w:val="24"/>
          <w:szCs w:val="24"/>
          <w:highlight w:val="yellow"/>
          <w:rPrChange w:id="953" w:author="Laura Tesch" w:date="2018-08-08T20:11:00Z">
            <w:rPr>
              <w:sz w:val="24"/>
              <w:szCs w:val="24"/>
            </w:rPr>
          </w:rPrChange>
        </w:rPr>
        <w:t>200</w:t>
      </w:r>
      <w:ins w:id="954" w:author="Laura Tesch" w:date="2018-08-08T20:11:00Z">
        <w:r w:rsidR="0010550B">
          <w:rPr>
            <w:sz w:val="24"/>
            <w:szCs w:val="24"/>
          </w:rPr>
          <w:t>0</w:t>
        </w:r>
      </w:ins>
      <w:ins w:id="955" w:author="Laura Tesch" w:date="2018-09-26T10:28:00Z">
        <w:del w:id="956" w:author="MPIDR_D\vanraalte" w:date="2018-09-28T20:43:00Z">
          <w:r w:rsidR="00651EE9" w:rsidDel="00F300C9">
            <w:rPr>
              <w:b/>
              <w:sz w:val="24"/>
              <w:szCs w:val="24"/>
            </w:rPr>
            <w:delText>[</w:delText>
          </w:r>
          <w:commentRangeStart w:id="957"/>
          <w:r w:rsidR="00651EE9" w:rsidDel="00F300C9">
            <w:rPr>
              <w:b/>
              <w:sz w:val="24"/>
              <w:szCs w:val="24"/>
            </w:rPr>
            <w:delText>AU: Right</w:delText>
          </w:r>
        </w:del>
      </w:ins>
      <w:commentRangeEnd w:id="957"/>
      <w:del w:id="958" w:author="MPIDR_D\vanraalte" w:date="2018-09-28T20:43:00Z">
        <w:r w:rsidR="004C2D41" w:rsidDel="00F300C9">
          <w:rPr>
            <w:rStyle w:val="CommentReference"/>
          </w:rPr>
          <w:commentReference w:id="957"/>
        </w:r>
      </w:del>
      <w:ins w:id="959" w:author="Laura Tesch" w:date="2018-09-26T10:28:00Z">
        <w:del w:id="960" w:author="MPIDR_D\vanraalte" w:date="2018-09-28T20:43:00Z">
          <w:r w:rsidR="00651EE9" w:rsidDel="00F300C9">
            <w:rPr>
              <w:b/>
              <w:sz w:val="24"/>
              <w:szCs w:val="24"/>
            </w:rPr>
            <w:delText>?]</w:delText>
          </w:r>
        </w:del>
      </w:ins>
      <w:ins w:id="961" w:author="MPIDR_D\vanraalte" w:date="2018-09-28T20:43:00Z">
        <w:r w:rsidR="00F300C9">
          <w:rPr>
            <w:b/>
            <w:sz w:val="24"/>
            <w:szCs w:val="24"/>
          </w:rPr>
          <w:t xml:space="preserve"> </w:t>
        </w:r>
        <w:r w:rsidR="00F300C9" w:rsidRPr="00F300C9">
          <w:rPr>
            <w:sz w:val="24"/>
            <w:szCs w:val="24"/>
            <w:rPrChange w:id="962" w:author="MPIDR_D\vanraalte" w:date="2018-09-28T20:43:00Z">
              <w:rPr>
                <w:b/>
                <w:sz w:val="24"/>
                <w:szCs w:val="24"/>
              </w:rPr>
            </w:rPrChange>
          </w:rPr>
          <w:t>only</w:t>
        </w:r>
      </w:ins>
      <w:r w:rsidRPr="005A4578">
        <w:rPr>
          <w:sz w:val="24"/>
          <w:szCs w:val="24"/>
        </w:rPr>
        <w:t xml:space="preserve">). Finally, the other FSU countries showed little change in </w:t>
      </w:r>
      <w:r w:rsidRPr="005A4578">
        <w:rPr>
          <w:i/>
          <w:sz w:val="24"/>
          <w:szCs w:val="24"/>
        </w:rPr>
        <w:t>e</w:t>
      </w:r>
      <w:r w:rsidRPr="0010550B">
        <w:rPr>
          <w:sz w:val="24"/>
          <w:szCs w:val="24"/>
          <w:vertAlign w:val="superscript"/>
          <w:rPrChange w:id="963" w:author="Laura Tesch" w:date="2018-08-08T20:10:00Z">
            <w:rPr>
              <w:i/>
              <w:sz w:val="24"/>
              <w:szCs w:val="24"/>
              <w:vertAlign w:val="superscript"/>
            </w:rPr>
          </w:rPrChange>
        </w:rPr>
        <w:t>†</w:t>
      </w:r>
      <w:r w:rsidRPr="0010550B">
        <w:rPr>
          <w:sz w:val="24"/>
          <w:szCs w:val="24"/>
          <w:rPrChange w:id="964" w:author="Laura Tesch" w:date="2018-08-08T20:10:00Z">
            <w:rPr>
              <w:i/>
              <w:sz w:val="24"/>
              <w:szCs w:val="24"/>
            </w:rPr>
          </w:rPrChange>
        </w:rPr>
        <w:t xml:space="preserve"> </w:t>
      </w:r>
      <w:r w:rsidRPr="005A4578">
        <w:rPr>
          <w:sz w:val="24"/>
          <w:szCs w:val="24"/>
        </w:rPr>
        <w:t>over the earlier period</w:t>
      </w:r>
      <w:del w:id="965" w:author="Teresa Artman" w:date="2018-09-01T14:47:00Z">
        <w:r w:rsidRPr="005A4578" w:rsidDel="00FF4C09">
          <w:rPr>
            <w:sz w:val="24"/>
            <w:szCs w:val="24"/>
          </w:rPr>
          <w:delText>,</w:delText>
        </w:r>
      </w:del>
      <w:r w:rsidRPr="005A4578">
        <w:rPr>
          <w:sz w:val="24"/>
          <w:szCs w:val="24"/>
        </w:rPr>
        <w:t xml:space="preserve"> and strong declines in the second period. Like with the other country groupings, changes in </w:t>
      </w:r>
      <w:ins w:id="966" w:author="Laura Tesch" w:date="2018-09-26T11:31:00Z">
        <w:r w:rsidR="00303EEF">
          <w:rPr>
            <w:sz w:val="24"/>
            <w:szCs w:val="24"/>
          </w:rPr>
          <w:t xml:space="preserve">mortality from </w:t>
        </w:r>
      </w:ins>
      <w:r w:rsidRPr="005A4578">
        <w:rPr>
          <w:sz w:val="24"/>
          <w:szCs w:val="24"/>
        </w:rPr>
        <w:t xml:space="preserve">other external </w:t>
      </w:r>
      <w:del w:id="967" w:author="Laura Tesch" w:date="2018-09-26T11:31:00Z">
        <w:r w:rsidRPr="005A4578" w:rsidDel="00303EEF">
          <w:rPr>
            <w:sz w:val="24"/>
            <w:szCs w:val="24"/>
          </w:rPr>
          <w:delText xml:space="preserve">mortality </w:delText>
        </w:r>
      </w:del>
      <w:ins w:id="968" w:author="Laura Tesch" w:date="2018-09-26T11:31:00Z">
        <w:r w:rsidR="00303EEF">
          <w:rPr>
            <w:sz w:val="24"/>
            <w:szCs w:val="24"/>
          </w:rPr>
          <w:t>causes</w:t>
        </w:r>
        <w:r w:rsidR="00303EEF" w:rsidRPr="005A4578">
          <w:rPr>
            <w:sz w:val="24"/>
            <w:szCs w:val="24"/>
          </w:rPr>
          <w:t xml:space="preserve"> </w:t>
        </w:r>
      </w:ins>
      <w:r w:rsidRPr="005A4578">
        <w:rPr>
          <w:sz w:val="24"/>
          <w:szCs w:val="24"/>
        </w:rPr>
        <w:t xml:space="preserve">seemed to be driving net changes in </w:t>
      </w:r>
      <w:r w:rsidRPr="005A4578">
        <w:rPr>
          <w:i/>
          <w:sz w:val="24"/>
          <w:szCs w:val="24"/>
        </w:rPr>
        <w:t>e</w:t>
      </w:r>
      <w:r w:rsidRPr="0010550B">
        <w:rPr>
          <w:sz w:val="24"/>
          <w:szCs w:val="24"/>
          <w:vertAlign w:val="superscript"/>
          <w:rPrChange w:id="969" w:author="Laura Tesch" w:date="2018-08-08T20:10:00Z">
            <w:rPr>
              <w:i/>
              <w:sz w:val="24"/>
              <w:szCs w:val="24"/>
              <w:vertAlign w:val="superscript"/>
            </w:rPr>
          </w:rPrChange>
        </w:rPr>
        <w:t>†</w:t>
      </w:r>
      <w:r w:rsidRPr="0010550B">
        <w:rPr>
          <w:sz w:val="24"/>
          <w:szCs w:val="24"/>
        </w:rPr>
        <w:t>.</w:t>
      </w:r>
      <w:r w:rsidRPr="005A4578">
        <w:rPr>
          <w:sz w:val="24"/>
          <w:szCs w:val="24"/>
        </w:rPr>
        <w:t xml:space="preserve"> Belarus was the only country to experience increases in </w:t>
      </w:r>
      <w:r w:rsidRPr="005A4578">
        <w:rPr>
          <w:i/>
          <w:sz w:val="24"/>
          <w:szCs w:val="24"/>
        </w:rPr>
        <w:t>e</w:t>
      </w:r>
      <w:r w:rsidRPr="00A876E9">
        <w:rPr>
          <w:sz w:val="24"/>
          <w:szCs w:val="24"/>
          <w:vertAlign w:val="superscript"/>
          <w:rPrChange w:id="970" w:author="deborah gregg" w:date="2018-08-20T13:26:00Z">
            <w:rPr>
              <w:i/>
              <w:sz w:val="24"/>
              <w:szCs w:val="24"/>
              <w:vertAlign w:val="superscript"/>
            </w:rPr>
          </w:rPrChange>
        </w:rPr>
        <w:t>†</w:t>
      </w:r>
      <w:r w:rsidRPr="005A4578">
        <w:rPr>
          <w:i/>
          <w:sz w:val="24"/>
          <w:szCs w:val="24"/>
        </w:rPr>
        <w:t xml:space="preserve"> </w:t>
      </w:r>
      <w:r w:rsidRPr="005A4578">
        <w:rPr>
          <w:sz w:val="24"/>
          <w:szCs w:val="24"/>
        </w:rPr>
        <w:t>from causes of death that were wholly attributable to alcohol.</w:t>
      </w:r>
    </w:p>
    <w:p w14:paraId="6B8A6F24" w14:textId="151F154F" w:rsidR="002F6B4E" w:rsidRPr="008733A0" w:rsidRDefault="00654572" w:rsidP="00833E99">
      <w:pPr>
        <w:pStyle w:val="BodyText"/>
        <w:spacing w:line="480" w:lineRule="auto"/>
        <w:ind w:left="184" w:right="202"/>
        <w:jc w:val="center"/>
        <w:rPr>
          <w:sz w:val="24"/>
          <w:szCs w:val="24"/>
        </w:rPr>
      </w:pPr>
      <w:r w:rsidRPr="008733A0">
        <w:rPr>
          <w:sz w:val="24"/>
          <w:szCs w:val="24"/>
        </w:rPr>
        <w:lastRenderedPageBreak/>
        <w:t>[Table</w:t>
      </w:r>
      <w:r w:rsidR="001E6567" w:rsidRPr="008733A0">
        <w:rPr>
          <w:sz w:val="24"/>
          <w:szCs w:val="24"/>
        </w:rPr>
        <w:t xml:space="preserve"> </w:t>
      </w:r>
      <w:r w:rsidRPr="008733A0">
        <w:rPr>
          <w:sz w:val="24"/>
          <w:szCs w:val="24"/>
        </w:rPr>
        <w:t>2 about here]</w:t>
      </w:r>
    </w:p>
    <w:p w14:paraId="5D3D1818" w14:textId="53D1D3C8" w:rsidR="00833E99" w:rsidRPr="005A4578" w:rsidRDefault="00654572" w:rsidP="00833E99">
      <w:pPr>
        <w:pStyle w:val="BodyText"/>
        <w:spacing w:line="480" w:lineRule="auto"/>
        <w:ind w:firstLine="720"/>
        <w:rPr>
          <w:sz w:val="24"/>
          <w:szCs w:val="24"/>
        </w:rPr>
      </w:pPr>
      <w:r w:rsidRPr="005A4578">
        <w:rPr>
          <w:sz w:val="24"/>
          <w:szCs w:val="24"/>
        </w:rPr>
        <w:t xml:space="preserve">Figure 5 </w:t>
      </w:r>
      <w:del w:id="971" w:author="Laura Tesch" w:date="2018-09-26T10:30:00Z">
        <w:r w:rsidRPr="005A4578" w:rsidDel="00651EE9">
          <w:rPr>
            <w:sz w:val="24"/>
            <w:szCs w:val="24"/>
          </w:rPr>
          <w:delText xml:space="preserve">breaks </w:delText>
        </w:r>
      </w:del>
      <w:ins w:id="972" w:author="Laura Tesch" w:date="2018-09-26T10:30:00Z">
        <w:r w:rsidR="00651EE9">
          <w:rPr>
            <w:sz w:val="24"/>
            <w:szCs w:val="24"/>
          </w:rPr>
          <w:t>shows</w:t>
        </w:r>
        <w:r w:rsidR="00651EE9" w:rsidRPr="005A4578">
          <w:rPr>
            <w:sz w:val="24"/>
            <w:szCs w:val="24"/>
          </w:rPr>
          <w:t xml:space="preserve"> </w:t>
        </w:r>
      </w:ins>
      <w:r w:rsidRPr="005A4578">
        <w:rPr>
          <w:sz w:val="24"/>
          <w:szCs w:val="24"/>
        </w:rPr>
        <w:t>these cause</w:t>
      </w:r>
      <w:del w:id="973" w:author="Teresa Artman" w:date="2018-09-01T14:48:00Z">
        <w:r w:rsidRPr="005A4578" w:rsidDel="00FF4C09">
          <w:rPr>
            <w:sz w:val="24"/>
            <w:szCs w:val="24"/>
          </w:rPr>
          <w:delText xml:space="preserve"> </w:delText>
        </w:r>
      </w:del>
      <w:ins w:id="974" w:author="Teresa Artman" w:date="2018-09-01T14:48:00Z">
        <w:r w:rsidR="00FF4C09">
          <w:rPr>
            <w:sz w:val="24"/>
            <w:szCs w:val="24"/>
          </w:rPr>
          <w:t>-</w:t>
        </w:r>
      </w:ins>
      <w:r w:rsidRPr="005A4578">
        <w:rPr>
          <w:sz w:val="24"/>
          <w:szCs w:val="24"/>
        </w:rPr>
        <w:t>of</w:t>
      </w:r>
      <w:del w:id="975" w:author="Teresa Artman" w:date="2018-09-01T14:48:00Z">
        <w:r w:rsidRPr="005A4578" w:rsidDel="00FF4C09">
          <w:rPr>
            <w:sz w:val="24"/>
            <w:szCs w:val="24"/>
          </w:rPr>
          <w:delText xml:space="preserve"> </w:delText>
        </w:r>
      </w:del>
      <w:ins w:id="976" w:author="Teresa Artman" w:date="2018-09-01T14:48:00Z">
        <w:r w:rsidR="00FF4C09">
          <w:rPr>
            <w:sz w:val="24"/>
            <w:szCs w:val="24"/>
          </w:rPr>
          <w:t>-</w:t>
        </w:r>
      </w:ins>
      <w:r w:rsidRPr="005A4578">
        <w:rPr>
          <w:sz w:val="24"/>
          <w:szCs w:val="24"/>
        </w:rPr>
        <w:t xml:space="preserve">death contributions </w:t>
      </w:r>
      <w:del w:id="977" w:author="Laura Tesch" w:date="2018-09-26T10:30:00Z">
        <w:r w:rsidRPr="005A4578" w:rsidDel="00651EE9">
          <w:rPr>
            <w:sz w:val="24"/>
            <w:szCs w:val="24"/>
          </w:rPr>
          <w:delText xml:space="preserve">down </w:delText>
        </w:r>
      </w:del>
      <w:r w:rsidRPr="005A4578">
        <w:rPr>
          <w:sz w:val="24"/>
          <w:szCs w:val="24"/>
        </w:rPr>
        <w:t>by age for 1994</w:t>
      </w:r>
      <w:del w:id="978" w:author="Laura Tesch" w:date="2018-08-08T20:11:00Z">
        <w:r w:rsidRPr="005A4578" w:rsidDel="0010550B">
          <w:rPr>
            <w:sz w:val="24"/>
            <w:szCs w:val="24"/>
          </w:rPr>
          <w:delText>-</w:delText>
        </w:r>
      </w:del>
      <w:ins w:id="979" w:author="Laura Tesch" w:date="2018-08-08T20:11:00Z">
        <w:r w:rsidR="0010550B">
          <w:rPr>
            <w:sz w:val="24"/>
            <w:szCs w:val="24"/>
          </w:rPr>
          <w:t>–</w:t>
        </w:r>
      </w:ins>
      <w:r w:rsidRPr="005A4578">
        <w:rPr>
          <w:sz w:val="24"/>
          <w:szCs w:val="24"/>
        </w:rPr>
        <w:t>2000</w:t>
      </w:r>
      <w:r w:rsidR="00833E99" w:rsidRPr="005A4578">
        <w:rPr>
          <w:sz w:val="24"/>
          <w:szCs w:val="24"/>
        </w:rPr>
        <w:t>.</w:t>
      </w:r>
      <w:r w:rsidR="00833E99" w:rsidRPr="005A4578">
        <w:rPr>
          <w:rStyle w:val="FootnoteReference"/>
          <w:sz w:val="24"/>
          <w:szCs w:val="24"/>
        </w:rPr>
        <w:footnoteReference w:id="8"/>
      </w:r>
      <w:r w:rsidRPr="005A4578">
        <w:rPr>
          <w:sz w:val="24"/>
          <w:szCs w:val="24"/>
        </w:rPr>
        <w:t xml:space="preserve"> The sum of the age</w:t>
      </w:r>
      <w:r w:rsidR="00EE4D50">
        <w:rPr>
          <w:sz w:val="24"/>
          <w:szCs w:val="24"/>
        </w:rPr>
        <w:t>-</w:t>
      </w:r>
      <w:r w:rsidRPr="005A4578">
        <w:rPr>
          <w:sz w:val="24"/>
          <w:szCs w:val="24"/>
        </w:rPr>
        <w:t>specific contributions by causes of death result</w:t>
      </w:r>
      <w:ins w:id="982" w:author="Teresa Artman" w:date="2018-09-01T14:48:00Z">
        <w:r w:rsidR="00FF4C09">
          <w:rPr>
            <w:sz w:val="24"/>
            <w:szCs w:val="24"/>
          </w:rPr>
          <w:t>s</w:t>
        </w:r>
      </w:ins>
      <w:r w:rsidRPr="005A4578">
        <w:rPr>
          <w:sz w:val="24"/>
          <w:szCs w:val="24"/>
        </w:rPr>
        <w:t xml:space="preserve"> in the values</w:t>
      </w:r>
      <w:ins w:id="983" w:author="Laura Tesch" w:date="2018-09-26T10:30:00Z">
        <w:r w:rsidR="00651EE9">
          <w:rPr>
            <w:sz w:val="24"/>
            <w:szCs w:val="24"/>
          </w:rPr>
          <w:t xml:space="preserve"> shown</w:t>
        </w:r>
      </w:ins>
      <w:r w:rsidRPr="005A4578">
        <w:rPr>
          <w:sz w:val="24"/>
          <w:szCs w:val="24"/>
        </w:rPr>
        <w:t xml:space="preserve"> in Table 2. In </w:t>
      </w:r>
      <w:commentRangeStart w:id="984"/>
      <w:r w:rsidRPr="000E32D4">
        <w:rPr>
          <w:sz w:val="24"/>
          <w:szCs w:val="24"/>
          <w:highlight w:val="green"/>
          <w:rPrChange w:id="985" w:author="Teresa Artman" w:date="2018-09-06T14:35:00Z">
            <w:rPr>
              <w:sz w:val="24"/>
              <w:szCs w:val="24"/>
            </w:rPr>
          </w:rPrChange>
        </w:rPr>
        <w:t>CE</w:t>
      </w:r>
      <w:r w:rsidRPr="005A4578">
        <w:rPr>
          <w:sz w:val="24"/>
          <w:szCs w:val="24"/>
        </w:rPr>
        <w:t xml:space="preserve"> </w:t>
      </w:r>
      <w:commentRangeEnd w:id="984"/>
      <w:r w:rsidR="004C2D41">
        <w:rPr>
          <w:rStyle w:val="CommentReference"/>
        </w:rPr>
        <w:commentReference w:id="984"/>
      </w:r>
      <w:ins w:id="986" w:author="Teresa Artman" w:date="2018-09-06T14:35:00Z">
        <w:del w:id="987" w:author="MPIDR_D\vanraalte" w:date="2018-09-28T20:43:00Z">
          <w:r w:rsidR="000E32D4" w:rsidRPr="00165B62" w:rsidDel="00F300C9">
            <w:rPr>
              <w:b/>
              <w:sz w:val="24"/>
              <w:szCs w:val="24"/>
            </w:rPr>
            <w:delText>[AU</w:delText>
          </w:r>
          <w:r w:rsidR="000E32D4" w:rsidDel="00F300C9">
            <w:rPr>
              <w:b/>
              <w:sz w:val="24"/>
              <w:szCs w:val="24"/>
            </w:rPr>
            <w:delText>: CEE?</w:delText>
          </w:r>
          <w:r w:rsidR="000E32D4" w:rsidRPr="00165B62" w:rsidDel="00F300C9">
            <w:rPr>
              <w:b/>
              <w:sz w:val="24"/>
              <w:szCs w:val="24"/>
            </w:rPr>
            <w:delText xml:space="preserve"> Teresa]</w:delText>
          </w:r>
        </w:del>
      </w:ins>
      <w:r w:rsidRPr="005A4578">
        <w:rPr>
          <w:sz w:val="24"/>
          <w:szCs w:val="24"/>
        </w:rPr>
        <w:t xml:space="preserve">countries, mortality decline was driven predominately by circulatory disease, but because these declines were spread before and after the threshold age, the net impact on </w:t>
      </w:r>
      <w:r w:rsidRPr="005A4578">
        <w:rPr>
          <w:i/>
          <w:sz w:val="24"/>
          <w:szCs w:val="24"/>
        </w:rPr>
        <w:t>e</w:t>
      </w:r>
      <w:r w:rsidRPr="00FD51ED">
        <w:rPr>
          <w:sz w:val="24"/>
          <w:szCs w:val="24"/>
          <w:vertAlign w:val="superscript"/>
          <w:rPrChange w:id="988" w:author="Laura Tesch" w:date="2018-08-08T20:14:00Z">
            <w:rPr>
              <w:i/>
              <w:sz w:val="24"/>
              <w:szCs w:val="24"/>
              <w:vertAlign w:val="superscript"/>
            </w:rPr>
          </w:rPrChange>
        </w:rPr>
        <w:t>†</w:t>
      </w:r>
      <w:r w:rsidRPr="00FD51ED">
        <w:rPr>
          <w:sz w:val="24"/>
          <w:szCs w:val="24"/>
          <w:rPrChange w:id="989" w:author="Laura Tesch" w:date="2018-08-08T20:14:00Z">
            <w:rPr>
              <w:i/>
              <w:sz w:val="24"/>
              <w:szCs w:val="24"/>
            </w:rPr>
          </w:rPrChange>
        </w:rPr>
        <w:t xml:space="preserve"> </w:t>
      </w:r>
      <w:r w:rsidRPr="005A4578">
        <w:rPr>
          <w:sz w:val="24"/>
          <w:szCs w:val="24"/>
        </w:rPr>
        <w:t>was small. Causes that were completely attributable to alcohol showed no change over the period, and reductions in external</w:t>
      </w:r>
      <w:ins w:id="990" w:author="Laura Tesch" w:date="2018-09-26T10:32:00Z">
        <w:r w:rsidR="00651EE9">
          <w:rPr>
            <w:sz w:val="24"/>
            <w:szCs w:val="24"/>
          </w:rPr>
          <w:t>-cause</w:t>
        </w:r>
      </w:ins>
      <w:r w:rsidRPr="005A4578">
        <w:rPr>
          <w:sz w:val="24"/>
          <w:szCs w:val="24"/>
        </w:rPr>
        <w:t xml:space="preserve"> mortality were comparatively minor, which suggests that </w:t>
      </w:r>
      <w:ins w:id="991" w:author="Laura Tesch" w:date="2018-09-26T10:31:00Z">
        <w:r w:rsidR="00651EE9">
          <w:rPr>
            <w:sz w:val="24"/>
            <w:szCs w:val="24"/>
          </w:rPr>
          <w:t xml:space="preserve">reductions in </w:t>
        </w:r>
      </w:ins>
      <w:r w:rsidRPr="005A4578">
        <w:rPr>
          <w:sz w:val="24"/>
          <w:szCs w:val="24"/>
        </w:rPr>
        <w:t xml:space="preserve">circulatory disease mortality </w:t>
      </w:r>
      <w:del w:id="992" w:author="Laura Tesch" w:date="2018-09-26T10:31:00Z">
        <w:r w:rsidRPr="005A4578" w:rsidDel="00651EE9">
          <w:rPr>
            <w:sz w:val="24"/>
            <w:szCs w:val="24"/>
          </w:rPr>
          <w:delText xml:space="preserve">reductions </w:delText>
        </w:r>
      </w:del>
      <w:r w:rsidRPr="005A4578">
        <w:rPr>
          <w:sz w:val="24"/>
          <w:szCs w:val="24"/>
        </w:rPr>
        <w:t>were not related to changing alcohol consumption in the region. In BC</w:t>
      </w:r>
      <w:ins w:id="993" w:author="Teresa Artman" w:date="2018-09-01T14:48:00Z">
        <w:r w:rsidR="00FF4C09">
          <w:rPr>
            <w:sz w:val="24"/>
            <w:szCs w:val="24"/>
          </w:rPr>
          <w:t>,</w:t>
        </w:r>
      </w:ins>
      <w:r w:rsidRPr="005A4578">
        <w:rPr>
          <w:sz w:val="24"/>
          <w:szCs w:val="24"/>
        </w:rPr>
        <w:t xml:space="preserve"> </w:t>
      </w:r>
      <w:ins w:id="994" w:author="Laura Tesch" w:date="2018-09-26T10:31:00Z">
        <w:r w:rsidR="00651EE9">
          <w:rPr>
            <w:sz w:val="24"/>
            <w:szCs w:val="24"/>
          </w:rPr>
          <w:t xml:space="preserve">the reduction in </w:t>
        </w:r>
      </w:ins>
      <w:r w:rsidRPr="005A4578">
        <w:rPr>
          <w:sz w:val="24"/>
          <w:szCs w:val="24"/>
        </w:rPr>
        <w:t xml:space="preserve">circulatory disease mortality </w:t>
      </w:r>
      <w:del w:id="995" w:author="Laura Tesch" w:date="2018-09-26T10:31:00Z">
        <w:r w:rsidRPr="005A4578" w:rsidDel="00651EE9">
          <w:rPr>
            <w:sz w:val="24"/>
            <w:szCs w:val="24"/>
          </w:rPr>
          <w:delText xml:space="preserve">reduction </w:delText>
        </w:r>
      </w:del>
      <w:r w:rsidRPr="005A4578">
        <w:rPr>
          <w:sz w:val="24"/>
          <w:szCs w:val="24"/>
        </w:rPr>
        <w:t>was strong overall</w:t>
      </w:r>
      <w:del w:id="996" w:author="Laura Tesch" w:date="2018-09-26T10:31:00Z">
        <w:r w:rsidRPr="005A4578" w:rsidDel="00651EE9">
          <w:rPr>
            <w:sz w:val="24"/>
            <w:szCs w:val="24"/>
          </w:rPr>
          <w:delText>,</w:delText>
        </w:r>
      </w:del>
      <w:r w:rsidRPr="005A4578">
        <w:rPr>
          <w:sz w:val="24"/>
          <w:szCs w:val="24"/>
        </w:rPr>
        <w:t xml:space="preserve"> but particularly over older ages, explaining why its net contribution over all ages was to increase </w:t>
      </w:r>
      <w:r w:rsidRPr="005A4578">
        <w:rPr>
          <w:i/>
          <w:sz w:val="24"/>
          <w:szCs w:val="24"/>
        </w:rPr>
        <w:t>e</w:t>
      </w:r>
      <w:r w:rsidRPr="001E6567">
        <w:rPr>
          <w:sz w:val="24"/>
          <w:szCs w:val="24"/>
          <w:vertAlign w:val="superscript"/>
          <w:rPrChange w:id="997" w:author="Laura Tesch" w:date="2018-08-08T20:13:00Z">
            <w:rPr>
              <w:i/>
              <w:sz w:val="24"/>
              <w:szCs w:val="24"/>
              <w:vertAlign w:val="superscript"/>
            </w:rPr>
          </w:rPrChange>
        </w:rPr>
        <w:t>†</w:t>
      </w:r>
      <w:r w:rsidRPr="001E6567">
        <w:rPr>
          <w:sz w:val="24"/>
          <w:szCs w:val="24"/>
        </w:rPr>
        <w:t>.</w:t>
      </w:r>
      <w:r w:rsidRPr="005A4578">
        <w:rPr>
          <w:sz w:val="24"/>
          <w:szCs w:val="24"/>
        </w:rPr>
        <w:t xml:space="preserve"> Declines in </w:t>
      </w:r>
      <w:del w:id="998" w:author="Laura Tesch" w:date="2018-09-26T10:32:00Z">
        <w:r w:rsidRPr="005A4578" w:rsidDel="00651EE9">
          <w:rPr>
            <w:sz w:val="24"/>
            <w:szCs w:val="24"/>
          </w:rPr>
          <w:delText xml:space="preserve">external cause </w:delText>
        </w:r>
      </w:del>
      <w:r w:rsidRPr="005A4578">
        <w:rPr>
          <w:sz w:val="24"/>
          <w:szCs w:val="24"/>
        </w:rPr>
        <w:t>mortality</w:t>
      </w:r>
      <w:ins w:id="999" w:author="Laura Tesch" w:date="2018-09-26T10:32:00Z">
        <w:r w:rsidR="00651EE9">
          <w:rPr>
            <w:sz w:val="24"/>
            <w:szCs w:val="24"/>
          </w:rPr>
          <w:t xml:space="preserve"> from external causes</w:t>
        </w:r>
      </w:ins>
      <w:ins w:id="1000" w:author="Teresa Artman" w:date="2018-09-01T14:48:00Z">
        <w:r w:rsidR="00FF4C09">
          <w:rPr>
            <w:sz w:val="24"/>
            <w:szCs w:val="24"/>
          </w:rPr>
          <w:t>,</w:t>
        </w:r>
      </w:ins>
      <w:r w:rsidRPr="005A4578">
        <w:rPr>
          <w:sz w:val="24"/>
          <w:szCs w:val="24"/>
        </w:rPr>
        <w:t xml:space="preserve"> including traffic accidents</w:t>
      </w:r>
      <w:ins w:id="1001" w:author="Teresa Artman" w:date="2018-09-01T14:48:00Z">
        <w:r w:rsidR="00FF4C09">
          <w:rPr>
            <w:sz w:val="24"/>
            <w:szCs w:val="24"/>
          </w:rPr>
          <w:t>,</w:t>
        </w:r>
      </w:ins>
      <w:r w:rsidRPr="005A4578">
        <w:rPr>
          <w:sz w:val="24"/>
          <w:szCs w:val="24"/>
        </w:rPr>
        <w:t xml:space="preserve"> below age 50 were the largest contributors to </w:t>
      </w:r>
      <w:r w:rsidRPr="005A4578">
        <w:rPr>
          <w:i/>
          <w:sz w:val="24"/>
          <w:szCs w:val="24"/>
        </w:rPr>
        <w:t>e</w:t>
      </w:r>
      <w:r w:rsidRPr="00CA12B6">
        <w:rPr>
          <w:sz w:val="24"/>
          <w:szCs w:val="24"/>
          <w:vertAlign w:val="superscript"/>
          <w:rPrChange w:id="1002" w:author="Laura Tesch" w:date="2018-08-09T17:19:00Z">
            <w:rPr>
              <w:i/>
              <w:sz w:val="24"/>
              <w:szCs w:val="24"/>
              <w:vertAlign w:val="superscript"/>
            </w:rPr>
          </w:rPrChange>
        </w:rPr>
        <w:t>†</w:t>
      </w:r>
      <w:r w:rsidRPr="00CA12B6">
        <w:rPr>
          <w:sz w:val="24"/>
          <w:szCs w:val="24"/>
          <w:rPrChange w:id="1003" w:author="Laura Tesch" w:date="2018-08-09T17:19:00Z">
            <w:rPr>
              <w:i/>
              <w:sz w:val="24"/>
              <w:szCs w:val="24"/>
            </w:rPr>
          </w:rPrChange>
        </w:rPr>
        <w:t xml:space="preserve"> </w:t>
      </w:r>
      <w:r w:rsidRPr="005A4578">
        <w:rPr>
          <w:sz w:val="24"/>
          <w:szCs w:val="24"/>
        </w:rPr>
        <w:t xml:space="preserve">decline. Alcohol-attributable mortality over these ages also declined, especially in Lithuania. Taken together, </w:t>
      </w:r>
      <w:del w:id="1004" w:author="MPIDR_D\vanraalte" w:date="2018-09-28T16:37:00Z">
        <w:r w:rsidRPr="00651EE9" w:rsidDel="004C2D41">
          <w:rPr>
            <w:sz w:val="24"/>
            <w:szCs w:val="24"/>
            <w:highlight w:val="yellow"/>
            <w:rPrChange w:id="1005" w:author="Laura Tesch" w:date="2018-09-26T10:33:00Z">
              <w:rPr>
                <w:sz w:val="24"/>
                <w:szCs w:val="24"/>
              </w:rPr>
            </w:rPrChange>
          </w:rPr>
          <w:delText>this</w:delText>
        </w:r>
      </w:del>
      <w:ins w:id="1006" w:author="MPIDR_D\vanraalte" w:date="2018-09-28T16:37:00Z">
        <w:r w:rsidR="004C2D41">
          <w:rPr>
            <w:sz w:val="24"/>
            <w:szCs w:val="24"/>
          </w:rPr>
          <w:t>these findings</w:t>
        </w:r>
      </w:ins>
      <w:ins w:id="1007" w:author="Laura Tesch" w:date="2018-09-26T10:33:00Z">
        <w:del w:id="1008" w:author="MPIDR_D\vanraalte" w:date="2018-09-28T20:43:00Z">
          <w:r w:rsidR="00651EE9" w:rsidDel="00F300C9">
            <w:rPr>
              <w:b/>
              <w:sz w:val="24"/>
              <w:szCs w:val="24"/>
            </w:rPr>
            <w:delText>[AU: Referent is unclear. It’s particularly confusing given that “this” is singular, but “Taken together” implies that you’re talking about more than one thing.]</w:delText>
          </w:r>
        </w:del>
      </w:ins>
      <w:r w:rsidRPr="005A4578">
        <w:rPr>
          <w:sz w:val="24"/>
          <w:szCs w:val="24"/>
        </w:rPr>
        <w:t xml:space="preserve"> suggest</w:t>
      </w:r>
      <w:del w:id="1009" w:author="MPIDR_D\vanraalte" w:date="2018-09-28T16:37:00Z">
        <w:r w:rsidRPr="005A4578" w:rsidDel="004C2D41">
          <w:rPr>
            <w:sz w:val="24"/>
            <w:szCs w:val="24"/>
          </w:rPr>
          <w:delText>s</w:delText>
        </w:r>
      </w:del>
      <w:r w:rsidRPr="005A4578">
        <w:rPr>
          <w:sz w:val="24"/>
          <w:szCs w:val="24"/>
        </w:rPr>
        <w:t xml:space="preserve"> that reductions in </w:t>
      </w:r>
      <w:r w:rsidR="00833E99" w:rsidRPr="005A4578">
        <w:rPr>
          <w:sz w:val="24"/>
          <w:szCs w:val="24"/>
        </w:rPr>
        <w:t>hazardous alco</w:t>
      </w:r>
      <w:r w:rsidRPr="005A4578">
        <w:rPr>
          <w:sz w:val="24"/>
          <w:szCs w:val="24"/>
        </w:rPr>
        <w:t xml:space="preserve">hol consumption played some role in reducing </w:t>
      </w:r>
      <w:r w:rsidRPr="005A4578">
        <w:rPr>
          <w:i/>
          <w:sz w:val="24"/>
          <w:szCs w:val="24"/>
        </w:rPr>
        <w:t>e</w:t>
      </w:r>
      <w:r w:rsidRPr="00FD51ED">
        <w:rPr>
          <w:sz w:val="24"/>
          <w:szCs w:val="24"/>
          <w:vertAlign w:val="superscript"/>
          <w:rPrChange w:id="1010" w:author="Laura Tesch" w:date="2018-08-08T20:14:00Z">
            <w:rPr>
              <w:i/>
              <w:sz w:val="24"/>
              <w:szCs w:val="24"/>
              <w:vertAlign w:val="superscript"/>
            </w:rPr>
          </w:rPrChange>
        </w:rPr>
        <w:t>†</w:t>
      </w:r>
      <w:r w:rsidRPr="00FD51ED">
        <w:rPr>
          <w:sz w:val="24"/>
          <w:szCs w:val="24"/>
          <w:rPrChange w:id="1011" w:author="Laura Tesch" w:date="2018-08-08T20:14:00Z">
            <w:rPr>
              <w:i/>
              <w:sz w:val="24"/>
              <w:szCs w:val="24"/>
            </w:rPr>
          </w:rPrChange>
        </w:rPr>
        <w:t xml:space="preserve"> </w:t>
      </w:r>
      <w:r w:rsidRPr="005A4578">
        <w:rPr>
          <w:sz w:val="24"/>
          <w:szCs w:val="24"/>
        </w:rPr>
        <w:t xml:space="preserve">over the period in BC. Finally, in the other FSU countries, mortality declines over all ages were weaker, </w:t>
      </w:r>
      <w:del w:id="1012" w:author="Laura Tesch" w:date="2018-09-26T10:34:00Z">
        <w:r w:rsidRPr="005A4578" w:rsidDel="001D0BA4">
          <w:rPr>
            <w:sz w:val="24"/>
            <w:szCs w:val="24"/>
          </w:rPr>
          <w:delText xml:space="preserve">while </w:delText>
        </w:r>
      </w:del>
      <w:ins w:id="1013" w:author="Laura Tesch" w:date="2018-09-26T10:34:00Z">
        <w:r w:rsidR="001D0BA4">
          <w:rPr>
            <w:sz w:val="24"/>
            <w:szCs w:val="24"/>
          </w:rPr>
          <w:t>whereas</w:t>
        </w:r>
        <w:r w:rsidR="001D0BA4" w:rsidRPr="005A4578">
          <w:rPr>
            <w:sz w:val="24"/>
            <w:szCs w:val="24"/>
          </w:rPr>
          <w:t xml:space="preserve"> </w:t>
        </w:r>
      </w:ins>
      <w:r w:rsidRPr="005A4578">
        <w:rPr>
          <w:sz w:val="24"/>
          <w:szCs w:val="24"/>
        </w:rPr>
        <w:t>trends in major causes of death were inconsistent over age.</w:t>
      </w:r>
    </w:p>
    <w:p w14:paraId="2A2C07E1" w14:textId="137416BF" w:rsidR="00FF4C09" w:rsidRPr="008733A0" w:rsidRDefault="00FF4C09" w:rsidP="00FF4C09">
      <w:pPr>
        <w:pStyle w:val="BodyText"/>
        <w:spacing w:line="480" w:lineRule="auto"/>
        <w:jc w:val="center"/>
        <w:rPr>
          <w:ins w:id="1014" w:author="Teresa Artman" w:date="2018-09-01T14:49:00Z"/>
          <w:sz w:val="24"/>
          <w:szCs w:val="24"/>
          <w:rPrChange w:id="1015" w:author="Laura Tesch" w:date="2018-09-26T09:41:00Z">
            <w:rPr>
              <w:ins w:id="1016" w:author="Teresa Artman" w:date="2018-09-01T14:49:00Z"/>
              <w:b/>
              <w:sz w:val="24"/>
              <w:szCs w:val="24"/>
            </w:rPr>
          </w:rPrChange>
        </w:rPr>
      </w:pPr>
      <w:ins w:id="1017" w:author="Teresa Artman" w:date="2018-09-01T14:49:00Z">
        <w:r w:rsidRPr="008733A0">
          <w:rPr>
            <w:sz w:val="24"/>
            <w:szCs w:val="24"/>
            <w:rPrChange w:id="1018" w:author="Laura Tesch" w:date="2018-09-26T09:41:00Z">
              <w:rPr>
                <w:b/>
                <w:sz w:val="24"/>
                <w:szCs w:val="24"/>
              </w:rPr>
            </w:rPrChange>
          </w:rPr>
          <w:t>[place Figure 5 about here]</w:t>
        </w:r>
      </w:ins>
    </w:p>
    <w:p w14:paraId="7E5395CC" w14:textId="31D12075" w:rsidR="002F6B4E" w:rsidRPr="005A4578" w:rsidRDefault="00654572" w:rsidP="00833E99">
      <w:pPr>
        <w:pStyle w:val="BodyText"/>
        <w:spacing w:line="480" w:lineRule="auto"/>
        <w:ind w:firstLine="720"/>
        <w:rPr>
          <w:sz w:val="24"/>
          <w:szCs w:val="24"/>
        </w:rPr>
      </w:pPr>
      <w:r w:rsidRPr="005A4578">
        <w:rPr>
          <w:sz w:val="24"/>
          <w:szCs w:val="24"/>
        </w:rPr>
        <w:t>From 2000</w:t>
      </w:r>
      <w:del w:id="1019" w:author="Laura Tesch" w:date="2018-08-09T17:27:00Z">
        <w:r w:rsidRPr="005A4578" w:rsidDel="00356855">
          <w:rPr>
            <w:sz w:val="24"/>
            <w:szCs w:val="24"/>
          </w:rPr>
          <w:delText>-</w:delText>
        </w:r>
      </w:del>
      <w:ins w:id="1020" w:author="Laura Tesch" w:date="2018-08-09T17:27:00Z">
        <w:r w:rsidR="00356855">
          <w:rPr>
            <w:sz w:val="24"/>
            <w:szCs w:val="24"/>
          </w:rPr>
          <w:t>–</w:t>
        </w:r>
      </w:ins>
      <w:r w:rsidRPr="005A4578">
        <w:rPr>
          <w:sz w:val="24"/>
          <w:szCs w:val="24"/>
        </w:rPr>
        <w:t>2010</w:t>
      </w:r>
      <w:ins w:id="1021" w:author="Teresa Artman" w:date="2018-09-01T14:49:00Z">
        <w:r w:rsidR="00FF4C09">
          <w:rPr>
            <w:sz w:val="24"/>
            <w:szCs w:val="24"/>
          </w:rPr>
          <w:t>,</w:t>
        </w:r>
      </w:ins>
      <w:r w:rsidRPr="005A4578">
        <w:rPr>
          <w:sz w:val="24"/>
          <w:szCs w:val="24"/>
        </w:rPr>
        <w:t xml:space="preserve"> all countries experienced improvements in survival and decreases in </w:t>
      </w:r>
      <w:r w:rsidRPr="005A4578">
        <w:rPr>
          <w:i/>
          <w:sz w:val="24"/>
          <w:szCs w:val="24"/>
        </w:rPr>
        <w:t>e</w:t>
      </w:r>
      <w:r w:rsidRPr="00FD51ED">
        <w:rPr>
          <w:sz w:val="24"/>
          <w:szCs w:val="24"/>
          <w:vertAlign w:val="superscript"/>
          <w:rPrChange w:id="1022" w:author="Laura Tesch" w:date="2018-08-08T20:14:00Z">
            <w:rPr>
              <w:i/>
              <w:sz w:val="24"/>
              <w:szCs w:val="24"/>
              <w:vertAlign w:val="superscript"/>
            </w:rPr>
          </w:rPrChange>
        </w:rPr>
        <w:t>†</w:t>
      </w:r>
      <w:r w:rsidRPr="005A4578">
        <w:rPr>
          <w:sz w:val="24"/>
          <w:szCs w:val="24"/>
        </w:rPr>
        <w:t>, although from a different mixture of causes (Fig</w:t>
      </w:r>
      <w:ins w:id="1023" w:author="Laura Tesch" w:date="2018-08-08T20:11:00Z">
        <w:r w:rsidR="0010550B">
          <w:rPr>
            <w:sz w:val="24"/>
            <w:szCs w:val="24"/>
          </w:rPr>
          <w:t>.</w:t>
        </w:r>
      </w:ins>
      <w:del w:id="1024" w:author="Laura Tesch" w:date="2018-08-08T20:11:00Z">
        <w:r w:rsidRPr="005A4578" w:rsidDel="0010550B">
          <w:rPr>
            <w:sz w:val="24"/>
            <w:szCs w:val="24"/>
          </w:rPr>
          <w:delText>ure</w:delText>
        </w:r>
      </w:del>
      <w:r w:rsidRPr="005A4578">
        <w:rPr>
          <w:sz w:val="24"/>
          <w:szCs w:val="24"/>
        </w:rPr>
        <w:t xml:space="preserve"> 6). In CE</w:t>
      </w:r>
      <w:ins w:id="1025" w:author="Teresa Artman" w:date="2018-09-01T14:49:00Z">
        <w:r w:rsidR="00FF4C09">
          <w:rPr>
            <w:sz w:val="24"/>
            <w:szCs w:val="24"/>
          </w:rPr>
          <w:t>,</w:t>
        </w:r>
      </w:ins>
      <w:r w:rsidRPr="005A4578">
        <w:rPr>
          <w:sz w:val="24"/>
          <w:szCs w:val="24"/>
        </w:rPr>
        <w:t xml:space="preserve"> reductions in early adult cancers and circulatory disease predominated</w:t>
      </w:r>
      <w:ins w:id="1026" w:author="Laura Tesch" w:date="2018-09-26T10:35:00Z">
        <w:r w:rsidR="002C4287">
          <w:rPr>
            <w:sz w:val="24"/>
            <w:szCs w:val="24"/>
          </w:rPr>
          <w:t>;</w:t>
        </w:r>
      </w:ins>
      <w:del w:id="1027" w:author="Laura Tesch" w:date="2018-09-26T10:35:00Z">
        <w:r w:rsidRPr="005A4578" w:rsidDel="002C4287">
          <w:rPr>
            <w:sz w:val="24"/>
            <w:szCs w:val="24"/>
          </w:rPr>
          <w:delText>,</w:delText>
        </w:r>
      </w:del>
      <w:r w:rsidRPr="005A4578">
        <w:rPr>
          <w:sz w:val="24"/>
          <w:szCs w:val="24"/>
        </w:rPr>
        <w:t xml:space="preserve"> </w:t>
      </w:r>
      <w:del w:id="1028" w:author="Laura Tesch" w:date="2018-09-26T10:35:00Z">
        <w:r w:rsidRPr="005A4578" w:rsidDel="002C4287">
          <w:rPr>
            <w:sz w:val="24"/>
            <w:szCs w:val="24"/>
          </w:rPr>
          <w:delText xml:space="preserve">with </w:delText>
        </w:r>
      </w:del>
      <w:r w:rsidRPr="005A4578">
        <w:rPr>
          <w:sz w:val="24"/>
          <w:szCs w:val="24"/>
        </w:rPr>
        <w:t xml:space="preserve">reductions in </w:t>
      </w:r>
      <w:del w:id="1029" w:author="Laura Tesch" w:date="2018-09-26T10:35:00Z">
        <w:r w:rsidRPr="005A4578" w:rsidDel="002C4287">
          <w:rPr>
            <w:sz w:val="24"/>
            <w:szCs w:val="24"/>
          </w:rPr>
          <w:delText xml:space="preserve">external </w:delText>
        </w:r>
      </w:del>
      <w:r w:rsidRPr="005A4578">
        <w:rPr>
          <w:sz w:val="24"/>
          <w:szCs w:val="24"/>
        </w:rPr>
        <w:t>mortality</w:t>
      </w:r>
      <w:ins w:id="1030" w:author="Laura Tesch" w:date="2018-09-26T10:35:00Z">
        <w:r w:rsidR="002C4287">
          <w:rPr>
            <w:sz w:val="24"/>
            <w:szCs w:val="24"/>
          </w:rPr>
          <w:t xml:space="preserve"> from external causes,</w:t>
        </w:r>
      </w:ins>
      <w:r w:rsidRPr="005A4578">
        <w:rPr>
          <w:sz w:val="24"/>
          <w:szCs w:val="24"/>
        </w:rPr>
        <w:t xml:space="preserve"> </w:t>
      </w:r>
      <w:r w:rsidRPr="005A4578">
        <w:rPr>
          <w:sz w:val="24"/>
          <w:szCs w:val="24"/>
        </w:rPr>
        <w:lastRenderedPageBreak/>
        <w:t>including traffic accidents</w:t>
      </w:r>
      <w:ins w:id="1031" w:author="Laura Tesch" w:date="2018-09-26T10:35:00Z">
        <w:r w:rsidR="002C4287">
          <w:rPr>
            <w:sz w:val="24"/>
            <w:szCs w:val="24"/>
          </w:rPr>
          <w:t>,</w:t>
        </w:r>
      </w:ins>
      <w:r w:rsidRPr="005A4578">
        <w:rPr>
          <w:sz w:val="24"/>
          <w:szCs w:val="24"/>
        </w:rPr>
        <w:t xml:space="preserve"> </w:t>
      </w:r>
      <w:del w:id="1032" w:author="Laura Tesch" w:date="2018-09-26T10:35:00Z">
        <w:r w:rsidRPr="005A4578" w:rsidDel="002C4287">
          <w:rPr>
            <w:sz w:val="24"/>
            <w:szCs w:val="24"/>
          </w:rPr>
          <w:delText xml:space="preserve">being </w:delText>
        </w:r>
      </w:del>
      <w:ins w:id="1033" w:author="Laura Tesch" w:date="2018-09-26T10:35:00Z">
        <w:r w:rsidR="002C4287">
          <w:rPr>
            <w:sz w:val="24"/>
            <w:szCs w:val="24"/>
          </w:rPr>
          <w:t>were</w:t>
        </w:r>
        <w:r w:rsidR="002C4287" w:rsidRPr="005A4578">
          <w:rPr>
            <w:sz w:val="24"/>
            <w:szCs w:val="24"/>
          </w:rPr>
          <w:t xml:space="preserve"> </w:t>
        </w:r>
      </w:ins>
      <w:r w:rsidRPr="005A4578">
        <w:rPr>
          <w:sz w:val="24"/>
          <w:szCs w:val="24"/>
        </w:rPr>
        <w:t>of secondary importance.</w:t>
      </w:r>
      <w:r w:rsidR="001E6567">
        <w:rPr>
          <w:sz w:val="24"/>
          <w:szCs w:val="24"/>
        </w:rPr>
        <w:t xml:space="preserve"> </w:t>
      </w:r>
      <w:r w:rsidRPr="005A4578">
        <w:rPr>
          <w:sz w:val="24"/>
          <w:szCs w:val="24"/>
        </w:rPr>
        <w:t>The BC were heterogeneous over this period</w:t>
      </w:r>
      <w:ins w:id="1034" w:author="deborah gregg" w:date="2018-08-20T13:27:00Z">
        <w:del w:id="1035" w:author="Teresa Artman" w:date="2018-09-01T14:49:00Z">
          <w:r w:rsidR="00A876E9" w:rsidDel="00FF4C09">
            <w:rPr>
              <w:sz w:val="24"/>
              <w:szCs w:val="24"/>
            </w:rPr>
            <w:delText>—</w:delText>
          </w:r>
        </w:del>
      </w:ins>
      <w:del w:id="1036" w:author="Teresa Artman" w:date="2018-09-01T14:49:00Z">
        <w:r w:rsidRPr="005A4578" w:rsidDel="00FF4C09">
          <w:rPr>
            <w:sz w:val="24"/>
            <w:szCs w:val="24"/>
          </w:rPr>
          <w:delText>–</w:delText>
        </w:r>
      </w:del>
      <w:ins w:id="1037" w:author="Teresa Artman" w:date="2018-09-01T14:49:00Z">
        <w:r w:rsidR="00FF4C09">
          <w:rPr>
            <w:sz w:val="24"/>
            <w:szCs w:val="24"/>
          </w:rPr>
          <w:t xml:space="preserve">: </w:t>
        </w:r>
      </w:ins>
      <w:r w:rsidRPr="005A4578">
        <w:rPr>
          <w:sz w:val="24"/>
          <w:szCs w:val="24"/>
        </w:rPr>
        <w:t xml:space="preserve">Estonia experienced sharp reductions in </w:t>
      </w:r>
      <w:ins w:id="1038" w:author="Laura Tesch" w:date="2018-09-26T10:36:00Z">
        <w:r w:rsidR="000C69FA">
          <w:rPr>
            <w:sz w:val="24"/>
            <w:szCs w:val="24"/>
          </w:rPr>
          <w:t xml:space="preserve">mortality from </w:t>
        </w:r>
      </w:ins>
      <w:r w:rsidRPr="005A4578">
        <w:rPr>
          <w:sz w:val="24"/>
          <w:szCs w:val="24"/>
        </w:rPr>
        <w:t>circulatory disease</w:t>
      </w:r>
      <w:ins w:id="1039" w:author="Laura Tesch" w:date="2018-09-26T10:38:00Z">
        <w:r w:rsidR="00C5460C">
          <w:rPr>
            <w:sz w:val="24"/>
            <w:szCs w:val="24"/>
          </w:rPr>
          <w:t>s</w:t>
        </w:r>
      </w:ins>
      <w:r w:rsidRPr="005A4578">
        <w:rPr>
          <w:sz w:val="24"/>
          <w:szCs w:val="24"/>
        </w:rPr>
        <w:t xml:space="preserve"> </w:t>
      </w:r>
      <w:del w:id="1040" w:author="Laura Tesch" w:date="2018-09-26T10:36:00Z">
        <w:r w:rsidRPr="005A4578" w:rsidDel="000C69FA">
          <w:rPr>
            <w:sz w:val="24"/>
            <w:szCs w:val="24"/>
          </w:rPr>
          <w:delText xml:space="preserve">mortality </w:delText>
        </w:r>
      </w:del>
      <w:r w:rsidRPr="005A4578">
        <w:rPr>
          <w:sz w:val="24"/>
          <w:szCs w:val="24"/>
        </w:rPr>
        <w:t>at all ages</w:t>
      </w:r>
      <w:del w:id="1041" w:author="Teresa Artman" w:date="2018-09-06T14:45:00Z">
        <w:r w:rsidRPr="005A4578" w:rsidDel="005F4EE9">
          <w:rPr>
            <w:sz w:val="24"/>
            <w:szCs w:val="24"/>
          </w:rPr>
          <w:delText>,</w:delText>
        </w:r>
      </w:del>
      <w:r w:rsidRPr="005A4578">
        <w:rPr>
          <w:sz w:val="24"/>
          <w:szCs w:val="24"/>
        </w:rPr>
        <w:t xml:space="preserve"> and external cause</w:t>
      </w:r>
      <w:ins w:id="1042" w:author="Laura Tesch" w:date="2018-09-26T10:36:00Z">
        <w:r w:rsidR="000C69FA">
          <w:rPr>
            <w:sz w:val="24"/>
            <w:szCs w:val="24"/>
          </w:rPr>
          <w:t>s</w:t>
        </w:r>
      </w:ins>
      <w:r w:rsidRPr="005A4578">
        <w:rPr>
          <w:sz w:val="24"/>
          <w:szCs w:val="24"/>
        </w:rPr>
        <w:t xml:space="preserve"> </w:t>
      </w:r>
      <w:del w:id="1043" w:author="Laura Tesch" w:date="2018-09-26T10:36:00Z">
        <w:r w:rsidRPr="005A4578" w:rsidDel="000C69FA">
          <w:rPr>
            <w:sz w:val="24"/>
            <w:szCs w:val="24"/>
          </w:rPr>
          <w:delText xml:space="preserve">mortality </w:delText>
        </w:r>
      </w:del>
      <w:r w:rsidRPr="005A4578">
        <w:rPr>
          <w:sz w:val="24"/>
          <w:szCs w:val="24"/>
        </w:rPr>
        <w:t>below age 50.</w:t>
      </w:r>
      <w:r w:rsidR="001E6567">
        <w:rPr>
          <w:sz w:val="24"/>
          <w:szCs w:val="24"/>
        </w:rPr>
        <w:t xml:space="preserve"> </w:t>
      </w:r>
      <w:r w:rsidRPr="005A4578">
        <w:rPr>
          <w:sz w:val="24"/>
          <w:szCs w:val="24"/>
        </w:rPr>
        <w:t>Lithuania exp</w:t>
      </w:r>
      <w:r w:rsidR="00833E99" w:rsidRPr="005A4578">
        <w:rPr>
          <w:sz w:val="24"/>
          <w:szCs w:val="24"/>
        </w:rPr>
        <w:t>erienced virtually no change</w:t>
      </w:r>
      <w:r w:rsidRPr="005A4578">
        <w:rPr>
          <w:sz w:val="24"/>
          <w:szCs w:val="24"/>
        </w:rPr>
        <w:t xml:space="preserve"> in circulatory disease mortality, some decrease in external</w:t>
      </w:r>
      <w:ins w:id="1044" w:author="Laura Tesch" w:date="2018-09-26T10:36:00Z">
        <w:r w:rsidR="00806EF4">
          <w:rPr>
            <w:sz w:val="24"/>
            <w:szCs w:val="24"/>
          </w:rPr>
          <w:t>-</w:t>
        </w:r>
      </w:ins>
      <w:del w:id="1045" w:author="Laura Tesch" w:date="2018-09-26T10:36:00Z">
        <w:r w:rsidRPr="005A4578" w:rsidDel="00806EF4">
          <w:rPr>
            <w:sz w:val="24"/>
            <w:szCs w:val="24"/>
          </w:rPr>
          <w:delText xml:space="preserve"> </w:delText>
        </w:r>
      </w:del>
      <w:r w:rsidRPr="005A4578">
        <w:rPr>
          <w:sz w:val="24"/>
          <w:szCs w:val="24"/>
        </w:rPr>
        <w:t>cause mortality below age 30</w:t>
      </w:r>
      <w:ins w:id="1046" w:author="Teresa Artman" w:date="2018-09-01T14:49:00Z">
        <w:r w:rsidR="00FF4C09">
          <w:rPr>
            <w:sz w:val="24"/>
            <w:szCs w:val="24"/>
          </w:rPr>
          <w:t>,</w:t>
        </w:r>
      </w:ins>
      <w:r w:rsidRPr="005A4578">
        <w:rPr>
          <w:sz w:val="24"/>
          <w:szCs w:val="24"/>
        </w:rPr>
        <w:t xml:space="preserve"> and increases in mortality attributable to alcohol over ages 30</w:t>
      </w:r>
      <w:del w:id="1047" w:author="Laura Tesch" w:date="2018-08-09T17:19:00Z">
        <w:r w:rsidRPr="005A4578" w:rsidDel="00CA12B6">
          <w:rPr>
            <w:sz w:val="24"/>
            <w:szCs w:val="24"/>
          </w:rPr>
          <w:delText>-</w:delText>
        </w:r>
      </w:del>
      <w:ins w:id="1048" w:author="Laura Tesch" w:date="2018-08-09T17:19:00Z">
        <w:r w:rsidR="00CA12B6">
          <w:rPr>
            <w:sz w:val="24"/>
            <w:szCs w:val="24"/>
          </w:rPr>
          <w:t>–</w:t>
        </w:r>
      </w:ins>
      <w:r w:rsidRPr="005A4578">
        <w:rPr>
          <w:sz w:val="24"/>
          <w:szCs w:val="24"/>
        </w:rPr>
        <w:t xml:space="preserve">44. Latvia fell somewhere </w:t>
      </w:r>
      <w:del w:id="1049" w:author="Teresa Artman" w:date="2018-09-06T14:46:00Z">
        <w:r w:rsidRPr="005A4578" w:rsidDel="005F4EE9">
          <w:rPr>
            <w:sz w:val="24"/>
            <w:szCs w:val="24"/>
          </w:rPr>
          <w:delText>in</w:delText>
        </w:r>
      </w:del>
      <w:del w:id="1050" w:author="Teresa Artman" w:date="2018-09-01T14:49:00Z">
        <w:r w:rsidRPr="005A4578" w:rsidDel="00FF4C09">
          <w:rPr>
            <w:sz w:val="24"/>
            <w:szCs w:val="24"/>
          </w:rPr>
          <w:delText xml:space="preserve"> </w:delText>
        </w:r>
      </w:del>
      <w:r w:rsidRPr="005A4578">
        <w:rPr>
          <w:sz w:val="24"/>
          <w:szCs w:val="24"/>
        </w:rPr>
        <w:t>between the two countries. Life disparity also declined in the other FSU countries</w:t>
      </w:r>
      <w:ins w:id="1051" w:author="Laura Tesch" w:date="2018-09-26T10:37:00Z">
        <w:r w:rsidR="00C5460C">
          <w:rPr>
            <w:sz w:val="24"/>
            <w:szCs w:val="24"/>
          </w:rPr>
          <w:t>,</w:t>
        </w:r>
      </w:ins>
      <w:r w:rsidRPr="005A4578">
        <w:rPr>
          <w:sz w:val="24"/>
          <w:szCs w:val="24"/>
        </w:rPr>
        <w:t xml:space="preserve"> mainly because of declines in external</w:t>
      </w:r>
      <w:ins w:id="1052" w:author="Laura Tesch" w:date="2018-09-26T10:37:00Z">
        <w:r w:rsidR="00C5460C">
          <w:rPr>
            <w:sz w:val="24"/>
            <w:szCs w:val="24"/>
          </w:rPr>
          <w:t>-</w:t>
        </w:r>
      </w:ins>
      <w:del w:id="1053" w:author="Laura Tesch" w:date="2018-09-26T10:37:00Z">
        <w:r w:rsidRPr="005A4578" w:rsidDel="00C5460C">
          <w:rPr>
            <w:sz w:val="24"/>
            <w:szCs w:val="24"/>
          </w:rPr>
          <w:delText xml:space="preserve"> </w:delText>
        </w:r>
      </w:del>
      <w:r w:rsidRPr="005A4578">
        <w:rPr>
          <w:sz w:val="24"/>
          <w:szCs w:val="24"/>
        </w:rPr>
        <w:t xml:space="preserve">cause mortality. However the </w:t>
      </w:r>
      <w:r w:rsidRPr="005A4578">
        <w:rPr>
          <w:i/>
          <w:sz w:val="24"/>
          <w:szCs w:val="24"/>
        </w:rPr>
        <w:t>e</w:t>
      </w:r>
      <w:r w:rsidRPr="00CA12B6">
        <w:rPr>
          <w:sz w:val="24"/>
          <w:szCs w:val="24"/>
          <w:vertAlign w:val="superscript"/>
          <w:rPrChange w:id="1054" w:author="Laura Tesch" w:date="2018-08-09T17:19:00Z">
            <w:rPr>
              <w:i/>
              <w:sz w:val="24"/>
              <w:szCs w:val="24"/>
              <w:vertAlign w:val="superscript"/>
            </w:rPr>
          </w:rPrChange>
        </w:rPr>
        <w:t>†</w:t>
      </w:r>
      <w:r w:rsidR="001E6567" w:rsidRPr="00CA12B6">
        <w:rPr>
          <w:sz w:val="24"/>
          <w:szCs w:val="24"/>
          <w:rPrChange w:id="1055" w:author="Laura Tesch" w:date="2018-08-09T17:19:00Z">
            <w:rPr>
              <w:i/>
              <w:sz w:val="24"/>
              <w:szCs w:val="24"/>
            </w:rPr>
          </w:rPrChange>
        </w:rPr>
        <w:t xml:space="preserve"> </w:t>
      </w:r>
      <w:r w:rsidRPr="005A4578">
        <w:rPr>
          <w:sz w:val="24"/>
          <w:szCs w:val="24"/>
        </w:rPr>
        <w:t xml:space="preserve">declines were noticeably </w:t>
      </w:r>
      <w:del w:id="1056" w:author="Laura Tesch" w:date="2018-09-26T10:38:00Z">
        <w:r w:rsidRPr="005A4578" w:rsidDel="00C5460C">
          <w:rPr>
            <w:sz w:val="24"/>
            <w:szCs w:val="24"/>
          </w:rPr>
          <w:delText xml:space="preserve">less </w:delText>
        </w:r>
      </w:del>
      <w:ins w:id="1057" w:author="Laura Tesch" w:date="2018-09-26T10:38:00Z">
        <w:r w:rsidR="00C5460C">
          <w:rPr>
            <w:sz w:val="24"/>
            <w:szCs w:val="24"/>
          </w:rPr>
          <w:t>lower</w:t>
        </w:r>
        <w:r w:rsidR="00C5460C" w:rsidRPr="005A4578">
          <w:rPr>
            <w:sz w:val="24"/>
            <w:szCs w:val="24"/>
          </w:rPr>
          <w:t xml:space="preserve"> </w:t>
        </w:r>
      </w:ins>
      <w:r w:rsidRPr="005A4578">
        <w:rPr>
          <w:sz w:val="24"/>
          <w:szCs w:val="24"/>
        </w:rPr>
        <w:t>in Ukraine,</w:t>
      </w:r>
      <w:r w:rsidR="001E6567">
        <w:rPr>
          <w:sz w:val="24"/>
          <w:szCs w:val="24"/>
        </w:rPr>
        <w:t xml:space="preserve"> </w:t>
      </w:r>
      <w:r w:rsidRPr="005A4578">
        <w:rPr>
          <w:sz w:val="24"/>
          <w:szCs w:val="24"/>
        </w:rPr>
        <w:t>while circulatory diseases there actually increased</w:t>
      </w:r>
      <w:r w:rsidR="001E6567">
        <w:rPr>
          <w:sz w:val="24"/>
          <w:szCs w:val="24"/>
        </w:rPr>
        <w:t xml:space="preserve"> </w:t>
      </w:r>
      <w:r w:rsidRPr="005A4578">
        <w:rPr>
          <w:sz w:val="24"/>
          <w:szCs w:val="24"/>
        </w:rPr>
        <w:t>at older ages</w:t>
      </w:r>
      <w:ins w:id="1058" w:author="Laura Tesch" w:date="2018-09-26T10:38:00Z">
        <w:r w:rsidR="00C5460C">
          <w:rPr>
            <w:sz w:val="24"/>
            <w:szCs w:val="24"/>
          </w:rPr>
          <w:t>; by contrast</w:t>
        </w:r>
      </w:ins>
      <w:r w:rsidRPr="005A4578">
        <w:rPr>
          <w:sz w:val="24"/>
          <w:szCs w:val="24"/>
        </w:rPr>
        <w:t xml:space="preserve">, </w:t>
      </w:r>
      <w:del w:id="1059" w:author="Laura Tesch" w:date="2018-09-26T10:38:00Z">
        <w:r w:rsidRPr="005A4578" w:rsidDel="00C5460C">
          <w:rPr>
            <w:sz w:val="24"/>
            <w:szCs w:val="24"/>
          </w:rPr>
          <w:delText xml:space="preserve">unlike in </w:delText>
        </w:r>
      </w:del>
      <w:r w:rsidRPr="005A4578">
        <w:rPr>
          <w:sz w:val="24"/>
          <w:szCs w:val="24"/>
        </w:rPr>
        <w:t xml:space="preserve">Russia and Ukraine </w:t>
      </w:r>
      <w:del w:id="1060" w:author="Laura Tesch" w:date="2018-09-26T10:39:00Z">
        <w:r w:rsidRPr="005A4578" w:rsidDel="00C5460C">
          <w:rPr>
            <w:sz w:val="24"/>
            <w:szCs w:val="24"/>
          </w:rPr>
          <w:delText xml:space="preserve">which </w:delText>
        </w:r>
      </w:del>
      <w:r w:rsidRPr="005A4578">
        <w:rPr>
          <w:sz w:val="24"/>
          <w:szCs w:val="24"/>
        </w:rPr>
        <w:t>experienced sharp and moderate declines in circulatory disease mortality at these older ages.</w:t>
      </w:r>
    </w:p>
    <w:p w14:paraId="3CD93BB1" w14:textId="1A7D8EF4" w:rsidR="002F6B4E" w:rsidRPr="008733A0" w:rsidRDefault="00654572">
      <w:pPr>
        <w:pStyle w:val="BodyText"/>
        <w:ind w:left="184" w:right="202"/>
        <w:jc w:val="center"/>
        <w:rPr>
          <w:sz w:val="24"/>
          <w:szCs w:val="24"/>
        </w:rPr>
      </w:pPr>
      <w:r w:rsidRPr="00C5460C">
        <w:rPr>
          <w:sz w:val="24"/>
          <w:szCs w:val="24"/>
        </w:rPr>
        <w:t>[Figure</w:t>
      </w:r>
      <w:del w:id="1061" w:author="Teresa Artman" w:date="2018-09-06T14:46:00Z">
        <w:r w:rsidRPr="008733A0" w:rsidDel="005F4EE9">
          <w:rPr>
            <w:sz w:val="24"/>
            <w:szCs w:val="24"/>
          </w:rPr>
          <w:delText>s</w:delText>
        </w:r>
      </w:del>
      <w:r w:rsidRPr="008733A0">
        <w:rPr>
          <w:sz w:val="24"/>
          <w:szCs w:val="24"/>
        </w:rPr>
        <w:t xml:space="preserve"> </w:t>
      </w:r>
      <w:del w:id="1062" w:author="Teresa Artman" w:date="2018-09-01T14:50:00Z">
        <w:r w:rsidRPr="008733A0" w:rsidDel="00FD433C">
          <w:rPr>
            <w:sz w:val="24"/>
            <w:szCs w:val="24"/>
          </w:rPr>
          <w:delText xml:space="preserve">5 &amp; </w:delText>
        </w:r>
      </w:del>
      <w:r w:rsidRPr="008733A0">
        <w:rPr>
          <w:sz w:val="24"/>
          <w:szCs w:val="24"/>
        </w:rPr>
        <w:t>6 about</w:t>
      </w:r>
      <w:r w:rsidR="001E6567" w:rsidRPr="008733A0">
        <w:rPr>
          <w:sz w:val="24"/>
          <w:szCs w:val="24"/>
        </w:rPr>
        <w:t xml:space="preserve"> </w:t>
      </w:r>
      <w:r w:rsidRPr="008733A0">
        <w:rPr>
          <w:sz w:val="24"/>
          <w:szCs w:val="24"/>
        </w:rPr>
        <w:t>here]</w:t>
      </w:r>
    </w:p>
    <w:p w14:paraId="239B9120" w14:textId="7AB5CE76" w:rsidR="00833E99" w:rsidRPr="005A4578" w:rsidDel="00FD433C" w:rsidRDefault="00833E99">
      <w:pPr>
        <w:ind w:left="339"/>
        <w:rPr>
          <w:del w:id="1063" w:author="Teresa Artman" w:date="2018-09-01T14:50:00Z"/>
          <w:sz w:val="24"/>
          <w:szCs w:val="24"/>
        </w:rPr>
      </w:pPr>
    </w:p>
    <w:p w14:paraId="70A0FC1B" w14:textId="77777777" w:rsidR="002F6B4E" w:rsidRPr="0010550B" w:rsidRDefault="00654572" w:rsidP="00115554">
      <w:pPr>
        <w:pStyle w:val="Heading2"/>
        <w:spacing w:line="480" w:lineRule="auto"/>
        <w:ind w:left="0"/>
        <w:rPr>
          <w:sz w:val="30"/>
          <w:szCs w:val="30"/>
          <w:rPrChange w:id="1064" w:author="Laura Tesch" w:date="2018-08-08T20:11:00Z">
            <w:rPr/>
          </w:rPrChange>
        </w:rPr>
      </w:pPr>
      <w:r w:rsidRPr="0010550B">
        <w:rPr>
          <w:sz w:val="30"/>
          <w:szCs w:val="30"/>
          <w:rPrChange w:id="1065" w:author="Laura Tesch" w:date="2018-08-08T20:11:00Z">
            <w:rPr>
              <w:b w:val="0"/>
              <w:bCs w:val="0"/>
              <w:sz w:val="20"/>
              <w:szCs w:val="20"/>
            </w:rPr>
          </w:rPrChange>
        </w:rPr>
        <w:t>Limitations</w:t>
      </w:r>
    </w:p>
    <w:p w14:paraId="3B5ACAB0" w14:textId="2BE6B0A1" w:rsidR="00115554" w:rsidRPr="005A4578" w:rsidRDefault="00654572" w:rsidP="00115554">
      <w:pPr>
        <w:pStyle w:val="BodyText"/>
        <w:spacing w:line="480" w:lineRule="auto"/>
        <w:rPr>
          <w:sz w:val="24"/>
          <w:szCs w:val="24"/>
        </w:rPr>
      </w:pPr>
      <w:r w:rsidRPr="005A4578">
        <w:rPr>
          <w:sz w:val="24"/>
          <w:szCs w:val="24"/>
        </w:rPr>
        <w:t xml:space="preserve">The limitations of our study should be mentioned. First, different measures of inequality differ </w:t>
      </w:r>
      <w:del w:id="1066" w:author="Teresa Artman" w:date="2018-09-01T14:50:00Z">
        <w:r w:rsidRPr="005A4578" w:rsidDel="00FD433C">
          <w:rPr>
            <w:sz w:val="24"/>
            <w:szCs w:val="24"/>
          </w:rPr>
          <w:delText xml:space="preserve">from one other </w:delText>
        </w:r>
      </w:del>
      <w:r w:rsidRPr="005A4578">
        <w:rPr>
          <w:sz w:val="24"/>
          <w:szCs w:val="24"/>
        </w:rPr>
        <w:t xml:space="preserve">in formal properties and in the degree of </w:t>
      </w:r>
      <w:del w:id="1067" w:author="Laura Tesch" w:date="2018-09-26T10:39:00Z">
        <w:r w:rsidRPr="005A4578" w:rsidDel="00C5460C">
          <w:rPr>
            <w:sz w:val="24"/>
            <w:szCs w:val="24"/>
          </w:rPr>
          <w:delText xml:space="preserve">their </w:delText>
        </w:r>
      </w:del>
      <w:r w:rsidRPr="005A4578">
        <w:rPr>
          <w:sz w:val="24"/>
          <w:szCs w:val="24"/>
        </w:rPr>
        <w:t>sensitivity to age-specific mortality change (van Raalte and Caswell 2013). Other authors have chosen measures of relative inequality, such as the Gini coefficient, Keyfitz’s entropy</w:t>
      </w:r>
      <w:ins w:id="1068" w:author="Laura Tesch" w:date="2018-09-26T10:40:00Z">
        <w:r w:rsidR="00C5460C">
          <w:rPr>
            <w:sz w:val="24"/>
            <w:szCs w:val="24"/>
          </w:rPr>
          <w:t>,</w:t>
        </w:r>
      </w:ins>
      <w:r w:rsidRPr="005A4578">
        <w:rPr>
          <w:sz w:val="24"/>
          <w:szCs w:val="24"/>
        </w:rPr>
        <w:t xml:space="preserve"> or the Theil index of inequality (</w:t>
      </w:r>
      <w:del w:id="1069" w:author="Laura Tesch" w:date="2018-08-09T17:27:00Z">
        <w:r w:rsidRPr="005A4578" w:rsidDel="00356855">
          <w:rPr>
            <w:sz w:val="24"/>
            <w:szCs w:val="24"/>
          </w:rPr>
          <w:delText xml:space="preserve">Shkolnikov et al. 2003, </w:delText>
        </w:r>
      </w:del>
      <w:ins w:id="1070" w:author="Laura Tesch" w:date="2018-08-09T17:27:00Z">
        <w:r w:rsidR="00356855" w:rsidRPr="005A4578">
          <w:rPr>
            <w:sz w:val="24"/>
            <w:szCs w:val="24"/>
          </w:rPr>
          <w:t>Colchero et al. 2016</w:t>
        </w:r>
        <w:r w:rsidR="00356855">
          <w:rPr>
            <w:sz w:val="24"/>
            <w:szCs w:val="24"/>
          </w:rPr>
          <w:t xml:space="preserve">; </w:t>
        </w:r>
      </w:ins>
      <w:r w:rsidRPr="005A4578">
        <w:rPr>
          <w:sz w:val="24"/>
          <w:szCs w:val="24"/>
        </w:rPr>
        <w:t>Moser et al. 2005</w:t>
      </w:r>
      <w:ins w:id="1071" w:author="Laura Tesch" w:date="2018-08-09T17:27:00Z">
        <w:r w:rsidR="00356855">
          <w:rPr>
            <w:sz w:val="24"/>
            <w:szCs w:val="24"/>
          </w:rPr>
          <w:t>;</w:t>
        </w:r>
      </w:ins>
      <w:del w:id="1072" w:author="Laura Tesch" w:date="2018-08-09T17:27:00Z">
        <w:r w:rsidRPr="005A4578" w:rsidDel="00356855">
          <w:rPr>
            <w:sz w:val="24"/>
            <w:szCs w:val="24"/>
          </w:rPr>
          <w:delText>,</w:delText>
        </w:r>
      </w:del>
      <w:ins w:id="1073" w:author="Laura Tesch" w:date="2018-08-09T17:27:00Z">
        <w:r w:rsidR="00356855" w:rsidRPr="00356855">
          <w:rPr>
            <w:sz w:val="24"/>
            <w:szCs w:val="24"/>
          </w:rPr>
          <w:t xml:space="preserve"> </w:t>
        </w:r>
        <w:r w:rsidR="00356855" w:rsidRPr="005A4578">
          <w:rPr>
            <w:sz w:val="24"/>
            <w:szCs w:val="24"/>
          </w:rPr>
          <w:t>Shkolnikov et al. 2003</w:t>
        </w:r>
        <w:r w:rsidR="00356855">
          <w:rPr>
            <w:sz w:val="24"/>
            <w:szCs w:val="24"/>
          </w:rPr>
          <w:t>;</w:t>
        </w:r>
      </w:ins>
      <w:r w:rsidRPr="005A4578">
        <w:rPr>
          <w:sz w:val="24"/>
          <w:szCs w:val="24"/>
        </w:rPr>
        <w:t xml:space="preserve"> Smits and Monden 2009</w:t>
      </w:r>
      <w:del w:id="1074" w:author="Laura Tesch" w:date="2018-08-09T17:27:00Z">
        <w:r w:rsidRPr="005A4578" w:rsidDel="00356855">
          <w:rPr>
            <w:sz w:val="24"/>
            <w:szCs w:val="24"/>
          </w:rPr>
          <w:delText>, Colchero et al. 2016</w:delText>
        </w:r>
      </w:del>
      <w:r w:rsidRPr="005A4578">
        <w:rPr>
          <w:sz w:val="24"/>
          <w:szCs w:val="24"/>
        </w:rPr>
        <w:t>). As a robustness check, we performed a sensitivity analysis replicating all the results shown in this study with the Gini coefficient</w:t>
      </w:r>
      <w:ins w:id="1075" w:author="Laura Tesch" w:date="2018-09-26T10:40:00Z">
        <w:r w:rsidR="00C5460C">
          <w:rPr>
            <w:sz w:val="24"/>
            <w:szCs w:val="24"/>
          </w:rPr>
          <w:t>,</w:t>
        </w:r>
      </w:ins>
      <w:r w:rsidRPr="005A4578">
        <w:rPr>
          <w:sz w:val="24"/>
          <w:szCs w:val="24"/>
        </w:rPr>
        <w:t xml:space="preserve"> following Shkolnikov et al. (2003) (see </w:t>
      </w:r>
      <w:del w:id="1076" w:author="Laura Tesch" w:date="2018-09-25T14:47:00Z">
        <w:r w:rsidRPr="005A4578" w:rsidDel="004B2F2F">
          <w:rPr>
            <w:sz w:val="24"/>
            <w:szCs w:val="24"/>
          </w:rPr>
          <w:delText>supplemental material</w:delText>
        </w:r>
      </w:del>
      <w:ins w:id="1077" w:author="Laura Tesch" w:date="2018-09-25T14:47:00Z">
        <w:r w:rsidR="004B2F2F">
          <w:rPr>
            <w:sz w:val="24"/>
            <w:szCs w:val="24"/>
          </w:rPr>
          <w:t>the online appendix</w:t>
        </w:r>
      </w:ins>
      <w:r w:rsidRPr="005A4578">
        <w:rPr>
          <w:sz w:val="24"/>
          <w:szCs w:val="24"/>
        </w:rPr>
        <w:t>). We did not find major differences with the results discussed in this article.</w:t>
      </w:r>
    </w:p>
    <w:p w14:paraId="3A7F73B1" w14:textId="38F93CC2" w:rsidR="00115554" w:rsidRPr="005A4578" w:rsidRDefault="00654572" w:rsidP="00115554">
      <w:pPr>
        <w:pStyle w:val="BodyText"/>
        <w:spacing w:line="480" w:lineRule="auto"/>
        <w:ind w:firstLine="720"/>
        <w:rPr>
          <w:sz w:val="24"/>
          <w:szCs w:val="24"/>
        </w:rPr>
      </w:pPr>
      <w:r w:rsidRPr="005A4578">
        <w:rPr>
          <w:sz w:val="24"/>
          <w:szCs w:val="24"/>
        </w:rPr>
        <w:t>We chose not to decisively partition mortality into alcohol</w:t>
      </w:r>
      <w:ins w:id="1078" w:author="Teresa Artman" w:date="2018-09-06T14:46:00Z">
        <w:r w:rsidR="005F4EE9">
          <w:rPr>
            <w:sz w:val="24"/>
            <w:szCs w:val="24"/>
          </w:rPr>
          <w:t>-</w:t>
        </w:r>
      </w:ins>
      <w:r w:rsidRPr="005A4578">
        <w:rPr>
          <w:sz w:val="24"/>
          <w:szCs w:val="24"/>
        </w:rPr>
        <w:t xml:space="preserve"> and non-alcohol</w:t>
      </w:r>
      <w:del w:id="1079" w:author="Teresa Artman" w:date="2018-09-06T14:46:00Z">
        <w:r w:rsidRPr="005A4578" w:rsidDel="005F4EE9">
          <w:rPr>
            <w:sz w:val="24"/>
            <w:szCs w:val="24"/>
          </w:rPr>
          <w:delText xml:space="preserve"> </w:delText>
        </w:r>
      </w:del>
      <w:ins w:id="1080" w:author="Teresa Artman" w:date="2018-09-06T14:46:00Z">
        <w:r w:rsidR="005F4EE9">
          <w:rPr>
            <w:sz w:val="24"/>
            <w:szCs w:val="24"/>
          </w:rPr>
          <w:t>-</w:t>
        </w:r>
      </w:ins>
      <w:r w:rsidRPr="005A4578">
        <w:rPr>
          <w:sz w:val="24"/>
          <w:szCs w:val="24"/>
        </w:rPr>
        <w:t>related mortality because of the difficulties in determining the proportion of deaths from circulatory disease and external causes that are related to alcohol. Instead</w:t>
      </w:r>
      <w:ins w:id="1081" w:author="Teresa Artman" w:date="2018-09-01T14:52:00Z">
        <w:r w:rsidR="00FD433C">
          <w:rPr>
            <w:sz w:val="24"/>
            <w:szCs w:val="24"/>
          </w:rPr>
          <w:t>,</w:t>
        </w:r>
      </w:ins>
      <w:r w:rsidRPr="005A4578">
        <w:rPr>
          <w:sz w:val="24"/>
          <w:szCs w:val="24"/>
        </w:rPr>
        <w:t xml:space="preserve"> we took a more cautious approach that aimed </w:t>
      </w:r>
      <w:r w:rsidRPr="005A4578">
        <w:rPr>
          <w:sz w:val="24"/>
          <w:szCs w:val="24"/>
        </w:rPr>
        <w:lastRenderedPageBreak/>
        <w:t xml:space="preserve">to </w:t>
      </w:r>
      <w:del w:id="1082" w:author="Laura Tesch" w:date="2018-09-26T10:41:00Z">
        <w:r w:rsidRPr="005A4578" w:rsidDel="00C5460C">
          <w:rPr>
            <w:sz w:val="24"/>
            <w:szCs w:val="24"/>
          </w:rPr>
          <w:delText xml:space="preserve">at least partially </w:delText>
        </w:r>
      </w:del>
      <w:r w:rsidRPr="005A4578">
        <w:rPr>
          <w:sz w:val="24"/>
          <w:szCs w:val="24"/>
        </w:rPr>
        <w:t xml:space="preserve">attribute the changes in mortality trends </w:t>
      </w:r>
      <w:ins w:id="1083" w:author="Laura Tesch" w:date="2018-09-26T10:41:00Z">
        <w:r w:rsidR="00C5460C" w:rsidRPr="005A4578">
          <w:rPr>
            <w:sz w:val="24"/>
            <w:szCs w:val="24"/>
          </w:rPr>
          <w:t xml:space="preserve">at least partially </w:t>
        </w:r>
      </w:ins>
      <w:r w:rsidRPr="005A4578">
        <w:rPr>
          <w:sz w:val="24"/>
          <w:szCs w:val="24"/>
        </w:rPr>
        <w:t>to alcohol consumption without over</w:t>
      </w:r>
      <w:ins w:id="1084" w:author="Teresa Artman" w:date="2018-09-01T14:52:00Z">
        <w:r w:rsidR="00FD433C">
          <w:rPr>
            <w:sz w:val="24"/>
            <w:szCs w:val="24"/>
          </w:rPr>
          <w:t>-</w:t>
        </w:r>
      </w:ins>
      <w:r w:rsidRPr="005A4578">
        <w:rPr>
          <w:sz w:val="24"/>
          <w:szCs w:val="24"/>
        </w:rPr>
        <w:t xml:space="preserve"> or </w:t>
      </w:r>
      <w:del w:id="1085" w:author="Laura Tesch" w:date="2018-09-25T14:47:00Z">
        <w:r w:rsidRPr="005A4578" w:rsidDel="004B2F2F">
          <w:rPr>
            <w:sz w:val="24"/>
            <w:szCs w:val="24"/>
          </w:rPr>
          <w:delText>under-</w:delText>
        </w:r>
      </w:del>
      <w:ins w:id="1086" w:author="Laura Tesch" w:date="2018-09-25T14:47:00Z">
        <w:r w:rsidR="004B2F2F">
          <w:rPr>
            <w:sz w:val="24"/>
            <w:szCs w:val="24"/>
          </w:rPr>
          <w:t>under</w:t>
        </w:r>
      </w:ins>
      <w:r w:rsidRPr="005A4578">
        <w:rPr>
          <w:sz w:val="24"/>
          <w:szCs w:val="24"/>
        </w:rPr>
        <w:t xml:space="preserve">interpreting its absolute impact on mortality, based on the </w:t>
      </w:r>
      <w:r w:rsidRPr="00C5460C">
        <w:rPr>
          <w:sz w:val="24"/>
          <w:szCs w:val="24"/>
          <w:highlight w:val="yellow"/>
          <w:rPrChange w:id="1087" w:author="Laura Tesch" w:date="2018-09-26T10:41:00Z">
            <w:rPr>
              <w:sz w:val="24"/>
              <w:szCs w:val="24"/>
            </w:rPr>
          </w:rPrChange>
        </w:rPr>
        <w:t>co</w:t>
      </w:r>
      <w:ins w:id="1088" w:author="MPIDR_D\vanraalte" w:date="2018-09-28T20:43:00Z">
        <w:r w:rsidR="00F300C9">
          <w:rPr>
            <w:sz w:val="24"/>
            <w:szCs w:val="24"/>
            <w:highlight w:val="yellow"/>
          </w:rPr>
          <w:t>variation</w:t>
        </w:r>
      </w:ins>
      <w:del w:id="1089" w:author="MPIDR_D\vanraalte" w:date="2018-09-28T20:43:00Z">
        <w:r w:rsidRPr="00C5460C" w:rsidDel="00F300C9">
          <w:rPr>
            <w:sz w:val="24"/>
            <w:szCs w:val="24"/>
            <w:highlight w:val="yellow"/>
            <w:rPrChange w:id="1090" w:author="Laura Tesch" w:date="2018-09-26T10:41:00Z">
              <w:rPr>
                <w:sz w:val="24"/>
                <w:szCs w:val="24"/>
              </w:rPr>
            </w:rPrChange>
          </w:rPr>
          <w:delText>-movements</w:delText>
        </w:r>
      </w:del>
      <w:ins w:id="1091" w:author="Laura Tesch" w:date="2018-09-26T10:41:00Z">
        <w:del w:id="1092" w:author="MPIDR_D\vanraalte" w:date="2018-09-28T20:43:00Z">
          <w:r w:rsidR="00C5460C" w:rsidDel="00F300C9">
            <w:rPr>
              <w:b/>
              <w:sz w:val="24"/>
              <w:szCs w:val="24"/>
            </w:rPr>
            <w:delText>[AU: “covariation”?]</w:delText>
          </w:r>
        </w:del>
      </w:ins>
      <w:r w:rsidRPr="005A4578">
        <w:rPr>
          <w:sz w:val="24"/>
          <w:szCs w:val="24"/>
        </w:rPr>
        <w:t xml:space="preserve"> of these causes with known causes of death that are wholly attributable to alcohol. An alternative would have been to derive alcohol-attributable mort</w:t>
      </w:r>
      <w:r w:rsidR="00115554" w:rsidRPr="005A4578">
        <w:rPr>
          <w:sz w:val="24"/>
          <w:szCs w:val="24"/>
        </w:rPr>
        <w:t>ality from follow-up longitudi</w:t>
      </w:r>
      <w:r w:rsidRPr="005A4578">
        <w:rPr>
          <w:sz w:val="24"/>
          <w:szCs w:val="24"/>
        </w:rPr>
        <w:t xml:space="preserve">nal studies that report consumption patterns. Even if such surveys were available for some countries included in the study, self-reported alcohol consumption data are often biased and underestimate actual consumption because individuals forget drinking occasions, </w:t>
      </w:r>
      <w:del w:id="1093" w:author="MPIDR_D\vanraalte" w:date="2018-09-28T16:41:00Z">
        <w:r w:rsidRPr="00C5460C" w:rsidDel="004C2D41">
          <w:rPr>
            <w:sz w:val="24"/>
            <w:szCs w:val="24"/>
            <w:highlight w:val="yellow"/>
            <w:rPrChange w:id="1094" w:author="Laura Tesch" w:date="2018-09-26T10:42:00Z">
              <w:rPr>
                <w:sz w:val="24"/>
                <w:szCs w:val="24"/>
              </w:rPr>
            </w:rPrChange>
          </w:rPr>
          <w:delText>underrate</w:delText>
        </w:r>
      </w:del>
      <w:ins w:id="1095" w:author="MPIDR_D\vanraalte" w:date="2018-09-28T16:41:00Z">
        <w:r w:rsidR="004C2D41">
          <w:rPr>
            <w:sz w:val="24"/>
            <w:szCs w:val="24"/>
          </w:rPr>
          <w:t>underestimate</w:t>
        </w:r>
      </w:ins>
      <w:ins w:id="1096" w:author="Laura Tesch" w:date="2018-09-26T10:42:00Z">
        <w:del w:id="1097" w:author="MPIDR_D\vanraalte" w:date="2018-09-28T16:41:00Z">
          <w:r w:rsidR="00C5460C" w:rsidDel="004C2D41">
            <w:rPr>
              <w:b/>
              <w:sz w:val="24"/>
              <w:szCs w:val="24"/>
            </w:rPr>
            <w:delText>[AU: “underreport”? Or “underestimate”?]</w:delText>
          </w:r>
        </w:del>
      </w:ins>
      <w:r w:rsidRPr="005A4578">
        <w:rPr>
          <w:sz w:val="24"/>
          <w:szCs w:val="24"/>
        </w:rPr>
        <w:t xml:space="preserve"> drink size</w:t>
      </w:r>
      <w:ins w:id="1098" w:author="Teresa Artman" w:date="2018-09-01T14:53:00Z">
        <w:r w:rsidR="00A031C3">
          <w:rPr>
            <w:sz w:val="24"/>
            <w:szCs w:val="24"/>
          </w:rPr>
          <w:t>,</w:t>
        </w:r>
      </w:ins>
      <w:r w:rsidRPr="005A4578">
        <w:rPr>
          <w:sz w:val="24"/>
          <w:szCs w:val="24"/>
        </w:rPr>
        <w:t xml:space="preserve"> and </w:t>
      </w:r>
      <w:del w:id="1099" w:author="Laura Tesch" w:date="2018-09-26T10:42:00Z">
        <w:r w:rsidRPr="005A4578" w:rsidDel="00C5460C">
          <w:rPr>
            <w:sz w:val="24"/>
            <w:szCs w:val="24"/>
          </w:rPr>
          <w:delText>are not able to</w:delText>
        </w:r>
      </w:del>
      <w:ins w:id="1100" w:author="Laura Tesch" w:date="2018-09-26T10:42:00Z">
        <w:r w:rsidR="00C5460C">
          <w:rPr>
            <w:sz w:val="24"/>
            <w:szCs w:val="24"/>
          </w:rPr>
          <w:t>cannot</w:t>
        </w:r>
      </w:ins>
      <w:r w:rsidRPr="005A4578">
        <w:rPr>
          <w:sz w:val="24"/>
          <w:szCs w:val="24"/>
        </w:rPr>
        <w:t xml:space="preserve"> remember the quantity of drinks in every drinking session (</w:t>
      </w:r>
      <w:ins w:id="1101" w:author="Laura Tesch" w:date="2018-08-09T17:29:00Z">
        <w:r w:rsidR="00157A61" w:rsidRPr="005A4578">
          <w:rPr>
            <w:sz w:val="24"/>
            <w:szCs w:val="24"/>
          </w:rPr>
          <w:t>Bellis et al. 2009</w:t>
        </w:r>
        <w:r w:rsidR="00157A61">
          <w:rPr>
            <w:sz w:val="24"/>
            <w:szCs w:val="24"/>
          </w:rPr>
          <w:t xml:space="preserve">; </w:t>
        </w:r>
      </w:ins>
      <w:r w:rsidRPr="005A4578">
        <w:rPr>
          <w:sz w:val="24"/>
          <w:szCs w:val="24"/>
        </w:rPr>
        <w:t>Livingston and Callinan 2015</w:t>
      </w:r>
      <w:del w:id="1102" w:author="Laura Tesch" w:date="2018-08-09T17:29:00Z">
        <w:r w:rsidRPr="005A4578" w:rsidDel="00157A61">
          <w:rPr>
            <w:sz w:val="24"/>
            <w:szCs w:val="24"/>
          </w:rPr>
          <w:delText>, Bellis et al. 2009</w:delText>
        </w:r>
      </w:del>
      <w:r w:rsidRPr="005A4578">
        <w:rPr>
          <w:sz w:val="24"/>
          <w:szCs w:val="24"/>
        </w:rPr>
        <w:t>). A third commonly used approach is to link mortality with changes in alcohol sales (</w:t>
      </w:r>
      <w:del w:id="1103" w:author="deborah gregg" w:date="2018-08-21T16:30:00Z">
        <w:r w:rsidRPr="005A4578" w:rsidDel="002B122B">
          <w:rPr>
            <w:sz w:val="24"/>
            <w:szCs w:val="24"/>
          </w:rPr>
          <w:delText>Evgeny</w:delText>
        </w:r>
      </w:del>
      <w:ins w:id="1104" w:author="deborah gregg" w:date="2018-08-21T16:30:00Z">
        <w:r w:rsidR="002B122B" w:rsidRPr="002B122B">
          <w:rPr>
            <w:sz w:val="24"/>
            <w:szCs w:val="24"/>
          </w:rPr>
          <w:t>Razvodovsky</w:t>
        </w:r>
      </w:ins>
      <w:r w:rsidR="002B122B" w:rsidRPr="005A4578">
        <w:rPr>
          <w:sz w:val="24"/>
          <w:szCs w:val="24"/>
        </w:rPr>
        <w:t xml:space="preserve"> </w:t>
      </w:r>
      <w:r w:rsidRPr="005A4578">
        <w:rPr>
          <w:sz w:val="24"/>
          <w:szCs w:val="24"/>
        </w:rPr>
        <w:t xml:space="preserve">2010). A limitation to this approach is that the total alcohol consumption might not matter </w:t>
      </w:r>
      <w:del w:id="1105" w:author="Teresa Artman" w:date="2018-09-01T14:54:00Z">
        <w:r w:rsidRPr="005A4578" w:rsidDel="00A031C3">
          <w:rPr>
            <w:sz w:val="24"/>
            <w:szCs w:val="24"/>
          </w:rPr>
          <w:delText>so</w:delText>
        </w:r>
      </w:del>
      <w:ins w:id="1106" w:author="Teresa Artman" w:date="2018-09-01T14:54:00Z">
        <w:r w:rsidR="00A031C3">
          <w:rPr>
            <w:sz w:val="24"/>
            <w:szCs w:val="24"/>
          </w:rPr>
          <w:t>as</w:t>
        </w:r>
      </w:ins>
      <w:r w:rsidRPr="005A4578">
        <w:rPr>
          <w:sz w:val="24"/>
          <w:szCs w:val="24"/>
        </w:rPr>
        <w:t xml:space="preserve"> much as the alcohol consumption behavio</w:t>
      </w:r>
      <w:del w:id="1107" w:author="Teresa Artman" w:date="2018-09-01T14:54:00Z">
        <w:r w:rsidRPr="005A4578" w:rsidDel="00A031C3">
          <w:rPr>
            <w:sz w:val="24"/>
            <w:szCs w:val="24"/>
          </w:rPr>
          <w:delText>u</w:delText>
        </w:r>
      </w:del>
      <w:r w:rsidRPr="005A4578">
        <w:rPr>
          <w:sz w:val="24"/>
          <w:szCs w:val="24"/>
        </w:rPr>
        <w:t>r. Indeed</w:t>
      </w:r>
      <w:ins w:id="1108" w:author="Teresa Artman" w:date="2018-09-01T14:54:00Z">
        <w:r w:rsidR="00A031C3">
          <w:rPr>
            <w:sz w:val="24"/>
            <w:szCs w:val="24"/>
          </w:rPr>
          <w:t>,</w:t>
        </w:r>
      </w:ins>
      <w:r w:rsidRPr="005A4578">
        <w:rPr>
          <w:sz w:val="24"/>
          <w:szCs w:val="24"/>
        </w:rPr>
        <w:t xml:space="preserve"> low levels of alcohol consumed at a regular basis may even be protective against mortality (Bell et al. 2017</w:t>
      </w:r>
      <w:ins w:id="1109" w:author="Laura Tesch" w:date="2018-08-09T17:28:00Z">
        <w:r w:rsidR="00356855">
          <w:rPr>
            <w:sz w:val="24"/>
            <w:szCs w:val="24"/>
          </w:rPr>
          <w:t>;</w:t>
        </w:r>
      </w:ins>
      <w:del w:id="1110" w:author="Laura Tesch" w:date="2018-08-09T17:28:00Z">
        <w:r w:rsidRPr="005A4578" w:rsidDel="00356855">
          <w:rPr>
            <w:sz w:val="24"/>
            <w:szCs w:val="24"/>
          </w:rPr>
          <w:delText>,</w:delText>
        </w:r>
      </w:del>
      <w:r w:rsidRPr="005A4578">
        <w:rPr>
          <w:sz w:val="24"/>
          <w:szCs w:val="24"/>
        </w:rPr>
        <w:t xml:space="preserve"> </w:t>
      </w:r>
      <w:del w:id="1111" w:author="Laura Tesch" w:date="2018-08-09T17:28:00Z">
        <w:r w:rsidRPr="005A4578" w:rsidDel="00F949B9">
          <w:rPr>
            <w:sz w:val="24"/>
            <w:szCs w:val="24"/>
          </w:rPr>
          <w:delText xml:space="preserve">Rehm et al. 2010, </w:delText>
        </w:r>
      </w:del>
      <w:r w:rsidRPr="005A4578">
        <w:rPr>
          <w:sz w:val="24"/>
          <w:szCs w:val="24"/>
        </w:rPr>
        <w:t>Klatsky et al. 1974</w:t>
      </w:r>
      <w:ins w:id="1112" w:author="Laura Tesch" w:date="2018-08-09T17:28:00Z">
        <w:r w:rsidR="00F949B9">
          <w:rPr>
            <w:sz w:val="24"/>
            <w:szCs w:val="24"/>
          </w:rPr>
          <w:t>;</w:t>
        </w:r>
      </w:ins>
      <w:del w:id="1113" w:author="Laura Tesch" w:date="2018-08-09T17:28:00Z">
        <w:r w:rsidRPr="005A4578" w:rsidDel="00F949B9">
          <w:rPr>
            <w:sz w:val="24"/>
            <w:szCs w:val="24"/>
          </w:rPr>
          <w:delText>,</w:delText>
        </w:r>
      </w:del>
      <w:r w:rsidRPr="005A4578">
        <w:rPr>
          <w:sz w:val="24"/>
          <w:szCs w:val="24"/>
        </w:rPr>
        <w:t xml:space="preserve"> </w:t>
      </w:r>
      <w:ins w:id="1114" w:author="Laura Tesch" w:date="2018-08-09T17:28:00Z">
        <w:r w:rsidR="00F949B9" w:rsidRPr="005A4578">
          <w:rPr>
            <w:sz w:val="24"/>
            <w:szCs w:val="24"/>
          </w:rPr>
          <w:t>Rehm et al. 2010</w:t>
        </w:r>
        <w:r w:rsidR="00F949B9">
          <w:rPr>
            <w:sz w:val="24"/>
            <w:szCs w:val="24"/>
          </w:rPr>
          <w:t xml:space="preserve">; </w:t>
        </w:r>
      </w:ins>
      <w:r w:rsidRPr="005A4578">
        <w:rPr>
          <w:sz w:val="24"/>
          <w:szCs w:val="24"/>
        </w:rPr>
        <w:t>Roerecke and Rehm 2014). Moreover, alcohol sales do not include homemade alcohol, which is substantial in the region (</w:t>
      </w:r>
      <w:del w:id="1115" w:author="Laura Tesch" w:date="2018-08-09T17:28:00Z">
        <w:r w:rsidRPr="005A4578" w:rsidDel="00F949B9">
          <w:rPr>
            <w:sz w:val="24"/>
            <w:szCs w:val="24"/>
          </w:rPr>
          <w:delText xml:space="preserve">Popova et al. 2007, </w:delText>
        </w:r>
      </w:del>
      <w:r w:rsidRPr="005A4578">
        <w:rPr>
          <w:sz w:val="24"/>
          <w:szCs w:val="24"/>
        </w:rPr>
        <w:t>McKee et al. 2005</w:t>
      </w:r>
      <w:ins w:id="1116" w:author="Laura Tesch" w:date="2018-08-09T17:28:00Z">
        <w:r w:rsidR="00F949B9">
          <w:rPr>
            <w:sz w:val="24"/>
            <w:szCs w:val="24"/>
          </w:rPr>
          <w:t xml:space="preserve">; </w:t>
        </w:r>
        <w:r w:rsidR="00F949B9" w:rsidRPr="005A4578">
          <w:rPr>
            <w:sz w:val="24"/>
            <w:szCs w:val="24"/>
          </w:rPr>
          <w:t>Popova et al. 2007</w:t>
        </w:r>
      </w:ins>
      <w:r w:rsidRPr="005A4578">
        <w:rPr>
          <w:sz w:val="24"/>
          <w:szCs w:val="24"/>
        </w:rPr>
        <w:t>)</w:t>
      </w:r>
      <w:del w:id="1117" w:author="Teresa Artman" w:date="2018-09-06T14:47:00Z">
        <w:r w:rsidRPr="005A4578" w:rsidDel="005F4EE9">
          <w:rPr>
            <w:sz w:val="24"/>
            <w:szCs w:val="24"/>
          </w:rPr>
          <w:delText>,</w:delText>
        </w:r>
      </w:del>
      <w:r w:rsidRPr="005A4578">
        <w:rPr>
          <w:sz w:val="24"/>
          <w:szCs w:val="24"/>
        </w:rPr>
        <w:t xml:space="preserve"> and can be distorted by alcohol tourism (M</w:t>
      </w:r>
      <w:r w:rsidR="00F949B9">
        <w:rPr>
          <w:sz w:val="24"/>
          <w:szCs w:val="24"/>
        </w:rPr>
        <w:t>ä</w:t>
      </w:r>
      <w:r w:rsidRPr="005A4578">
        <w:rPr>
          <w:sz w:val="24"/>
          <w:szCs w:val="24"/>
        </w:rPr>
        <w:t>kel</w:t>
      </w:r>
      <w:r w:rsidR="00F949B9">
        <w:rPr>
          <w:sz w:val="24"/>
          <w:szCs w:val="24"/>
        </w:rPr>
        <w:t>ä and Ö</w:t>
      </w:r>
      <w:r w:rsidRPr="005A4578">
        <w:rPr>
          <w:sz w:val="24"/>
          <w:szCs w:val="24"/>
        </w:rPr>
        <w:t>sterberg 2009</w:t>
      </w:r>
      <w:ins w:id="1118" w:author="Laura Tesch" w:date="2018-08-09T17:28:00Z">
        <w:r w:rsidR="00061408">
          <w:rPr>
            <w:sz w:val="24"/>
            <w:szCs w:val="24"/>
          </w:rPr>
          <w:t>;</w:t>
        </w:r>
      </w:ins>
      <w:del w:id="1119" w:author="Laura Tesch" w:date="2018-08-09T17:28:00Z">
        <w:r w:rsidRPr="005A4578" w:rsidDel="00061408">
          <w:rPr>
            <w:sz w:val="24"/>
            <w:szCs w:val="24"/>
          </w:rPr>
          <w:delText>,</w:delText>
        </w:r>
      </w:del>
      <w:r w:rsidRPr="005A4578">
        <w:rPr>
          <w:sz w:val="24"/>
          <w:szCs w:val="24"/>
        </w:rPr>
        <w:t xml:space="preserve"> Rabinovich et al. 2009).</w:t>
      </w:r>
    </w:p>
    <w:p w14:paraId="5B3C75F0" w14:textId="39AD0664" w:rsidR="00115554" w:rsidRPr="005A4578" w:rsidRDefault="00654572" w:rsidP="00115554">
      <w:pPr>
        <w:pStyle w:val="BodyText"/>
        <w:spacing w:line="480" w:lineRule="auto"/>
        <w:ind w:firstLine="720"/>
        <w:rPr>
          <w:sz w:val="24"/>
          <w:szCs w:val="24"/>
        </w:rPr>
      </w:pPr>
      <w:r w:rsidRPr="005A4578">
        <w:rPr>
          <w:sz w:val="24"/>
          <w:szCs w:val="24"/>
        </w:rPr>
        <w:t>There could be concerns with</w:t>
      </w:r>
      <w:r w:rsidR="001E6567">
        <w:rPr>
          <w:sz w:val="24"/>
          <w:szCs w:val="24"/>
        </w:rPr>
        <w:t xml:space="preserve"> </w:t>
      </w:r>
      <w:r w:rsidRPr="005A4578">
        <w:rPr>
          <w:sz w:val="24"/>
          <w:szCs w:val="24"/>
        </w:rPr>
        <w:t>the</w:t>
      </w:r>
      <w:r w:rsidR="001E6567">
        <w:rPr>
          <w:sz w:val="24"/>
          <w:szCs w:val="24"/>
        </w:rPr>
        <w:t xml:space="preserve"> </w:t>
      </w:r>
      <w:r w:rsidRPr="005A4578">
        <w:rPr>
          <w:sz w:val="24"/>
          <w:szCs w:val="24"/>
        </w:rPr>
        <w:t>quality</w:t>
      </w:r>
      <w:r w:rsidR="001E6567">
        <w:rPr>
          <w:sz w:val="24"/>
          <w:szCs w:val="24"/>
        </w:rPr>
        <w:t xml:space="preserve"> </w:t>
      </w:r>
      <w:r w:rsidRPr="005A4578">
        <w:rPr>
          <w:sz w:val="24"/>
          <w:szCs w:val="24"/>
        </w:rPr>
        <w:t>of</w:t>
      </w:r>
      <w:r w:rsidR="001E6567">
        <w:rPr>
          <w:sz w:val="24"/>
          <w:szCs w:val="24"/>
        </w:rPr>
        <w:t xml:space="preserve"> </w:t>
      </w:r>
      <w:r w:rsidRPr="005A4578">
        <w:rPr>
          <w:sz w:val="24"/>
          <w:szCs w:val="24"/>
        </w:rPr>
        <w:t>the</w:t>
      </w:r>
      <w:r w:rsidR="001E6567">
        <w:rPr>
          <w:sz w:val="24"/>
          <w:szCs w:val="24"/>
        </w:rPr>
        <w:t xml:space="preserve"> </w:t>
      </w:r>
      <w:r w:rsidRPr="005A4578">
        <w:rPr>
          <w:sz w:val="24"/>
          <w:szCs w:val="24"/>
        </w:rPr>
        <w:t>data</w:t>
      </w:r>
      <w:r w:rsidR="001E6567">
        <w:rPr>
          <w:sz w:val="24"/>
          <w:szCs w:val="24"/>
        </w:rPr>
        <w:t xml:space="preserve"> </w:t>
      </w:r>
      <w:r w:rsidRPr="005A4578">
        <w:rPr>
          <w:sz w:val="24"/>
          <w:szCs w:val="24"/>
        </w:rPr>
        <w:t>used</w:t>
      </w:r>
      <w:r w:rsidR="001E6567">
        <w:rPr>
          <w:sz w:val="24"/>
          <w:szCs w:val="24"/>
        </w:rPr>
        <w:t xml:space="preserve"> </w:t>
      </w:r>
      <w:r w:rsidRPr="005A4578">
        <w:rPr>
          <w:sz w:val="24"/>
          <w:szCs w:val="24"/>
        </w:rPr>
        <w:t>in</w:t>
      </w:r>
      <w:r w:rsidR="001E6567">
        <w:rPr>
          <w:sz w:val="24"/>
          <w:szCs w:val="24"/>
        </w:rPr>
        <w:t xml:space="preserve"> </w:t>
      </w:r>
      <w:r w:rsidRPr="005A4578">
        <w:rPr>
          <w:sz w:val="24"/>
          <w:szCs w:val="24"/>
        </w:rPr>
        <w:t>a</w:t>
      </w:r>
      <w:r w:rsidR="001E6567">
        <w:rPr>
          <w:sz w:val="24"/>
          <w:szCs w:val="24"/>
        </w:rPr>
        <w:t xml:space="preserve"> </w:t>
      </w:r>
      <w:r w:rsidRPr="005A4578">
        <w:rPr>
          <w:sz w:val="24"/>
          <w:szCs w:val="24"/>
        </w:rPr>
        <w:t>comparative</w:t>
      </w:r>
      <w:r w:rsidR="001E6567">
        <w:rPr>
          <w:sz w:val="24"/>
          <w:szCs w:val="24"/>
        </w:rPr>
        <w:t xml:space="preserve"> </w:t>
      </w:r>
      <w:r w:rsidRPr="005A4578">
        <w:rPr>
          <w:sz w:val="24"/>
          <w:szCs w:val="24"/>
        </w:rPr>
        <w:t>temporal</w:t>
      </w:r>
      <w:r w:rsidR="001E6567">
        <w:rPr>
          <w:sz w:val="24"/>
          <w:szCs w:val="24"/>
        </w:rPr>
        <w:t xml:space="preserve"> </w:t>
      </w:r>
      <w:r w:rsidRPr="005A4578">
        <w:rPr>
          <w:sz w:val="24"/>
          <w:szCs w:val="24"/>
        </w:rPr>
        <w:t>setting.</w:t>
      </w:r>
      <w:r w:rsidR="001E6567">
        <w:rPr>
          <w:sz w:val="24"/>
          <w:szCs w:val="24"/>
        </w:rPr>
        <w:t xml:space="preserve"> </w:t>
      </w:r>
      <w:r w:rsidRPr="005A4578">
        <w:rPr>
          <w:sz w:val="24"/>
          <w:szCs w:val="24"/>
        </w:rPr>
        <w:t xml:space="preserve">First, the </w:t>
      </w:r>
      <w:del w:id="1120" w:author="MPIDR_D\vanraalte" w:date="2018-09-28T16:42:00Z">
        <w:r w:rsidRPr="005A4578" w:rsidDel="004C2D41">
          <w:rPr>
            <w:sz w:val="24"/>
            <w:szCs w:val="24"/>
          </w:rPr>
          <w:delText>FSU and Central European</w:delText>
        </w:r>
      </w:del>
      <w:ins w:id="1121" w:author="MPIDR_D\vanraalte" w:date="2018-09-28T16:42:00Z">
        <w:r w:rsidR="004C2D41">
          <w:rPr>
            <w:sz w:val="24"/>
            <w:szCs w:val="24"/>
          </w:rPr>
          <w:t>CEE</w:t>
        </w:r>
      </w:ins>
      <w:r w:rsidRPr="005A4578">
        <w:rPr>
          <w:sz w:val="24"/>
          <w:szCs w:val="24"/>
        </w:rPr>
        <w:t xml:space="preserve"> </w:t>
      </w:r>
      <w:ins w:id="1122" w:author="Teresa Artman" w:date="2018-09-06T14:47:00Z">
        <w:del w:id="1123" w:author="MPIDR_D\vanraalte" w:date="2018-09-28T16:42:00Z">
          <w:r w:rsidR="005F4EE9" w:rsidRPr="005F4EE9" w:rsidDel="004C2D41">
            <w:rPr>
              <w:b/>
              <w:sz w:val="24"/>
              <w:szCs w:val="24"/>
              <w:rPrChange w:id="1124" w:author="Teresa Artman" w:date="2018-09-06T14:47:00Z">
                <w:rPr>
                  <w:sz w:val="24"/>
                  <w:szCs w:val="24"/>
                </w:rPr>
              </w:rPrChange>
            </w:rPr>
            <w:delText>[AU: CE? Teresa]</w:delText>
          </w:r>
        </w:del>
      </w:ins>
      <w:r w:rsidRPr="005A4578">
        <w:rPr>
          <w:sz w:val="24"/>
          <w:szCs w:val="24"/>
        </w:rPr>
        <w:t xml:space="preserve">countries used a </w:t>
      </w:r>
      <w:del w:id="1125" w:author="Laura Tesch" w:date="2018-09-26T10:43:00Z">
        <w:r w:rsidRPr="005A4578" w:rsidDel="0038600C">
          <w:rPr>
            <w:sz w:val="24"/>
            <w:szCs w:val="24"/>
          </w:rPr>
          <w:delText xml:space="preserve">less </w:delText>
        </w:r>
      </w:del>
      <w:ins w:id="1126" w:author="Teresa Artman" w:date="2018-09-01T14:56:00Z">
        <w:del w:id="1127" w:author="Laura Tesch" w:date="2018-09-26T10:43:00Z">
          <w:r w:rsidR="00E51DD7" w:rsidDel="0038600C">
            <w:rPr>
              <w:sz w:val="24"/>
              <w:szCs w:val="24"/>
            </w:rPr>
            <w:delText>-</w:delText>
          </w:r>
        </w:del>
      </w:ins>
      <w:del w:id="1128" w:author="Laura Tesch" w:date="2018-09-26T10:43:00Z">
        <w:r w:rsidRPr="005A4578" w:rsidDel="0038600C">
          <w:rPr>
            <w:sz w:val="24"/>
            <w:szCs w:val="24"/>
          </w:rPr>
          <w:delText xml:space="preserve">strict </w:delText>
        </w:r>
      </w:del>
      <w:r w:rsidRPr="005A4578">
        <w:rPr>
          <w:sz w:val="24"/>
          <w:szCs w:val="24"/>
        </w:rPr>
        <w:t xml:space="preserve">definition of live births </w:t>
      </w:r>
      <w:del w:id="1129" w:author="Laura Tesch" w:date="2018-09-26T10:43:00Z">
        <w:r w:rsidRPr="005A4578" w:rsidDel="0038600C">
          <w:rPr>
            <w:sz w:val="24"/>
            <w:szCs w:val="24"/>
          </w:rPr>
          <w:delText xml:space="preserve">compared to </w:delText>
        </w:r>
      </w:del>
      <w:ins w:id="1130" w:author="Teresa Artman" w:date="2018-09-01T14:56:00Z">
        <w:del w:id="1131" w:author="Laura Tesch" w:date="2018-09-26T10:43:00Z">
          <w:r w:rsidR="00E51DD7" w:rsidDel="0038600C">
            <w:rPr>
              <w:sz w:val="24"/>
              <w:szCs w:val="24"/>
            </w:rPr>
            <w:delText>with</w:delText>
          </w:r>
        </w:del>
      </w:ins>
      <w:ins w:id="1132" w:author="Laura Tesch" w:date="2018-09-26T10:43:00Z">
        <w:r w:rsidR="0038600C">
          <w:rPr>
            <w:sz w:val="24"/>
            <w:szCs w:val="24"/>
          </w:rPr>
          <w:t>that is less strict than</w:t>
        </w:r>
      </w:ins>
      <w:ins w:id="1133" w:author="Teresa Artman" w:date="2018-09-01T14:56:00Z">
        <w:r w:rsidR="00E51DD7">
          <w:rPr>
            <w:sz w:val="24"/>
            <w:szCs w:val="24"/>
          </w:rPr>
          <w:t xml:space="preserve"> </w:t>
        </w:r>
      </w:ins>
      <w:r w:rsidRPr="005A4578">
        <w:rPr>
          <w:sz w:val="24"/>
          <w:szCs w:val="24"/>
        </w:rPr>
        <w:t xml:space="preserve">the WHO definition, </w:t>
      </w:r>
      <w:del w:id="1134" w:author="Laura Tesch" w:date="2018-09-26T10:44:00Z">
        <w:r w:rsidRPr="005A4578" w:rsidDel="0038600C">
          <w:rPr>
            <w:sz w:val="24"/>
            <w:szCs w:val="24"/>
          </w:rPr>
          <w:delText>which had the result of</w:delText>
        </w:r>
      </w:del>
      <w:ins w:id="1135" w:author="Laura Tesch" w:date="2018-09-26T10:44:00Z">
        <w:r w:rsidR="0038600C">
          <w:rPr>
            <w:sz w:val="24"/>
            <w:szCs w:val="24"/>
          </w:rPr>
          <w:t>thus</w:t>
        </w:r>
      </w:ins>
      <w:r w:rsidRPr="005A4578">
        <w:rPr>
          <w:sz w:val="24"/>
          <w:szCs w:val="24"/>
        </w:rPr>
        <w:t xml:space="preserve"> artificially depressing infant mortality levels (Aleshina and Redmond 2005</w:t>
      </w:r>
      <w:ins w:id="1136" w:author="Laura Tesch" w:date="2018-08-09T17:28:00Z">
        <w:r w:rsidR="00061408">
          <w:rPr>
            <w:sz w:val="24"/>
            <w:szCs w:val="24"/>
          </w:rPr>
          <w:t>;</w:t>
        </w:r>
      </w:ins>
      <w:del w:id="1137" w:author="Laura Tesch" w:date="2018-08-09T17:28:00Z">
        <w:r w:rsidRPr="005A4578" w:rsidDel="00061408">
          <w:rPr>
            <w:sz w:val="24"/>
            <w:szCs w:val="24"/>
          </w:rPr>
          <w:delText>,</w:delText>
        </w:r>
      </w:del>
      <w:r w:rsidRPr="005A4578">
        <w:rPr>
          <w:sz w:val="24"/>
          <w:szCs w:val="24"/>
        </w:rPr>
        <w:t xml:space="preserve"> </w:t>
      </w:r>
      <w:r w:rsidR="00C420C1" w:rsidRPr="005A4578">
        <w:rPr>
          <w:sz w:val="24"/>
          <w:szCs w:val="24"/>
        </w:rPr>
        <w:t xml:space="preserve">UNICEF </w:t>
      </w:r>
      <w:del w:id="1138" w:author="Laura Tesch" w:date="2018-09-26T10:44:00Z">
        <w:r w:rsidRPr="00F1476F" w:rsidDel="00F1476F">
          <w:rPr>
            <w:sz w:val="24"/>
            <w:szCs w:val="24"/>
          </w:rPr>
          <w:delText>and others</w:delText>
        </w:r>
        <w:r w:rsidRPr="005A4578" w:rsidDel="00F1476F">
          <w:rPr>
            <w:sz w:val="24"/>
            <w:szCs w:val="24"/>
          </w:rPr>
          <w:delText xml:space="preserve"> </w:delText>
        </w:r>
      </w:del>
      <w:r w:rsidRPr="005A4578">
        <w:rPr>
          <w:sz w:val="24"/>
          <w:szCs w:val="24"/>
        </w:rPr>
        <w:t>2003). All countries eventually shifted to the WHO definition, although the timing of this shift differed between and within countries, with some regions beginning the shift even before the dissolution of the FSU (</w:t>
      </w:r>
      <w:del w:id="1139" w:author="Laura Tesch" w:date="2018-08-09T17:28:00Z">
        <w:r w:rsidRPr="005A4578" w:rsidDel="00061408">
          <w:rPr>
            <w:sz w:val="24"/>
            <w:szCs w:val="24"/>
          </w:rPr>
          <w:delText xml:space="preserve">Anderson and Silver 1986, </w:delText>
        </w:r>
      </w:del>
      <w:r w:rsidRPr="005A4578">
        <w:rPr>
          <w:sz w:val="24"/>
          <w:szCs w:val="24"/>
        </w:rPr>
        <w:t>Aleshina and Redmond 2005</w:t>
      </w:r>
      <w:ins w:id="1140" w:author="Laura Tesch" w:date="2018-08-09T17:28:00Z">
        <w:r w:rsidR="00061408">
          <w:rPr>
            <w:sz w:val="24"/>
            <w:szCs w:val="24"/>
          </w:rPr>
          <w:t>;</w:t>
        </w:r>
      </w:ins>
      <w:del w:id="1141" w:author="Laura Tesch" w:date="2018-08-09T17:28:00Z">
        <w:r w:rsidRPr="005A4578" w:rsidDel="00061408">
          <w:rPr>
            <w:sz w:val="24"/>
            <w:szCs w:val="24"/>
          </w:rPr>
          <w:delText>,</w:delText>
        </w:r>
      </w:del>
      <w:r w:rsidRPr="005A4578">
        <w:rPr>
          <w:sz w:val="24"/>
          <w:szCs w:val="24"/>
        </w:rPr>
        <w:t xml:space="preserve"> </w:t>
      </w:r>
      <w:ins w:id="1142" w:author="Laura Tesch" w:date="2018-08-09T17:28:00Z">
        <w:r w:rsidR="00061408" w:rsidRPr="005A4578">
          <w:rPr>
            <w:sz w:val="24"/>
            <w:szCs w:val="24"/>
          </w:rPr>
          <w:t xml:space="preserve">Anderson and </w:t>
        </w:r>
        <w:r w:rsidR="00061408" w:rsidRPr="005A4578">
          <w:rPr>
            <w:sz w:val="24"/>
            <w:szCs w:val="24"/>
          </w:rPr>
          <w:lastRenderedPageBreak/>
          <w:t>Silver 1986</w:t>
        </w:r>
      </w:ins>
      <w:ins w:id="1143" w:author="Laura Tesch" w:date="2018-08-09T17:29:00Z">
        <w:r w:rsidR="00061408">
          <w:rPr>
            <w:sz w:val="24"/>
            <w:szCs w:val="24"/>
          </w:rPr>
          <w:t xml:space="preserve">; </w:t>
        </w:r>
      </w:ins>
      <w:r w:rsidR="00C420C1" w:rsidRPr="005A4578">
        <w:rPr>
          <w:sz w:val="24"/>
          <w:szCs w:val="24"/>
        </w:rPr>
        <w:t xml:space="preserve">UNICEF </w:t>
      </w:r>
      <w:del w:id="1144" w:author="Laura Tesch" w:date="2018-09-26T10:44:00Z">
        <w:r w:rsidRPr="00F1476F" w:rsidDel="00F1476F">
          <w:rPr>
            <w:sz w:val="24"/>
            <w:szCs w:val="24"/>
          </w:rPr>
          <w:delText>and others</w:delText>
        </w:r>
        <w:r w:rsidRPr="005A4578" w:rsidDel="00F1476F">
          <w:rPr>
            <w:sz w:val="24"/>
            <w:szCs w:val="24"/>
          </w:rPr>
          <w:delText xml:space="preserve"> </w:delText>
        </w:r>
      </w:del>
      <w:r w:rsidRPr="005A4578">
        <w:rPr>
          <w:sz w:val="24"/>
          <w:szCs w:val="24"/>
        </w:rPr>
        <w:t xml:space="preserve">2003). </w:t>
      </w:r>
      <w:del w:id="1145" w:author="Teresa Artman" w:date="2018-09-01T14:57:00Z">
        <w:r w:rsidRPr="005A4578" w:rsidDel="00E51DD7">
          <w:rPr>
            <w:sz w:val="24"/>
            <w:szCs w:val="24"/>
          </w:rPr>
          <w:delText xml:space="preserve">Since </w:delText>
        </w:r>
      </w:del>
      <w:ins w:id="1146" w:author="Teresa Artman" w:date="2018-09-01T14:57:00Z">
        <w:r w:rsidR="00E51DD7">
          <w:rPr>
            <w:sz w:val="24"/>
            <w:szCs w:val="24"/>
          </w:rPr>
          <w:t xml:space="preserve">Given that </w:t>
        </w:r>
      </w:ins>
      <w:r w:rsidRPr="005A4578">
        <w:rPr>
          <w:sz w:val="24"/>
          <w:szCs w:val="24"/>
        </w:rPr>
        <w:t>indices</w:t>
      </w:r>
      <w:r w:rsidR="001E6567">
        <w:rPr>
          <w:sz w:val="24"/>
          <w:szCs w:val="24"/>
        </w:rPr>
        <w:t xml:space="preserve"> </w:t>
      </w:r>
      <w:r w:rsidRPr="005A4578">
        <w:rPr>
          <w:sz w:val="24"/>
          <w:szCs w:val="24"/>
        </w:rPr>
        <w:t>of lifespan variation are comparatively more sensitive to changes in infant mortality than life expectancy (van Raalte and Caswell 2013), we investigated whether our results would be robust to the following assumptions:</w:t>
      </w:r>
      <w:r w:rsidR="00115554" w:rsidRPr="005A4578">
        <w:rPr>
          <w:sz w:val="24"/>
          <w:szCs w:val="24"/>
        </w:rPr>
        <w:t xml:space="preserve"> </w:t>
      </w:r>
      <w:r w:rsidRPr="005A4578">
        <w:rPr>
          <w:sz w:val="24"/>
          <w:szCs w:val="24"/>
        </w:rPr>
        <w:t xml:space="preserve">(1) a doubling of infant mortality prior to 1990, followed by a linear decrease to 10 </w:t>
      </w:r>
      <w:del w:id="1147" w:author="Laura Tesch" w:date="2018-08-08T20:14:00Z">
        <w:r w:rsidRPr="005A4578" w:rsidDel="00FD51ED">
          <w:rPr>
            <w:sz w:val="24"/>
            <w:szCs w:val="24"/>
          </w:rPr>
          <w:delText xml:space="preserve">percent </w:delText>
        </w:r>
      </w:del>
      <w:ins w:id="1148" w:author="Laura Tesch" w:date="2018-08-08T20:14:00Z">
        <w:r w:rsidR="00FD51ED">
          <w:rPr>
            <w:sz w:val="24"/>
            <w:szCs w:val="24"/>
          </w:rPr>
          <w:t>%</w:t>
        </w:r>
        <w:r w:rsidR="00FD51ED" w:rsidRPr="005A4578">
          <w:rPr>
            <w:sz w:val="24"/>
            <w:szCs w:val="24"/>
          </w:rPr>
          <w:t xml:space="preserve"> </w:t>
        </w:r>
      </w:ins>
      <w:r w:rsidRPr="005A4578">
        <w:rPr>
          <w:sz w:val="24"/>
          <w:szCs w:val="24"/>
        </w:rPr>
        <w:t>higher rates in</w:t>
      </w:r>
      <w:r w:rsidR="00115554" w:rsidRPr="005A4578">
        <w:rPr>
          <w:sz w:val="24"/>
          <w:szCs w:val="24"/>
        </w:rPr>
        <w:t xml:space="preserve"> </w:t>
      </w:r>
      <w:r w:rsidRPr="005A4578">
        <w:rPr>
          <w:sz w:val="24"/>
          <w:szCs w:val="24"/>
        </w:rPr>
        <w:t xml:space="preserve">2000, and constant inflation of 10 </w:t>
      </w:r>
      <w:del w:id="1149" w:author="Laura Tesch" w:date="2018-08-08T20:14:00Z">
        <w:r w:rsidRPr="005A4578" w:rsidDel="00FD51ED">
          <w:rPr>
            <w:sz w:val="24"/>
            <w:szCs w:val="24"/>
          </w:rPr>
          <w:delText xml:space="preserve">percent </w:delText>
        </w:r>
      </w:del>
      <w:ins w:id="1150" w:author="Laura Tesch" w:date="2018-08-08T20:14:00Z">
        <w:r w:rsidR="00FD51ED">
          <w:rPr>
            <w:sz w:val="24"/>
            <w:szCs w:val="24"/>
          </w:rPr>
          <w:t>%</w:t>
        </w:r>
        <w:r w:rsidR="00FD51ED" w:rsidRPr="005A4578">
          <w:rPr>
            <w:sz w:val="24"/>
            <w:szCs w:val="24"/>
          </w:rPr>
          <w:t xml:space="preserve"> </w:t>
        </w:r>
      </w:ins>
      <w:r w:rsidRPr="005A4578">
        <w:rPr>
          <w:sz w:val="24"/>
          <w:szCs w:val="24"/>
        </w:rPr>
        <w:t>thereafter</w:t>
      </w:r>
      <w:del w:id="1151" w:author="Teresa Artman" w:date="2018-09-01T14:57:00Z">
        <w:r w:rsidR="00115554" w:rsidRPr="005A4578" w:rsidDel="00E51DD7">
          <w:rPr>
            <w:sz w:val="24"/>
            <w:szCs w:val="24"/>
          </w:rPr>
          <w:delText>,</w:delText>
        </w:r>
      </w:del>
      <w:ins w:id="1152" w:author="Teresa Artman" w:date="2018-09-01T14:57:00Z">
        <w:r w:rsidR="00E51DD7">
          <w:rPr>
            <w:sz w:val="24"/>
            <w:szCs w:val="24"/>
          </w:rPr>
          <w:t>;</w:t>
        </w:r>
      </w:ins>
      <w:r w:rsidR="00115554" w:rsidRPr="005A4578">
        <w:rPr>
          <w:rStyle w:val="FootnoteReference"/>
          <w:sz w:val="24"/>
          <w:szCs w:val="24"/>
        </w:rPr>
        <w:footnoteReference w:id="9"/>
      </w:r>
      <w:r w:rsidRPr="005A4578">
        <w:rPr>
          <w:sz w:val="24"/>
          <w:szCs w:val="24"/>
        </w:rPr>
        <w:t xml:space="preserve"> and (2) mortality conditional </w:t>
      </w:r>
      <w:del w:id="1162" w:author="Laura Tesch" w:date="2018-09-26T10:45:00Z">
        <w:r w:rsidRPr="005A4578" w:rsidDel="00F1476F">
          <w:rPr>
            <w:sz w:val="24"/>
            <w:szCs w:val="24"/>
          </w:rPr>
          <w:delText>up</w:delText>
        </w:r>
      </w:del>
      <w:r w:rsidRPr="005A4578">
        <w:rPr>
          <w:sz w:val="24"/>
          <w:szCs w:val="24"/>
        </w:rPr>
        <w:t xml:space="preserve">on survival to age 5. </w:t>
      </w:r>
      <w:del w:id="1163" w:author="Teresa Artman" w:date="2018-09-01T14:57:00Z">
        <w:r w:rsidRPr="005A4578" w:rsidDel="00E51DD7">
          <w:rPr>
            <w:sz w:val="24"/>
            <w:szCs w:val="24"/>
          </w:rPr>
          <w:delText xml:space="preserve">While </w:delText>
        </w:r>
      </w:del>
      <w:ins w:id="1164" w:author="Teresa Artman" w:date="2018-09-01T14:57:00Z">
        <w:r w:rsidR="00E51DD7">
          <w:rPr>
            <w:sz w:val="24"/>
            <w:szCs w:val="24"/>
          </w:rPr>
          <w:t>A</w:t>
        </w:r>
      </w:ins>
      <w:ins w:id="1165" w:author="Teresa Artman" w:date="2018-09-01T14:58:00Z">
        <w:r w:rsidR="00E51DD7">
          <w:rPr>
            <w:sz w:val="24"/>
            <w:szCs w:val="24"/>
          </w:rPr>
          <w:t>l</w:t>
        </w:r>
      </w:ins>
      <w:ins w:id="1166" w:author="Teresa Artman" w:date="2018-09-01T14:57:00Z">
        <w:r w:rsidR="00E51DD7">
          <w:rPr>
            <w:sz w:val="24"/>
            <w:szCs w:val="24"/>
          </w:rPr>
          <w:t xml:space="preserve">though </w:t>
        </w:r>
      </w:ins>
      <w:r w:rsidRPr="005A4578">
        <w:rPr>
          <w:sz w:val="24"/>
          <w:szCs w:val="24"/>
        </w:rPr>
        <w:t>these scenarios created some differences in the direction of trends</w:t>
      </w:r>
      <w:del w:id="1167" w:author="Teresa Artman" w:date="2018-09-01T14:58:00Z">
        <w:r w:rsidRPr="005A4578" w:rsidDel="00E51DD7">
          <w:rPr>
            <w:sz w:val="24"/>
            <w:szCs w:val="24"/>
          </w:rPr>
          <w:delText xml:space="preserve">, </w:delText>
        </w:r>
      </w:del>
      <w:ins w:id="1168" w:author="Teresa Artman" w:date="2018-09-01T14:58:00Z">
        <w:r w:rsidR="00E51DD7">
          <w:rPr>
            <w:sz w:val="24"/>
            <w:szCs w:val="24"/>
          </w:rPr>
          <w:t>—</w:t>
        </w:r>
      </w:ins>
      <w:r w:rsidRPr="005A4578">
        <w:rPr>
          <w:sz w:val="24"/>
          <w:szCs w:val="24"/>
        </w:rPr>
        <w:t>particularly over the communist period</w:t>
      </w:r>
      <w:ins w:id="1169" w:author="Teresa Artman" w:date="2018-09-01T14:58:00Z">
        <w:r w:rsidR="00E51DD7">
          <w:rPr>
            <w:sz w:val="24"/>
            <w:szCs w:val="24"/>
          </w:rPr>
          <w:t>,</w:t>
        </w:r>
      </w:ins>
      <w:r w:rsidRPr="005A4578">
        <w:rPr>
          <w:sz w:val="24"/>
          <w:szCs w:val="24"/>
        </w:rPr>
        <w:t xml:space="preserve"> </w:t>
      </w:r>
      <w:del w:id="1170" w:author="Laura Tesch" w:date="2018-09-26T10:45:00Z">
        <w:r w:rsidRPr="005A4578" w:rsidDel="00F1476F">
          <w:rPr>
            <w:sz w:val="24"/>
            <w:szCs w:val="24"/>
          </w:rPr>
          <w:delText xml:space="preserve">where </w:delText>
        </w:r>
      </w:del>
      <w:ins w:id="1171" w:author="Laura Tesch" w:date="2018-09-26T10:45:00Z">
        <w:r w:rsidR="00F1476F">
          <w:rPr>
            <w:sz w:val="24"/>
            <w:szCs w:val="24"/>
          </w:rPr>
          <w:t>when</w:t>
        </w:r>
        <w:r w:rsidR="00F1476F" w:rsidRPr="005A4578">
          <w:rPr>
            <w:sz w:val="24"/>
            <w:szCs w:val="24"/>
          </w:rPr>
          <w:t xml:space="preserve"> </w:t>
        </w:r>
      </w:ins>
      <w:r w:rsidRPr="005A4578">
        <w:rPr>
          <w:sz w:val="24"/>
          <w:szCs w:val="24"/>
        </w:rPr>
        <w:t>infant mortality decline was substantial</w:t>
      </w:r>
      <w:del w:id="1172" w:author="Teresa Artman" w:date="2018-09-01T14:58:00Z">
        <w:r w:rsidRPr="005A4578" w:rsidDel="00E51DD7">
          <w:rPr>
            <w:sz w:val="24"/>
            <w:szCs w:val="24"/>
          </w:rPr>
          <w:delText xml:space="preserve">, </w:delText>
        </w:r>
      </w:del>
      <w:ins w:id="1173" w:author="Teresa Artman" w:date="2018-09-01T14:58:00Z">
        <w:r w:rsidR="00E51DD7">
          <w:rPr>
            <w:sz w:val="24"/>
            <w:szCs w:val="24"/>
          </w:rPr>
          <w:t>—</w:t>
        </w:r>
      </w:ins>
      <w:r w:rsidRPr="005A4578">
        <w:rPr>
          <w:sz w:val="24"/>
          <w:szCs w:val="24"/>
        </w:rPr>
        <w:t>our two main conclusions from this period still held:</w:t>
      </w:r>
      <w:r w:rsidR="00115554" w:rsidRPr="005A4578">
        <w:rPr>
          <w:sz w:val="24"/>
          <w:szCs w:val="24"/>
        </w:rPr>
        <w:t xml:space="preserve"> (1) </w:t>
      </w:r>
      <w:del w:id="1174" w:author="Teresa Artman" w:date="2018-09-01T14:58:00Z">
        <w:r w:rsidR="00A876E9" w:rsidRPr="005A4578" w:rsidDel="00E51DD7">
          <w:rPr>
            <w:sz w:val="24"/>
            <w:szCs w:val="24"/>
          </w:rPr>
          <w:delText>L</w:delText>
        </w:r>
      </w:del>
      <w:ins w:id="1175" w:author="Teresa Artman" w:date="2018-09-01T14:58:00Z">
        <w:r w:rsidR="00E51DD7">
          <w:rPr>
            <w:sz w:val="24"/>
            <w:szCs w:val="24"/>
          </w:rPr>
          <w:t>l</w:t>
        </w:r>
      </w:ins>
      <w:r w:rsidRPr="005A4578">
        <w:rPr>
          <w:sz w:val="24"/>
          <w:szCs w:val="24"/>
        </w:rPr>
        <w:t xml:space="preserve">ife expectancy and life disparity moved independently during the years before the fall of the Berlin </w:t>
      </w:r>
      <w:del w:id="1176" w:author="Teresa Artman" w:date="2018-09-06T14:48:00Z">
        <w:r w:rsidRPr="005A4578" w:rsidDel="009A2146">
          <w:rPr>
            <w:sz w:val="24"/>
            <w:szCs w:val="24"/>
          </w:rPr>
          <w:delText>w</w:delText>
        </w:r>
      </w:del>
      <w:ins w:id="1177" w:author="Teresa Artman" w:date="2018-09-06T14:48:00Z">
        <w:r w:rsidR="009A2146">
          <w:rPr>
            <w:sz w:val="24"/>
            <w:szCs w:val="24"/>
          </w:rPr>
          <w:t>W</w:t>
        </w:r>
      </w:ins>
      <w:r w:rsidRPr="005A4578">
        <w:rPr>
          <w:sz w:val="24"/>
          <w:szCs w:val="24"/>
        </w:rPr>
        <w:t>all,</w:t>
      </w:r>
      <w:ins w:id="1178" w:author="deborah gregg" w:date="2018-08-20T13:33:00Z">
        <w:r w:rsidR="00A876E9">
          <w:rPr>
            <w:sz w:val="24"/>
            <w:szCs w:val="24"/>
          </w:rPr>
          <w:t xml:space="preserve"> and</w:t>
        </w:r>
      </w:ins>
      <w:r w:rsidR="00115554" w:rsidRPr="005A4578">
        <w:rPr>
          <w:sz w:val="24"/>
          <w:szCs w:val="24"/>
        </w:rPr>
        <w:t xml:space="preserve"> (2) </w:t>
      </w:r>
      <w:del w:id="1179" w:author="Teresa Artman" w:date="2018-09-01T14:58:00Z">
        <w:r w:rsidR="00A876E9" w:rsidRPr="005A4578" w:rsidDel="00E51DD7">
          <w:rPr>
            <w:sz w:val="24"/>
            <w:szCs w:val="24"/>
          </w:rPr>
          <w:delText>T</w:delText>
        </w:r>
      </w:del>
      <w:ins w:id="1180" w:author="Teresa Artman" w:date="2018-09-01T14:58:00Z">
        <w:r w:rsidR="00E51DD7">
          <w:rPr>
            <w:sz w:val="24"/>
            <w:szCs w:val="24"/>
          </w:rPr>
          <w:t>t</w:t>
        </w:r>
      </w:ins>
      <w:r w:rsidRPr="005A4578">
        <w:rPr>
          <w:sz w:val="24"/>
          <w:szCs w:val="24"/>
        </w:rPr>
        <w:t>rends in life disparity were especially driven by trends in early</w:t>
      </w:r>
      <w:ins w:id="1181" w:author="Laura Tesch" w:date="2018-09-26T10:46:00Z">
        <w:r w:rsidR="00F1476F">
          <w:rPr>
            <w:sz w:val="24"/>
            <w:szCs w:val="24"/>
          </w:rPr>
          <w:t>-</w:t>
        </w:r>
      </w:ins>
      <w:del w:id="1182" w:author="Laura Tesch" w:date="2018-09-26T10:46:00Z">
        <w:r w:rsidRPr="005A4578" w:rsidDel="00F1476F">
          <w:rPr>
            <w:sz w:val="24"/>
            <w:szCs w:val="24"/>
          </w:rPr>
          <w:delText xml:space="preserve"> </w:delText>
        </w:r>
      </w:del>
      <w:r w:rsidRPr="005A4578">
        <w:rPr>
          <w:sz w:val="24"/>
          <w:szCs w:val="24"/>
        </w:rPr>
        <w:t xml:space="preserve">adult mortality. The results of these robustness checks are available in the online </w:t>
      </w:r>
      <w:del w:id="1183" w:author="Teresa Artman" w:date="2018-09-01T14:58:00Z">
        <w:r w:rsidRPr="005A4578" w:rsidDel="00E51DD7">
          <w:rPr>
            <w:sz w:val="24"/>
            <w:szCs w:val="24"/>
          </w:rPr>
          <w:delText>A</w:delText>
        </w:r>
      </w:del>
      <w:ins w:id="1184" w:author="Teresa Artman" w:date="2018-09-01T14:58:00Z">
        <w:r w:rsidR="00E51DD7">
          <w:rPr>
            <w:sz w:val="24"/>
            <w:szCs w:val="24"/>
          </w:rPr>
          <w:t>a</w:t>
        </w:r>
      </w:ins>
      <w:r w:rsidRPr="005A4578">
        <w:rPr>
          <w:sz w:val="24"/>
          <w:szCs w:val="24"/>
        </w:rPr>
        <w:t>ppendix.</w:t>
      </w:r>
    </w:p>
    <w:p w14:paraId="4F2FEC2E" w14:textId="7ADDDE79" w:rsidR="00115554" w:rsidRPr="005A4578" w:rsidRDefault="00654572" w:rsidP="00115554">
      <w:pPr>
        <w:pStyle w:val="BodyText"/>
        <w:spacing w:line="480" w:lineRule="auto"/>
        <w:ind w:firstLine="720"/>
        <w:rPr>
          <w:sz w:val="24"/>
          <w:szCs w:val="24"/>
        </w:rPr>
      </w:pPr>
      <w:r w:rsidRPr="005A4578">
        <w:rPr>
          <w:sz w:val="24"/>
          <w:szCs w:val="24"/>
        </w:rPr>
        <w:t xml:space="preserve">Second, the Human Mortality Database (2016) data used in this project </w:t>
      </w:r>
      <w:del w:id="1185" w:author="Laura Tesch" w:date="2018-09-26T10:46:00Z">
        <w:r w:rsidRPr="005A4578" w:rsidDel="00593634">
          <w:rPr>
            <w:sz w:val="24"/>
            <w:szCs w:val="24"/>
          </w:rPr>
          <w:delText xml:space="preserve">is </w:delText>
        </w:r>
      </w:del>
      <w:ins w:id="1186" w:author="Laura Tesch" w:date="2018-09-26T10:46:00Z">
        <w:r w:rsidR="00593634">
          <w:rPr>
            <w:sz w:val="24"/>
            <w:szCs w:val="24"/>
          </w:rPr>
          <w:t>ar</w:t>
        </w:r>
      </w:ins>
      <w:ins w:id="1187" w:author="Laura Tesch" w:date="2018-09-26T10:47:00Z">
        <w:r w:rsidR="00EF4538">
          <w:rPr>
            <w:sz w:val="24"/>
            <w:szCs w:val="24"/>
          </w:rPr>
          <w:t>e</w:t>
        </w:r>
      </w:ins>
      <w:ins w:id="1188" w:author="Laura Tesch" w:date="2018-09-26T10:46:00Z">
        <w:r w:rsidR="00593634" w:rsidRPr="005A4578">
          <w:rPr>
            <w:sz w:val="24"/>
            <w:szCs w:val="24"/>
          </w:rPr>
          <w:t xml:space="preserve"> </w:t>
        </w:r>
      </w:ins>
      <w:r w:rsidRPr="005A4578">
        <w:rPr>
          <w:sz w:val="24"/>
          <w:szCs w:val="24"/>
        </w:rPr>
        <w:t>the highest</w:t>
      </w:r>
      <w:ins w:id="1189" w:author="Laura Tesch" w:date="2018-09-26T10:48:00Z">
        <w:r w:rsidR="00BE3F9B">
          <w:rPr>
            <w:sz w:val="24"/>
            <w:szCs w:val="24"/>
          </w:rPr>
          <w:t>-</w:t>
        </w:r>
      </w:ins>
      <w:del w:id="1190" w:author="Laura Tesch" w:date="2018-09-26T10:48:00Z">
        <w:r w:rsidRPr="005A4578" w:rsidDel="00BE3F9B">
          <w:rPr>
            <w:sz w:val="24"/>
            <w:szCs w:val="24"/>
          </w:rPr>
          <w:delText xml:space="preserve"> </w:delText>
        </w:r>
      </w:del>
      <w:r w:rsidRPr="005A4578">
        <w:rPr>
          <w:sz w:val="24"/>
          <w:szCs w:val="24"/>
        </w:rPr>
        <w:t>quality and most</w:t>
      </w:r>
      <w:ins w:id="1191" w:author="Laura Tesch" w:date="2018-09-26T10:48:00Z">
        <w:r w:rsidR="00BE3F9B">
          <w:rPr>
            <w:sz w:val="24"/>
            <w:szCs w:val="24"/>
          </w:rPr>
          <w:t>-</w:t>
        </w:r>
      </w:ins>
      <w:del w:id="1192" w:author="Laura Tesch" w:date="2018-09-26T10:48:00Z">
        <w:r w:rsidRPr="005A4578" w:rsidDel="00BE3F9B">
          <w:rPr>
            <w:sz w:val="24"/>
            <w:szCs w:val="24"/>
          </w:rPr>
          <w:delText xml:space="preserve"> </w:delText>
        </w:r>
      </w:del>
      <w:r w:rsidRPr="005A4578">
        <w:rPr>
          <w:sz w:val="24"/>
          <w:szCs w:val="24"/>
        </w:rPr>
        <w:t xml:space="preserve">comparable data available for the region. However, the data quality differs </w:t>
      </w:r>
      <w:del w:id="1193" w:author="Laura Tesch" w:date="2018-09-26T10:47:00Z">
        <w:r w:rsidRPr="005A4578" w:rsidDel="00B87348">
          <w:rPr>
            <w:sz w:val="24"/>
            <w:szCs w:val="24"/>
          </w:rPr>
          <w:delText xml:space="preserve">between </w:delText>
        </w:r>
      </w:del>
      <w:ins w:id="1194" w:author="Laura Tesch" w:date="2018-09-26T10:47:00Z">
        <w:r w:rsidR="00B87348">
          <w:rPr>
            <w:sz w:val="24"/>
            <w:szCs w:val="24"/>
          </w:rPr>
          <w:t>across</w:t>
        </w:r>
        <w:r w:rsidR="00B87348" w:rsidRPr="005A4578">
          <w:rPr>
            <w:sz w:val="24"/>
            <w:szCs w:val="24"/>
          </w:rPr>
          <w:t xml:space="preserve"> </w:t>
        </w:r>
      </w:ins>
      <w:r w:rsidRPr="005A4578">
        <w:rPr>
          <w:sz w:val="24"/>
          <w:szCs w:val="24"/>
        </w:rPr>
        <w:t>countries, age groups</w:t>
      </w:r>
      <w:ins w:id="1195" w:author="deborah gregg" w:date="2018-08-20T13:33:00Z">
        <w:r w:rsidR="00A876E9">
          <w:rPr>
            <w:sz w:val="24"/>
            <w:szCs w:val="24"/>
          </w:rPr>
          <w:t>,</w:t>
        </w:r>
      </w:ins>
      <w:r w:rsidRPr="005A4578">
        <w:rPr>
          <w:sz w:val="24"/>
          <w:szCs w:val="24"/>
        </w:rPr>
        <w:t xml:space="preserve"> and periods, and is well documented in the database.</w:t>
      </w:r>
      <w:r w:rsidR="001E6567">
        <w:rPr>
          <w:sz w:val="24"/>
          <w:szCs w:val="24"/>
        </w:rPr>
        <w:t xml:space="preserve"> </w:t>
      </w:r>
      <w:r w:rsidRPr="005A4578">
        <w:rPr>
          <w:sz w:val="24"/>
          <w:szCs w:val="24"/>
        </w:rPr>
        <w:t xml:space="preserve">The main data quality concerns </w:t>
      </w:r>
      <w:del w:id="1196" w:author="Teresa Artman" w:date="2018-09-01T14:58:00Z">
        <w:r w:rsidRPr="005A4578" w:rsidDel="00E51DD7">
          <w:rPr>
            <w:sz w:val="24"/>
            <w:szCs w:val="24"/>
          </w:rPr>
          <w:delText xml:space="preserve">which </w:delText>
        </w:r>
      </w:del>
      <w:ins w:id="1197" w:author="Teresa Artman" w:date="2018-09-01T14:58:00Z">
        <w:r w:rsidR="00E51DD7">
          <w:rPr>
            <w:sz w:val="24"/>
            <w:szCs w:val="24"/>
          </w:rPr>
          <w:t xml:space="preserve">that </w:t>
        </w:r>
      </w:ins>
      <w:r w:rsidRPr="005A4578">
        <w:rPr>
          <w:sz w:val="24"/>
          <w:szCs w:val="24"/>
        </w:rPr>
        <w:t>have</w:t>
      </w:r>
      <w:r w:rsidR="001E6567">
        <w:rPr>
          <w:sz w:val="24"/>
          <w:szCs w:val="24"/>
        </w:rPr>
        <w:t xml:space="preserve"> </w:t>
      </w:r>
      <w:r w:rsidRPr="005A4578">
        <w:rPr>
          <w:sz w:val="24"/>
          <w:szCs w:val="24"/>
        </w:rPr>
        <w:t>been flagged</w:t>
      </w:r>
      <w:r w:rsidR="001E6567">
        <w:rPr>
          <w:sz w:val="24"/>
          <w:szCs w:val="24"/>
        </w:rPr>
        <w:t xml:space="preserve"> </w:t>
      </w:r>
      <w:r w:rsidRPr="005A4578">
        <w:rPr>
          <w:sz w:val="24"/>
          <w:szCs w:val="24"/>
        </w:rPr>
        <w:t>in the region include</w:t>
      </w:r>
      <w:del w:id="1198" w:author="Teresa Artman" w:date="2018-09-01T14:59:00Z">
        <w:r w:rsidRPr="005A4578" w:rsidDel="00E51DD7">
          <w:rPr>
            <w:sz w:val="24"/>
            <w:szCs w:val="24"/>
          </w:rPr>
          <w:delText>:</w:delText>
        </w:r>
      </w:del>
      <w:r w:rsidRPr="005A4578">
        <w:rPr>
          <w:sz w:val="24"/>
          <w:szCs w:val="24"/>
        </w:rPr>
        <w:t xml:space="preserve"> </w:t>
      </w:r>
      <w:ins w:id="1199" w:author="Teresa Artman" w:date="2018-09-01T14:59:00Z">
        <w:r w:rsidR="00E51DD7">
          <w:rPr>
            <w:sz w:val="24"/>
            <w:szCs w:val="24"/>
          </w:rPr>
          <w:t xml:space="preserve">(1) </w:t>
        </w:r>
      </w:ins>
      <w:r w:rsidRPr="005A4578">
        <w:rPr>
          <w:sz w:val="24"/>
          <w:szCs w:val="24"/>
        </w:rPr>
        <w:t>age heaping and likely age exaggeration in many FSU countries and Bulgaria in the</w:t>
      </w:r>
      <w:r w:rsidR="001E6567">
        <w:rPr>
          <w:sz w:val="24"/>
          <w:szCs w:val="24"/>
        </w:rPr>
        <w:t xml:space="preserve"> </w:t>
      </w:r>
      <w:r w:rsidRPr="005A4578">
        <w:rPr>
          <w:sz w:val="24"/>
          <w:szCs w:val="24"/>
        </w:rPr>
        <w:t xml:space="preserve">1960s (Grigoriev </w:t>
      </w:r>
      <w:r w:rsidRPr="001E6C40">
        <w:rPr>
          <w:sz w:val="24"/>
          <w:szCs w:val="24"/>
        </w:rPr>
        <w:t>2017</w:t>
      </w:r>
      <w:ins w:id="1200" w:author="Laura Tesch" w:date="2018-08-09T17:29:00Z">
        <w:r w:rsidR="00157A61">
          <w:rPr>
            <w:sz w:val="24"/>
            <w:szCs w:val="24"/>
          </w:rPr>
          <w:t>;</w:t>
        </w:r>
      </w:ins>
      <w:del w:id="1201" w:author="Laura Tesch" w:date="2018-08-09T17:29:00Z">
        <w:r w:rsidRPr="005A4578" w:rsidDel="00157A61">
          <w:rPr>
            <w:sz w:val="24"/>
            <w:szCs w:val="24"/>
          </w:rPr>
          <w:delText>,</w:delText>
        </w:r>
      </w:del>
      <w:r w:rsidRPr="005A4578">
        <w:rPr>
          <w:sz w:val="24"/>
          <w:szCs w:val="24"/>
        </w:rPr>
        <w:t xml:space="preserve"> Jasilionis 2017b</w:t>
      </w:r>
      <w:ins w:id="1202" w:author="Laura Tesch" w:date="2018-08-09T17:29:00Z">
        <w:r w:rsidR="00157A61">
          <w:rPr>
            <w:sz w:val="24"/>
            <w:szCs w:val="24"/>
          </w:rPr>
          <w:t>;</w:t>
        </w:r>
      </w:ins>
      <w:del w:id="1203" w:author="Laura Tesch" w:date="2018-08-09T17:29:00Z">
        <w:r w:rsidRPr="005A4578" w:rsidDel="00157A61">
          <w:rPr>
            <w:sz w:val="24"/>
            <w:szCs w:val="24"/>
          </w:rPr>
          <w:delText>,</w:delText>
        </w:r>
      </w:del>
      <w:r w:rsidRPr="005A4578">
        <w:rPr>
          <w:sz w:val="24"/>
          <w:szCs w:val="24"/>
        </w:rPr>
        <w:t xml:space="preserve"> Jdanov and Shkolnikov 2017</w:t>
      </w:r>
      <w:ins w:id="1204" w:author="Laura Tesch" w:date="2018-08-09T17:29:00Z">
        <w:r w:rsidR="00157A61">
          <w:rPr>
            <w:sz w:val="24"/>
            <w:szCs w:val="24"/>
          </w:rPr>
          <w:t>;</w:t>
        </w:r>
      </w:ins>
      <w:del w:id="1205" w:author="Laura Tesch" w:date="2018-08-09T17:29:00Z">
        <w:r w:rsidRPr="005A4578" w:rsidDel="00157A61">
          <w:rPr>
            <w:sz w:val="24"/>
            <w:szCs w:val="24"/>
          </w:rPr>
          <w:delText>,</w:delText>
        </w:r>
      </w:del>
      <w:r w:rsidRPr="005A4578">
        <w:rPr>
          <w:sz w:val="24"/>
          <w:szCs w:val="24"/>
        </w:rPr>
        <w:t xml:space="preserve"> </w:t>
      </w:r>
      <w:del w:id="1206" w:author="Laura Tesch" w:date="2018-08-09T17:29:00Z">
        <w:r w:rsidRPr="005A4578" w:rsidDel="00157A61">
          <w:rPr>
            <w:sz w:val="24"/>
            <w:szCs w:val="24"/>
          </w:rPr>
          <w:delText xml:space="preserve">Pyrozhkov et al. 2017, </w:delText>
        </w:r>
      </w:del>
      <w:r w:rsidRPr="005A4578">
        <w:rPr>
          <w:sz w:val="24"/>
          <w:szCs w:val="24"/>
        </w:rPr>
        <w:t>Philipov and Jasilionis 2017</w:t>
      </w:r>
      <w:ins w:id="1207" w:author="Laura Tesch" w:date="2018-08-09T17:29:00Z">
        <w:r w:rsidR="00157A61">
          <w:rPr>
            <w:sz w:val="24"/>
            <w:szCs w:val="24"/>
          </w:rPr>
          <w:t xml:space="preserve">; </w:t>
        </w:r>
        <w:r w:rsidR="00157A61" w:rsidRPr="005A4578">
          <w:rPr>
            <w:sz w:val="24"/>
            <w:szCs w:val="24"/>
          </w:rPr>
          <w:t>Pyrozhkov et al. 2017</w:t>
        </w:r>
      </w:ins>
      <w:r w:rsidRPr="005A4578">
        <w:rPr>
          <w:sz w:val="24"/>
          <w:szCs w:val="24"/>
        </w:rPr>
        <w:t>);</w:t>
      </w:r>
      <w:r w:rsidR="001E6567">
        <w:rPr>
          <w:sz w:val="24"/>
          <w:szCs w:val="24"/>
        </w:rPr>
        <w:t xml:space="preserve"> </w:t>
      </w:r>
      <w:ins w:id="1208" w:author="Teresa Artman" w:date="2018-09-01T15:04:00Z">
        <w:r w:rsidR="003233C3">
          <w:rPr>
            <w:sz w:val="24"/>
            <w:szCs w:val="24"/>
          </w:rPr>
          <w:t xml:space="preserve">(2) </w:t>
        </w:r>
      </w:ins>
      <w:r w:rsidRPr="005A4578">
        <w:rPr>
          <w:sz w:val="24"/>
          <w:szCs w:val="24"/>
        </w:rPr>
        <w:t>lower</w:t>
      </w:r>
      <w:del w:id="1209" w:author="Teresa Artman" w:date="2018-09-01T15:04:00Z">
        <w:r w:rsidR="001E6567" w:rsidDel="003233C3">
          <w:rPr>
            <w:sz w:val="24"/>
            <w:szCs w:val="24"/>
          </w:rPr>
          <w:delText xml:space="preserve"> </w:delText>
        </w:r>
      </w:del>
      <w:ins w:id="1210" w:author="Teresa Artman" w:date="2018-09-01T15:04:00Z">
        <w:r w:rsidR="003233C3">
          <w:rPr>
            <w:sz w:val="24"/>
            <w:szCs w:val="24"/>
          </w:rPr>
          <w:t>-</w:t>
        </w:r>
      </w:ins>
      <w:r w:rsidRPr="005A4578">
        <w:rPr>
          <w:sz w:val="24"/>
          <w:szCs w:val="24"/>
        </w:rPr>
        <w:t xml:space="preserve">quality data above age 80 in Belarus in the 1970s </w:t>
      </w:r>
      <w:r w:rsidRPr="005A4578">
        <w:rPr>
          <w:sz w:val="24"/>
          <w:szCs w:val="24"/>
        </w:rPr>
        <w:lastRenderedPageBreak/>
        <w:t xml:space="preserve">(Grigoriev </w:t>
      </w:r>
      <w:r w:rsidRPr="001E6C40">
        <w:rPr>
          <w:sz w:val="24"/>
          <w:szCs w:val="24"/>
        </w:rPr>
        <w:t>2017</w:t>
      </w:r>
      <w:r w:rsidRPr="005A4578">
        <w:rPr>
          <w:sz w:val="24"/>
          <w:szCs w:val="24"/>
        </w:rPr>
        <w:t>) and Russia after</w:t>
      </w:r>
      <w:r w:rsidR="001E6567">
        <w:rPr>
          <w:sz w:val="24"/>
          <w:szCs w:val="24"/>
        </w:rPr>
        <w:t xml:space="preserve"> </w:t>
      </w:r>
      <w:r w:rsidRPr="005A4578">
        <w:rPr>
          <w:sz w:val="24"/>
          <w:szCs w:val="24"/>
        </w:rPr>
        <w:t xml:space="preserve">the mid-1990s (Jdanov and Shkolnikov 2017); and </w:t>
      </w:r>
      <w:ins w:id="1211" w:author="Teresa Artman" w:date="2018-09-01T15:04:00Z">
        <w:r w:rsidR="003233C3">
          <w:rPr>
            <w:sz w:val="24"/>
            <w:szCs w:val="24"/>
          </w:rPr>
          <w:t xml:space="preserve">(3) </w:t>
        </w:r>
      </w:ins>
      <w:r w:rsidRPr="005A4578">
        <w:rPr>
          <w:sz w:val="24"/>
          <w:szCs w:val="24"/>
        </w:rPr>
        <w:t>consistency problems in population estimates in Lithuania for the 1960s and 1970s (Jasilionis and Stankuniene 2017),</w:t>
      </w:r>
      <w:r w:rsidR="001E6567">
        <w:rPr>
          <w:sz w:val="24"/>
          <w:szCs w:val="24"/>
        </w:rPr>
        <w:t xml:space="preserve"> </w:t>
      </w:r>
      <w:del w:id="1212" w:author="Teresa Artman" w:date="2018-09-01T15:04:00Z">
        <w:r w:rsidRPr="005A4578" w:rsidDel="003233C3">
          <w:rPr>
            <w:sz w:val="24"/>
            <w:szCs w:val="24"/>
          </w:rPr>
          <w:delText xml:space="preserve">in </w:delText>
        </w:r>
      </w:del>
      <w:r w:rsidRPr="005A4578">
        <w:rPr>
          <w:sz w:val="24"/>
          <w:szCs w:val="24"/>
        </w:rPr>
        <w:t>Estonia during the 1990s (Jasilionis 2017a)</w:t>
      </w:r>
      <w:ins w:id="1213" w:author="Teresa Artman" w:date="2018-09-01T15:04:00Z">
        <w:r w:rsidR="003233C3">
          <w:rPr>
            <w:sz w:val="24"/>
            <w:szCs w:val="24"/>
          </w:rPr>
          <w:t>,</w:t>
        </w:r>
      </w:ins>
      <w:r w:rsidR="001E6567">
        <w:rPr>
          <w:sz w:val="24"/>
          <w:szCs w:val="24"/>
        </w:rPr>
        <w:t xml:space="preserve"> </w:t>
      </w:r>
      <w:r w:rsidRPr="005A4578">
        <w:rPr>
          <w:sz w:val="24"/>
          <w:szCs w:val="24"/>
        </w:rPr>
        <w:t xml:space="preserve">and </w:t>
      </w:r>
      <w:del w:id="1214" w:author="Teresa Artman" w:date="2018-09-01T15:04:00Z">
        <w:r w:rsidRPr="005A4578" w:rsidDel="003233C3">
          <w:rPr>
            <w:sz w:val="24"/>
            <w:szCs w:val="24"/>
          </w:rPr>
          <w:delText xml:space="preserve">in </w:delText>
        </w:r>
      </w:del>
      <w:r w:rsidRPr="005A4578">
        <w:rPr>
          <w:sz w:val="24"/>
          <w:szCs w:val="24"/>
        </w:rPr>
        <w:t>Slovenia (Jasilionis 2017c). Age heaping is less of a problem for life table summary measures, but age exaggeration is difficult to correct for and could have led to artificially worsening mortality at older ages as</w:t>
      </w:r>
      <w:r w:rsidR="001E6567">
        <w:rPr>
          <w:sz w:val="24"/>
          <w:szCs w:val="24"/>
        </w:rPr>
        <w:t xml:space="preserve"> </w:t>
      </w:r>
      <w:r w:rsidRPr="005A4578">
        <w:rPr>
          <w:sz w:val="24"/>
          <w:szCs w:val="24"/>
        </w:rPr>
        <w:t xml:space="preserve">data quality improved. </w:t>
      </w:r>
      <w:del w:id="1215" w:author="Teresa Artman" w:date="2018-09-01T15:04:00Z">
        <w:r w:rsidRPr="005A4578" w:rsidDel="003233C3">
          <w:rPr>
            <w:sz w:val="24"/>
            <w:szCs w:val="24"/>
          </w:rPr>
          <w:delText xml:space="preserve">While </w:delText>
        </w:r>
      </w:del>
      <w:ins w:id="1216" w:author="Teresa Artman" w:date="2018-09-01T15:04:00Z">
        <w:r w:rsidR="003233C3">
          <w:rPr>
            <w:sz w:val="24"/>
            <w:szCs w:val="24"/>
          </w:rPr>
          <w:t xml:space="preserve">Although </w:t>
        </w:r>
      </w:ins>
      <w:r w:rsidRPr="005A4578">
        <w:rPr>
          <w:sz w:val="24"/>
          <w:szCs w:val="24"/>
        </w:rPr>
        <w:t>a degree of caution should be applied in interpreting mortality differences and trends for these periods, age groups</w:t>
      </w:r>
      <w:ins w:id="1217" w:author="Teresa Artman" w:date="2018-09-01T15:04:00Z">
        <w:r w:rsidR="003233C3">
          <w:rPr>
            <w:sz w:val="24"/>
            <w:szCs w:val="24"/>
          </w:rPr>
          <w:t>,</w:t>
        </w:r>
      </w:ins>
      <w:r w:rsidRPr="005A4578">
        <w:rPr>
          <w:sz w:val="24"/>
          <w:szCs w:val="24"/>
        </w:rPr>
        <w:t xml:space="preserve"> and countries, even if we were to exclude all instances of these flagged problems, the broader patterns of mortality development </w:t>
      </w:r>
      <w:del w:id="1218" w:author="Laura Tesch" w:date="2018-09-26T10:50:00Z">
        <w:r w:rsidRPr="005A4578" w:rsidDel="00BE3F9B">
          <w:rPr>
            <w:sz w:val="24"/>
            <w:szCs w:val="24"/>
          </w:rPr>
          <w:delText xml:space="preserve">that we </w:delText>
        </w:r>
      </w:del>
      <w:r w:rsidRPr="005A4578">
        <w:rPr>
          <w:sz w:val="24"/>
          <w:szCs w:val="24"/>
        </w:rPr>
        <w:t>document</w:t>
      </w:r>
      <w:ins w:id="1219" w:author="Laura Tesch" w:date="2018-09-26T10:50:00Z">
        <w:r w:rsidR="00BE3F9B">
          <w:rPr>
            <w:sz w:val="24"/>
            <w:szCs w:val="24"/>
          </w:rPr>
          <w:t>ed</w:t>
        </w:r>
      </w:ins>
      <w:r w:rsidRPr="005A4578">
        <w:rPr>
          <w:sz w:val="24"/>
          <w:szCs w:val="24"/>
        </w:rPr>
        <w:t xml:space="preserve"> here still hold.</w:t>
      </w:r>
    </w:p>
    <w:p w14:paraId="22C338FB" w14:textId="45374370" w:rsidR="00115554" w:rsidRPr="005A4578" w:rsidRDefault="00654572" w:rsidP="00115554">
      <w:pPr>
        <w:pStyle w:val="BodyText"/>
        <w:spacing w:line="480" w:lineRule="auto"/>
        <w:ind w:firstLine="720"/>
        <w:rPr>
          <w:sz w:val="24"/>
          <w:szCs w:val="24"/>
        </w:rPr>
      </w:pPr>
      <w:r w:rsidRPr="005A4578">
        <w:rPr>
          <w:sz w:val="24"/>
          <w:szCs w:val="24"/>
        </w:rPr>
        <w:t>Third, in the Soviet era</w:t>
      </w:r>
      <w:ins w:id="1220" w:author="deborah gregg" w:date="2018-08-20T13:35:00Z">
        <w:r w:rsidR="00496EBC">
          <w:rPr>
            <w:sz w:val="24"/>
            <w:szCs w:val="24"/>
          </w:rPr>
          <w:t>,</w:t>
        </w:r>
      </w:ins>
      <w:r w:rsidRPr="005A4578">
        <w:rPr>
          <w:sz w:val="24"/>
          <w:szCs w:val="24"/>
        </w:rPr>
        <w:t xml:space="preserve"> ill-defined cardiovascular diseases were often classified as </w:t>
      </w:r>
      <w:del w:id="1221" w:author="deborah gregg" w:date="2018-08-20T13:35:00Z">
        <w:r w:rsidR="00115554" w:rsidRPr="005A4578" w:rsidDel="00496EBC">
          <w:rPr>
            <w:sz w:val="24"/>
            <w:szCs w:val="24"/>
          </w:rPr>
          <w:delText>‘</w:delText>
        </w:r>
      </w:del>
      <w:r w:rsidR="00115554" w:rsidRPr="005A4578">
        <w:rPr>
          <w:sz w:val="24"/>
          <w:szCs w:val="24"/>
        </w:rPr>
        <w:t>a</w:t>
      </w:r>
      <w:r w:rsidR="00115554" w:rsidRPr="003233C3">
        <w:rPr>
          <w:i/>
          <w:sz w:val="24"/>
          <w:szCs w:val="24"/>
          <w:rPrChange w:id="1222" w:author="Teresa Artman" w:date="2018-09-01T15:05:00Z">
            <w:rPr>
              <w:sz w:val="24"/>
              <w:szCs w:val="24"/>
            </w:rPr>
          </w:rPrChange>
        </w:rPr>
        <w:t>therosclerotic car</w:t>
      </w:r>
      <w:r w:rsidRPr="003233C3">
        <w:rPr>
          <w:i/>
          <w:sz w:val="24"/>
          <w:szCs w:val="24"/>
          <w:rPrChange w:id="1223" w:author="Teresa Artman" w:date="2018-09-01T15:05:00Z">
            <w:rPr>
              <w:sz w:val="24"/>
              <w:szCs w:val="24"/>
            </w:rPr>
          </w:rPrChange>
        </w:rPr>
        <w:t>diosclerosis</w:t>
      </w:r>
      <w:del w:id="1224" w:author="deborah gregg" w:date="2018-08-20T13:35:00Z">
        <w:r w:rsidRPr="005A4578" w:rsidDel="00496EBC">
          <w:rPr>
            <w:sz w:val="24"/>
            <w:szCs w:val="24"/>
          </w:rPr>
          <w:delText>’</w:delText>
        </w:r>
      </w:del>
      <w:r w:rsidRPr="005A4578">
        <w:rPr>
          <w:sz w:val="24"/>
          <w:szCs w:val="24"/>
        </w:rPr>
        <w:t>, which is a subset of ischemic heart diseases (Jasilionis et al. 2011</w:t>
      </w:r>
      <w:ins w:id="1225" w:author="Laura Tesch" w:date="2018-08-09T17:30:00Z">
        <w:r w:rsidR="00157A61">
          <w:rPr>
            <w:sz w:val="24"/>
            <w:szCs w:val="24"/>
          </w:rPr>
          <w:t>;</w:t>
        </w:r>
      </w:ins>
      <w:del w:id="1226" w:author="Laura Tesch" w:date="2018-08-09T17:30:00Z">
        <w:r w:rsidRPr="005A4578" w:rsidDel="00157A61">
          <w:rPr>
            <w:sz w:val="24"/>
            <w:szCs w:val="24"/>
          </w:rPr>
          <w:delText>,</w:delText>
        </w:r>
      </w:del>
      <w:r w:rsidRPr="005A4578">
        <w:rPr>
          <w:sz w:val="24"/>
          <w:szCs w:val="24"/>
        </w:rPr>
        <w:t xml:space="preserve"> Shkolnikov et al. 2012). Different countries abandoned this practice at different rates, which had the effect of misclassifying deaths between the </w:t>
      </w:r>
      <w:del w:id="1227" w:author="Laura Tesch" w:date="2018-09-26T10:52:00Z">
        <w:r w:rsidRPr="005A4578" w:rsidDel="00BE3F9B">
          <w:rPr>
            <w:sz w:val="24"/>
            <w:szCs w:val="24"/>
          </w:rPr>
          <w:delText>IHD</w:delText>
        </w:r>
      </w:del>
      <w:ins w:id="1228" w:author="Laura Tesch" w:date="2018-09-26T10:52:00Z">
        <w:r w:rsidR="00BE3F9B">
          <w:rPr>
            <w:sz w:val="24"/>
            <w:szCs w:val="24"/>
          </w:rPr>
          <w:t>ischemic heart disease</w:t>
        </w:r>
        <w:r w:rsidR="00BE3F9B">
          <w:rPr>
            <w:b/>
            <w:sz w:val="24"/>
            <w:szCs w:val="24"/>
          </w:rPr>
          <w:t>[AU: Right?]</w:t>
        </w:r>
      </w:ins>
      <w:r w:rsidRPr="005A4578">
        <w:rPr>
          <w:sz w:val="24"/>
          <w:szCs w:val="24"/>
        </w:rPr>
        <w:t>, stroke</w:t>
      </w:r>
      <w:ins w:id="1229" w:author="Laura Tesch" w:date="2018-09-26T10:51:00Z">
        <w:r w:rsidR="00BE3F9B">
          <w:rPr>
            <w:sz w:val="24"/>
            <w:szCs w:val="24"/>
          </w:rPr>
          <w:t>,</w:t>
        </w:r>
      </w:ins>
      <w:r w:rsidRPr="005A4578">
        <w:rPr>
          <w:sz w:val="24"/>
          <w:szCs w:val="24"/>
        </w:rPr>
        <w:t xml:space="preserve"> and </w:t>
      </w:r>
      <w:ins w:id="1230" w:author="deborah gregg" w:date="2018-08-20T13:36:00Z">
        <w:r w:rsidR="00496EBC">
          <w:rPr>
            <w:sz w:val="24"/>
            <w:szCs w:val="24"/>
          </w:rPr>
          <w:t>“</w:t>
        </w:r>
      </w:ins>
      <w:del w:id="1231" w:author="deborah gregg" w:date="2018-08-20T13:36:00Z">
        <w:r w:rsidRPr="005A4578" w:rsidDel="00496EBC">
          <w:rPr>
            <w:sz w:val="24"/>
            <w:szCs w:val="24"/>
          </w:rPr>
          <w:delText>’</w:delText>
        </w:r>
      </w:del>
      <w:r w:rsidRPr="005A4578">
        <w:rPr>
          <w:sz w:val="24"/>
          <w:szCs w:val="24"/>
        </w:rPr>
        <w:t>other circulatory disease</w:t>
      </w:r>
      <w:ins w:id="1232" w:author="deborah gregg" w:date="2018-08-20T13:36:00Z">
        <w:r w:rsidR="00496EBC">
          <w:rPr>
            <w:sz w:val="24"/>
            <w:szCs w:val="24"/>
          </w:rPr>
          <w:t>”</w:t>
        </w:r>
      </w:ins>
      <w:del w:id="1233" w:author="deborah gregg" w:date="2018-08-20T13:36:00Z">
        <w:r w:rsidRPr="005A4578" w:rsidDel="00496EBC">
          <w:rPr>
            <w:sz w:val="24"/>
            <w:szCs w:val="24"/>
          </w:rPr>
          <w:delText>’</w:delText>
        </w:r>
      </w:del>
      <w:r w:rsidRPr="005A4578">
        <w:rPr>
          <w:sz w:val="24"/>
          <w:szCs w:val="24"/>
        </w:rPr>
        <w:t xml:space="preserve"> categories. </w:t>
      </w:r>
      <w:del w:id="1234" w:author="Teresa Artman" w:date="2018-09-01T15:08:00Z">
        <w:r w:rsidRPr="005A4578" w:rsidDel="00B73D99">
          <w:rPr>
            <w:sz w:val="24"/>
            <w:szCs w:val="24"/>
          </w:rPr>
          <w:delText xml:space="preserve">While </w:delText>
        </w:r>
      </w:del>
      <w:ins w:id="1235" w:author="Teresa Artman" w:date="2018-09-01T15:08:00Z">
        <w:r w:rsidR="00B73D99">
          <w:rPr>
            <w:sz w:val="24"/>
            <w:szCs w:val="24"/>
          </w:rPr>
          <w:t xml:space="preserve">Although </w:t>
        </w:r>
      </w:ins>
      <w:r w:rsidRPr="005A4578">
        <w:rPr>
          <w:sz w:val="24"/>
          <w:szCs w:val="24"/>
        </w:rPr>
        <w:t>some degree of misclassification within circulatory disease is corrected for by the Human Cause-of-Death Database (2016) team (Pechholdov</w:t>
      </w:r>
      <w:r w:rsidR="00496EBC">
        <w:rPr>
          <w:sz w:val="24"/>
          <w:szCs w:val="24"/>
        </w:rPr>
        <w:t>á</w:t>
      </w:r>
      <w:r w:rsidRPr="005A4578">
        <w:rPr>
          <w:sz w:val="24"/>
          <w:szCs w:val="24"/>
        </w:rPr>
        <w:t xml:space="preserve"> et al. 2017), </w:t>
      </w:r>
      <w:del w:id="1236" w:author="Teresa Artman" w:date="2018-09-01T15:08:00Z">
        <w:r w:rsidRPr="005A4578" w:rsidDel="00B73D99">
          <w:rPr>
            <w:sz w:val="24"/>
            <w:szCs w:val="24"/>
          </w:rPr>
          <w:delText xml:space="preserve">for comparative purposes </w:delText>
        </w:r>
      </w:del>
      <w:r w:rsidRPr="005A4578">
        <w:rPr>
          <w:sz w:val="24"/>
          <w:szCs w:val="24"/>
        </w:rPr>
        <w:t xml:space="preserve">we </w:t>
      </w:r>
      <w:del w:id="1237" w:author="Laura Tesch" w:date="2018-09-26T10:53:00Z">
        <w:r w:rsidRPr="005A4578" w:rsidDel="00BE3F9B">
          <w:rPr>
            <w:sz w:val="24"/>
            <w:szCs w:val="24"/>
          </w:rPr>
          <w:delText xml:space="preserve">felt </w:delText>
        </w:r>
      </w:del>
      <w:ins w:id="1238" w:author="Laura Tesch" w:date="2018-09-26T10:53:00Z">
        <w:r w:rsidR="00BE3F9B">
          <w:rPr>
            <w:sz w:val="24"/>
            <w:szCs w:val="24"/>
          </w:rPr>
          <w:t>thought</w:t>
        </w:r>
        <w:r w:rsidR="00BE3F9B" w:rsidRPr="005A4578">
          <w:rPr>
            <w:sz w:val="24"/>
            <w:szCs w:val="24"/>
          </w:rPr>
          <w:t xml:space="preserve"> </w:t>
        </w:r>
      </w:ins>
      <w:r w:rsidRPr="005A4578">
        <w:rPr>
          <w:sz w:val="24"/>
          <w:szCs w:val="24"/>
        </w:rPr>
        <w:t>it</w:t>
      </w:r>
      <w:ins w:id="1239" w:author="Laura Tesch" w:date="2018-09-26T10:53:00Z">
        <w:r w:rsidR="00BE3F9B">
          <w:rPr>
            <w:sz w:val="24"/>
            <w:szCs w:val="24"/>
          </w:rPr>
          <w:t xml:space="preserve"> was</w:t>
        </w:r>
      </w:ins>
      <w:r w:rsidRPr="005A4578">
        <w:rPr>
          <w:sz w:val="24"/>
          <w:szCs w:val="24"/>
        </w:rPr>
        <w:t xml:space="preserve"> safer </w:t>
      </w:r>
      <w:ins w:id="1240" w:author="Teresa Artman" w:date="2018-09-01T15:08:00Z">
        <w:r w:rsidR="00B73D99">
          <w:rPr>
            <w:sz w:val="24"/>
            <w:szCs w:val="24"/>
          </w:rPr>
          <w:t xml:space="preserve">for comparative purposes </w:t>
        </w:r>
      </w:ins>
      <w:r w:rsidRPr="005A4578">
        <w:rPr>
          <w:sz w:val="24"/>
          <w:szCs w:val="24"/>
        </w:rPr>
        <w:t>to combine all circulatory disease categories.</w:t>
      </w:r>
    </w:p>
    <w:p w14:paraId="647D2447" w14:textId="2D33308F" w:rsidR="002F6B4E" w:rsidRDefault="00654572" w:rsidP="00115554">
      <w:pPr>
        <w:pStyle w:val="BodyText"/>
        <w:spacing w:line="480" w:lineRule="auto"/>
        <w:ind w:firstLine="720"/>
        <w:rPr>
          <w:sz w:val="24"/>
          <w:szCs w:val="24"/>
        </w:rPr>
      </w:pPr>
      <w:r w:rsidRPr="005A4578">
        <w:rPr>
          <w:sz w:val="24"/>
          <w:szCs w:val="24"/>
        </w:rPr>
        <w:t>Finally, there could be concern about data quality relating to high emigration throughout the post-Soviet period.</w:t>
      </w:r>
      <w:r w:rsidR="001E6567">
        <w:rPr>
          <w:sz w:val="24"/>
          <w:szCs w:val="24"/>
        </w:rPr>
        <w:t xml:space="preserve"> </w:t>
      </w:r>
      <w:r w:rsidRPr="005A4578">
        <w:rPr>
          <w:sz w:val="24"/>
          <w:szCs w:val="24"/>
        </w:rPr>
        <w:t>However, robustness checks conducted for Poland and Czech Republic (Fihel and Pechholdov</w:t>
      </w:r>
      <w:r w:rsidR="00496EBC">
        <w:rPr>
          <w:sz w:val="24"/>
          <w:szCs w:val="24"/>
        </w:rPr>
        <w:t>á</w:t>
      </w:r>
      <w:r w:rsidR="00496EBC" w:rsidRPr="005A4578">
        <w:rPr>
          <w:sz w:val="24"/>
          <w:szCs w:val="24"/>
        </w:rPr>
        <w:t xml:space="preserve"> </w:t>
      </w:r>
      <w:r w:rsidRPr="005A4578">
        <w:rPr>
          <w:sz w:val="24"/>
          <w:szCs w:val="24"/>
        </w:rPr>
        <w:t xml:space="preserve">2017) and the </w:t>
      </w:r>
      <w:del w:id="1241" w:author="Laura Tesch" w:date="2018-09-26T10:53:00Z">
        <w:r w:rsidRPr="005A4578" w:rsidDel="00B17917">
          <w:rPr>
            <w:sz w:val="24"/>
            <w:szCs w:val="24"/>
          </w:rPr>
          <w:delText>Baltic countries</w:delText>
        </w:r>
      </w:del>
      <w:ins w:id="1242" w:author="Laura Tesch" w:date="2018-09-26T10:53:00Z">
        <w:r w:rsidR="00B17917">
          <w:rPr>
            <w:sz w:val="24"/>
            <w:szCs w:val="24"/>
          </w:rPr>
          <w:t>BC</w:t>
        </w:r>
      </w:ins>
      <w:r w:rsidRPr="005A4578">
        <w:rPr>
          <w:sz w:val="24"/>
          <w:szCs w:val="24"/>
        </w:rPr>
        <w:t xml:space="preserve"> (Jasilionis et al. 2011) showed that underestimated </w:t>
      </w:r>
      <w:r w:rsidR="00115554" w:rsidRPr="005A4578">
        <w:rPr>
          <w:sz w:val="24"/>
          <w:szCs w:val="24"/>
        </w:rPr>
        <w:t xml:space="preserve">emigration resulted in an </w:t>
      </w:r>
      <w:del w:id="1243" w:author="Laura Tesch" w:date="2018-09-26T10:54:00Z">
        <w:r w:rsidR="00115554" w:rsidRPr="005A4578" w:rsidDel="00B17917">
          <w:rPr>
            <w:sz w:val="24"/>
            <w:szCs w:val="24"/>
          </w:rPr>
          <w:delText>over-</w:delText>
        </w:r>
      </w:del>
      <w:ins w:id="1244" w:author="Laura Tesch" w:date="2018-09-26T10:54:00Z">
        <w:r w:rsidR="00B17917">
          <w:rPr>
            <w:sz w:val="24"/>
            <w:szCs w:val="24"/>
          </w:rPr>
          <w:t>over</w:t>
        </w:r>
      </w:ins>
      <w:r w:rsidRPr="005A4578">
        <w:rPr>
          <w:sz w:val="24"/>
          <w:szCs w:val="24"/>
        </w:rPr>
        <w:t>estimation of life expectancy of up to four months in Poland during the intense outflows following accession to European Union, but in other countries and periods</w:t>
      </w:r>
      <w:ins w:id="1245" w:author="Teresa Artman" w:date="2018-09-01T15:09:00Z">
        <w:r w:rsidR="006E0CA5">
          <w:rPr>
            <w:sz w:val="24"/>
            <w:szCs w:val="24"/>
          </w:rPr>
          <w:t>,</w:t>
        </w:r>
      </w:ins>
      <w:r w:rsidRPr="005A4578">
        <w:rPr>
          <w:sz w:val="24"/>
          <w:szCs w:val="24"/>
        </w:rPr>
        <w:t xml:space="preserve"> </w:t>
      </w:r>
      <w:ins w:id="1246" w:author="Laura Tesch" w:date="2018-09-26T10:54:00Z">
        <w:r w:rsidR="00B17917">
          <w:rPr>
            <w:sz w:val="24"/>
            <w:szCs w:val="24"/>
          </w:rPr>
          <w:t xml:space="preserve">it </w:t>
        </w:r>
      </w:ins>
      <w:r w:rsidRPr="005A4578">
        <w:rPr>
          <w:sz w:val="24"/>
          <w:szCs w:val="24"/>
        </w:rPr>
        <w:t>was usually equivalent to less than one month.</w:t>
      </w:r>
    </w:p>
    <w:p w14:paraId="39D0526A" w14:textId="77777777" w:rsidR="00115554" w:rsidRPr="0010550B" w:rsidRDefault="00654572" w:rsidP="00115554">
      <w:pPr>
        <w:pStyle w:val="Heading1"/>
        <w:spacing w:before="0" w:line="480" w:lineRule="auto"/>
        <w:ind w:left="0"/>
        <w:rPr>
          <w:sz w:val="30"/>
          <w:szCs w:val="30"/>
          <w:rPrChange w:id="1247" w:author="Laura Tesch" w:date="2018-08-08T20:11:00Z">
            <w:rPr>
              <w:sz w:val="24"/>
              <w:szCs w:val="24"/>
            </w:rPr>
          </w:rPrChange>
        </w:rPr>
      </w:pPr>
      <w:r w:rsidRPr="0010550B">
        <w:rPr>
          <w:sz w:val="30"/>
          <w:szCs w:val="30"/>
          <w:rPrChange w:id="1248" w:author="Laura Tesch" w:date="2018-08-08T20:11:00Z">
            <w:rPr>
              <w:b w:val="0"/>
              <w:bCs w:val="0"/>
              <w:sz w:val="24"/>
              <w:szCs w:val="24"/>
            </w:rPr>
          </w:rPrChange>
        </w:rPr>
        <w:t>Discussion</w:t>
      </w:r>
    </w:p>
    <w:p w14:paraId="0A8DFEA7" w14:textId="5E0FE431" w:rsidR="002F6B4E" w:rsidRPr="005A4578" w:rsidRDefault="00654572" w:rsidP="00115554">
      <w:pPr>
        <w:pStyle w:val="Heading1"/>
        <w:spacing w:before="0" w:line="480" w:lineRule="auto"/>
        <w:ind w:left="0"/>
        <w:rPr>
          <w:b w:val="0"/>
          <w:sz w:val="24"/>
          <w:szCs w:val="24"/>
        </w:rPr>
      </w:pPr>
      <w:r w:rsidRPr="005A4578">
        <w:rPr>
          <w:b w:val="0"/>
          <w:sz w:val="24"/>
          <w:szCs w:val="24"/>
        </w:rPr>
        <w:lastRenderedPageBreak/>
        <w:t xml:space="preserve">We analyzed and compared a long time series of life disparity for 12 countries from </w:t>
      </w:r>
      <w:ins w:id="1249" w:author="Teresa Artman" w:date="2018-09-06T16:38:00Z">
        <w:r w:rsidR="00D26097">
          <w:rPr>
            <w:b w:val="0"/>
            <w:sz w:val="24"/>
            <w:szCs w:val="24"/>
          </w:rPr>
          <w:t>CEE</w:t>
        </w:r>
      </w:ins>
      <w:del w:id="1250" w:author="Teresa Artman" w:date="2018-09-06T16:38:00Z">
        <w:r w:rsidRPr="005A4578" w:rsidDel="00D26097">
          <w:rPr>
            <w:b w:val="0"/>
            <w:sz w:val="24"/>
            <w:szCs w:val="24"/>
          </w:rPr>
          <w:delText>Central and Eastern Europe</w:delText>
        </w:r>
      </w:del>
      <w:r w:rsidRPr="005A4578">
        <w:rPr>
          <w:b w:val="0"/>
          <w:sz w:val="24"/>
          <w:szCs w:val="24"/>
        </w:rPr>
        <w:t xml:space="preserve">. Decomposing these trends by age and cause of death shed light </w:t>
      </w:r>
      <w:del w:id="1251" w:author="Teresa Artman" w:date="2018-09-01T15:09:00Z">
        <w:r w:rsidRPr="005A4578" w:rsidDel="006E0CA5">
          <w:rPr>
            <w:b w:val="0"/>
            <w:sz w:val="24"/>
            <w:szCs w:val="24"/>
          </w:rPr>
          <w:delText xml:space="preserve">into </w:delText>
        </w:r>
      </w:del>
      <w:ins w:id="1252" w:author="Teresa Artman" w:date="2018-09-01T15:09:00Z">
        <w:r w:rsidR="006E0CA5">
          <w:rPr>
            <w:b w:val="0"/>
            <w:sz w:val="24"/>
            <w:szCs w:val="24"/>
          </w:rPr>
          <w:t xml:space="preserve">on </w:t>
        </w:r>
      </w:ins>
      <w:r w:rsidRPr="005A4578">
        <w:rPr>
          <w:b w:val="0"/>
          <w:sz w:val="24"/>
          <w:szCs w:val="24"/>
        </w:rPr>
        <w:t>the determinants of lifespan variation across time and countries. Over the study period, the acute mortality crises of the 1990s caused greater year-to-year fluctuation in lifespan variation than in life expectancy. Life expectancy and life disparity moved independently</w:t>
      </w:r>
      <w:del w:id="1253" w:author="Teresa Artman" w:date="2018-09-01T15:09:00Z">
        <w:r w:rsidRPr="005A4578" w:rsidDel="006E0CA5">
          <w:rPr>
            <w:b w:val="0"/>
            <w:sz w:val="24"/>
            <w:szCs w:val="24"/>
          </w:rPr>
          <w:delText xml:space="preserve"> from one another</w:delText>
        </w:r>
      </w:del>
      <w:ins w:id="1254" w:author="Laura Tesch" w:date="2018-09-26T10:55:00Z">
        <w:r w:rsidR="00B8763D">
          <w:rPr>
            <w:b w:val="0"/>
            <w:sz w:val="24"/>
            <w:szCs w:val="24"/>
          </w:rPr>
          <w:t xml:space="preserve"> of each other</w:t>
        </w:r>
      </w:ins>
      <w:r w:rsidRPr="005A4578">
        <w:rPr>
          <w:b w:val="0"/>
          <w:sz w:val="24"/>
          <w:szCs w:val="24"/>
        </w:rPr>
        <w:t>, particularly during periods of life expectancy stagnation caused by uneven age-specific mortality change. Changes in life disparity were</w:t>
      </w:r>
      <w:del w:id="1255" w:author="Laura Tesch" w:date="2018-09-26T10:55:00Z">
        <w:r w:rsidRPr="005A4578" w:rsidDel="002978F4">
          <w:rPr>
            <w:b w:val="0"/>
            <w:sz w:val="24"/>
            <w:szCs w:val="24"/>
          </w:rPr>
          <w:delText>, to a</w:delText>
        </w:r>
      </w:del>
      <w:r w:rsidRPr="005A4578">
        <w:rPr>
          <w:b w:val="0"/>
          <w:sz w:val="24"/>
          <w:szCs w:val="24"/>
        </w:rPr>
        <w:t xml:space="preserve"> large</w:t>
      </w:r>
      <w:ins w:id="1256" w:author="Laura Tesch" w:date="2018-09-26T10:55:00Z">
        <w:r w:rsidR="002978F4">
          <w:rPr>
            <w:b w:val="0"/>
            <w:sz w:val="24"/>
            <w:szCs w:val="24"/>
          </w:rPr>
          <w:t>ly</w:t>
        </w:r>
      </w:ins>
      <w:del w:id="1257" w:author="Laura Tesch" w:date="2018-09-26T10:55:00Z">
        <w:r w:rsidRPr="005A4578" w:rsidDel="002978F4">
          <w:rPr>
            <w:b w:val="0"/>
            <w:sz w:val="24"/>
            <w:szCs w:val="24"/>
          </w:rPr>
          <w:delText xml:space="preserve"> extent,</w:delText>
        </w:r>
      </w:del>
      <w:r w:rsidRPr="005A4578">
        <w:rPr>
          <w:b w:val="0"/>
          <w:sz w:val="24"/>
          <w:szCs w:val="24"/>
        </w:rPr>
        <w:t xml:space="preserve"> caused by changes in </w:t>
      </w:r>
      <w:del w:id="1258" w:author="Laura Tesch" w:date="2018-09-26T10:55:00Z">
        <w:r w:rsidRPr="005A4578" w:rsidDel="00CF47D5">
          <w:rPr>
            <w:b w:val="0"/>
            <w:sz w:val="24"/>
            <w:szCs w:val="24"/>
          </w:rPr>
          <w:delText>mid-</w:delText>
        </w:r>
      </w:del>
      <w:ins w:id="1259" w:author="Laura Tesch" w:date="2018-09-26T10:55:00Z">
        <w:r w:rsidR="00CF47D5">
          <w:rPr>
            <w:b w:val="0"/>
            <w:sz w:val="24"/>
            <w:szCs w:val="24"/>
          </w:rPr>
          <w:t>mid</w:t>
        </w:r>
      </w:ins>
      <w:r w:rsidRPr="005A4578">
        <w:rPr>
          <w:b w:val="0"/>
          <w:sz w:val="24"/>
          <w:szCs w:val="24"/>
        </w:rPr>
        <w:t xml:space="preserve">life mortality, with different net effects depending on the country and </w:t>
      </w:r>
      <w:del w:id="1260" w:author="Laura Tesch" w:date="2018-09-26T10:56:00Z">
        <w:r w:rsidRPr="005A4578" w:rsidDel="003521A5">
          <w:rPr>
            <w:b w:val="0"/>
            <w:sz w:val="24"/>
            <w:szCs w:val="24"/>
          </w:rPr>
          <w:delText xml:space="preserve">time </w:delText>
        </w:r>
      </w:del>
      <w:r w:rsidRPr="005A4578">
        <w:rPr>
          <w:b w:val="0"/>
          <w:sz w:val="24"/>
          <w:szCs w:val="24"/>
        </w:rPr>
        <w:t>period.</w:t>
      </w:r>
    </w:p>
    <w:p w14:paraId="326DD137" w14:textId="0A2DB795" w:rsidR="002F6B4E" w:rsidRPr="0010550B" w:rsidRDefault="00654572" w:rsidP="00115554">
      <w:pPr>
        <w:spacing w:line="480" w:lineRule="auto"/>
        <w:rPr>
          <w:b/>
          <w:i/>
          <w:sz w:val="24"/>
          <w:szCs w:val="24"/>
          <w:rPrChange w:id="1261" w:author="Laura Tesch" w:date="2018-08-08T20:12:00Z">
            <w:rPr>
              <w:i/>
              <w:sz w:val="24"/>
              <w:szCs w:val="24"/>
            </w:rPr>
          </w:rPrChange>
        </w:rPr>
      </w:pPr>
      <w:r w:rsidRPr="0010550B">
        <w:rPr>
          <w:b/>
          <w:sz w:val="24"/>
          <w:szCs w:val="24"/>
          <w:rPrChange w:id="1262" w:author="Laura Tesch" w:date="2018-08-08T20:12:00Z">
            <w:rPr>
              <w:i/>
              <w:sz w:val="24"/>
              <w:szCs w:val="24"/>
            </w:rPr>
          </w:rPrChange>
        </w:rPr>
        <w:t xml:space="preserve">Changes in </w:t>
      </w:r>
      <w:r w:rsidR="0010550B" w:rsidRPr="0010550B">
        <w:rPr>
          <w:b/>
          <w:sz w:val="24"/>
          <w:szCs w:val="24"/>
        </w:rPr>
        <w:t xml:space="preserve">Life Expectancy </w:t>
      </w:r>
      <w:r w:rsidRPr="0010550B">
        <w:rPr>
          <w:b/>
          <w:sz w:val="24"/>
          <w:szCs w:val="24"/>
          <w:rPrChange w:id="1263" w:author="Laura Tesch" w:date="2018-08-08T20:12:00Z">
            <w:rPr>
              <w:i/>
              <w:sz w:val="24"/>
              <w:szCs w:val="24"/>
            </w:rPr>
          </w:rPrChange>
        </w:rPr>
        <w:t>(</w:t>
      </w:r>
      <w:r w:rsidRPr="0010550B">
        <w:rPr>
          <w:b/>
          <w:i/>
          <w:sz w:val="24"/>
          <w:szCs w:val="24"/>
          <w:rPrChange w:id="1264" w:author="Laura Tesch" w:date="2018-08-08T20:12:00Z">
            <w:rPr>
              <w:i/>
              <w:sz w:val="24"/>
              <w:szCs w:val="24"/>
            </w:rPr>
          </w:rPrChange>
        </w:rPr>
        <w:t>e</w:t>
      </w:r>
      <w:r w:rsidRPr="0010550B">
        <w:rPr>
          <w:b/>
          <w:sz w:val="24"/>
          <w:szCs w:val="24"/>
          <w:vertAlign w:val="subscript"/>
          <w:rPrChange w:id="1265" w:author="Laura Tesch" w:date="2018-08-08T20:12:00Z">
            <w:rPr>
              <w:sz w:val="24"/>
              <w:szCs w:val="24"/>
              <w:vertAlign w:val="subscript"/>
            </w:rPr>
          </w:rPrChange>
        </w:rPr>
        <w:t>0</w:t>
      </w:r>
      <w:r w:rsidRPr="0010550B">
        <w:rPr>
          <w:b/>
          <w:sz w:val="24"/>
          <w:szCs w:val="24"/>
          <w:rPrChange w:id="1266" w:author="Laura Tesch" w:date="2018-08-08T20:12:00Z">
            <w:rPr>
              <w:i/>
              <w:sz w:val="24"/>
              <w:szCs w:val="24"/>
            </w:rPr>
          </w:rPrChange>
        </w:rPr>
        <w:t xml:space="preserve">) and </w:t>
      </w:r>
      <w:r w:rsidR="0010550B" w:rsidRPr="0010550B">
        <w:rPr>
          <w:b/>
          <w:sz w:val="24"/>
          <w:szCs w:val="24"/>
        </w:rPr>
        <w:t xml:space="preserve">Life Disparity </w:t>
      </w:r>
      <w:r w:rsidRPr="0010550B">
        <w:rPr>
          <w:b/>
          <w:sz w:val="24"/>
          <w:szCs w:val="24"/>
          <w:rPrChange w:id="1267" w:author="Laura Tesch" w:date="2018-08-08T20:12:00Z">
            <w:rPr>
              <w:i/>
              <w:sz w:val="24"/>
              <w:szCs w:val="24"/>
            </w:rPr>
          </w:rPrChange>
        </w:rPr>
        <w:t>(</w:t>
      </w:r>
      <w:r w:rsidRPr="0010550B">
        <w:rPr>
          <w:b/>
          <w:i/>
          <w:sz w:val="24"/>
          <w:szCs w:val="24"/>
          <w:rPrChange w:id="1268" w:author="Laura Tesch" w:date="2018-08-08T20:12:00Z">
            <w:rPr>
              <w:i/>
              <w:sz w:val="24"/>
              <w:szCs w:val="24"/>
            </w:rPr>
          </w:rPrChange>
        </w:rPr>
        <w:t>e</w:t>
      </w:r>
      <w:r w:rsidRPr="0010550B">
        <w:rPr>
          <w:b/>
          <w:sz w:val="24"/>
          <w:szCs w:val="24"/>
          <w:vertAlign w:val="superscript"/>
          <w:rPrChange w:id="1269" w:author="Laura Tesch" w:date="2018-08-08T20:12:00Z">
            <w:rPr>
              <w:i/>
              <w:sz w:val="24"/>
              <w:szCs w:val="24"/>
              <w:vertAlign w:val="superscript"/>
            </w:rPr>
          </w:rPrChange>
        </w:rPr>
        <w:t>†</w:t>
      </w:r>
      <w:r w:rsidRPr="0010550B">
        <w:rPr>
          <w:b/>
          <w:sz w:val="24"/>
          <w:szCs w:val="24"/>
          <w:rPrChange w:id="1270" w:author="Laura Tesch" w:date="2018-08-08T20:12:00Z">
            <w:rPr>
              <w:i/>
              <w:sz w:val="24"/>
              <w:szCs w:val="24"/>
            </w:rPr>
          </w:rPrChange>
        </w:rPr>
        <w:t>)</w:t>
      </w:r>
    </w:p>
    <w:p w14:paraId="4B01CB07" w14:textId="44AF6548" w:rsidR="00115554" w:rsidRPr="005A4578" w:rsidRDefault="00654572" w:rsidP="00115554">
      <w:pPr>
        <w:pStyle w:val="BodyText"/>
        <w:spacing w:line="480" w:lineRule="auto"/>
        <w:rPr>
          <w:sz w:val="24"/>
          <w:szCs w:val="24"/>
        </w:rPr>
      </w:pPr>
      <w:r w:rsidRPr="005A4578">
        <w:rPr>
          <w:sz w:val="24"/>
          <w:szCs w:val="24"/>
        </w:rPr>
        <w:t xml:space="preserve">Previous studies have found a </w:t>
      </w:r>
      <w:del w:id="1271" w:author="Laura Tesch" w:date="2018-09-26T11:04:00Z">
        <w:r w:rsidRPr="005A4578" w:rsidDel="00024059">
          <w:rPr>
            <w:sz w:val="24"/>
            <w:szCs w:val="24"/>
          </w:rPr>
          <w:delText xml:space="preserve">close </w:delText>
        </w:r>
      </w:del>
      <w:ins w:id="1272" w:author="Laura Tesch" w:date="2018-09-26T11:04:00Z">
        <w:r w:rsidR="00024059">
          <w:rPr>
            <w:sz w:val="24"/>
            <w:szCs w:val="24"/>
          </w:rPr>
          <w:t>strong</w:t>
        </w:r>
        <w:del w:id="1273" w:author="MPIDR_D\vanraalte" w:date="2018-09-28T20:44:00Z">
          <w:r w:rsidR="00024059" w:rsidDel="00F300C9">
            <w:rPr>
              <w:b/>
              <w:sz w:val="24"/>
              <w:szCs w:val="24"/>
            </w:rPr>
            <w:delText xml:space="preserve">[AU: </w:delText>
          </w:r>
          <w:commentRangeStart w:id="1274"/>
          <w:r w:rsidR="00024059" w:rsidDel="00F300C9">
            <w:rPr>
              <w:b/>
              <w:sz w:val="24"/>
              <w:szCs w:val="24"/>
            </w:rPr>
            <w:delText>Right</w:delText>
          </w:r>
        </w:del>
      </w:ins>
      <w:commentRangeEnd w:id="1274"/>
      <w:del w:id="1275" w:author="MPIDR_D\vanraalte" w:date="2018-09-28T20:44:00Z">
        <w:r w:rsidR="00F971F7" w:rsidDel="00F300C9">
          <w:rPr>
            <w:rStyle w:val="CommentReference"/>
          </w:rPr>
          <w:commentReference w:id="1274"/>
        </w:r>
      </w:del>
      <w:ins w:id="1276" w:author="Laura Tesch" w:date="2018-09-26T11:04:00Z">
        <w:del w:id="1277" w:author="MPIDR_D\vanraalte" w:date="2018-09-28T20:44:00Z">
          <w:r w:rsidR="00024059" w:rsidDel="00F300C9">
            <w:rPr>
              <w:b/>
              <w:sz w:val="24"/>
              <w:szCs w:val="24"/>
            </w:rPr>
            <w:delText>?]</w:delText>
          </w:r>
        </w:del>
        <w:r w:rsidR="00024059" w:rsidRPr="005A4578">
          <w:rPr>
            <w:sz w:val="24"/>
            <w:szCs w:val="24"/>
          </w:rPr>
          <w:t xml:space="preserve"> </w:t>
        </w:r>
      </w:ins>
      <w:r w:rsidRPr="005A4578">
        <w:rPr>
          <w:sz w:val="24"/>
          <w:szCs w:val="24"/>
        </w:rPr>
        <w:t>negative correlation between life expectancy and life disparity when measured over</w:t>
      </w:r>
      <w:r w:rsidR="001E6567">
        <w:rPr>
          <w:sz w:val="24"/>
          <w:szCs w:val="24"/>
        </w:rPr>
        <w:t xml:space="preserve"> </w:t>
      </w:r>
      <w:r w:rsidRPr="005A4578">
        <w:rPr>
          <w:sz w:val="24"/>
          <w:szCs w:val="24"/>
        </w:rPr>
        <w:t>all ages (</w:t>
      </w:r>
      <w:del w:id="1278" w:author="deborah gregg" w:date="2018-08-20T13:41:00Z">
        <w:r w:rsidRPr="005A4578" w:rsidDel="00496EBC">
          <w:rPr>
            <w:sz w:val="24"/>
            <w:szCs w:val="24"/>
          </w:rPr>
          <w:delText>Wilmoth and Horiuchi 1999,</w:delText>
        </w:r>
      </w:del>
      <w:ins w:id="1279" w:author="deborah gregg" w:date="2018-08-20T13:41:00Z">
        <w:r w:rsidR="00496EBC" w:rsidRPr="005A4578">
          <w:rPr>
            <w:sz w:val="24"/>
            <w:szCs w:val="24"/>
          </w:rPr>
          <w:t>Colchero et al. 2016</w:t>
        </w:r>
        <w:r w:rsidR="00496EBC">
          <w:rPr>
            <w:sz w:val="24"/>
            <w:szCs w:val="24"/>
          </w:rPr>
          <w:t>;</w:t>
        </w:r>
      </w:ins>
      <w:r w:rsidRPr="005A4578">
        <w:rPr>
          <w:sz w:val="24"/>
          <w:szCs w:val="24"/>
        </w:rPr>
        <w:t xml:space="preserve"> Vaupel et al. 2011</w:t>
      </w:r>
      <w:del w:id="1280" w:author="deborah gregg" w:date="2018-08-20T13:41:00Z">
        <w:r w:rsidRPr="005A4578" w:rsidDel="00496EBC">
          <w:rPr>
            <w:sz w:val="24"/>
            <w:szCs w:val="24"/>
          </w:rPr>
          <w:delText>, Colchero et al. 2016</w:delText>
        </w:r>
      </w:del>
      <w:ins w:id="1281" w:author="deborah gregg" w:date="2018-08-20T13:41:00Z">
        <w:r w:rsidR="00496EBC">
          <w:rPr>
            <w:sz w:val="24"/>
            <w:szCs w:val="24"/>
          </w:rPr>
          <w:t xml:space="preserve">; </w:t>
        </w:r>
        <w:r w:rsidR="00496EBC" w:rsidRPr="005A4578">
          <w:rPr>
            <w:sz w:val="24"/>
            <w:szCs w:val="24"/>
          </w:rPr>
          <w:t>Wilmoth and Horiuchi 1999</w:t>
        </w:r>
      </w:ins>
      <w:r w:rsidRPr="005A4578">
        <w:rPr>
          <w:sz w:val="24"/>
          <w:szCs w:val="24"/>
        </w:rPr>
        <w:t>).</w:t>
      </w:r>
      <w:r w:rsidR="001E6567">
        <w:rPr>
          <w:sz w:val="24"/>
          <w:szCs w:val="24"/>
        </w:rPr>
        <w:t xml:space="preserve"> </w:t>
      </w:r>
      <w:r w:rsidR="004B40AF">
        <w:rPr>
          <w:sz w:val="24"/>
          <w:szCs w:val="24"/>
        </w:rPr>
        <w:t>These stud</w:t>
      </w:r>
      <w:r w:rsidRPr="005A4578">
        <w:rPr>
          <w:sz w:val="24"/>
          <w:szCs w:val="24"/>
        </w:rPr>
        <w:t xml:space="preserve">ies were carried out over long periods of </w:t>
      </w:r>
      <w:ins w:id="1282" w:author="Teresa Artman" w:date="2018-09-01T15:10:00Z">
        <w:r w:rsidR="006E0CA5">
          <w:rPr>
            <w:sz w:val="24"/>
            <w:szCs w:val="24"/>
          </w:rPr>
          <w:t>100</w:t>
        </w:r>
      </w:ins>
      <w:del w:id="1283" w:author="Teresa Artman" w:date="2018-09-01T15:10:00Z">
        <w:r w:rsidRPr="005A4578" w:rsidDel="006E0CA5">
          <w:rPr>
            <w:sz w:val="24"/>
            <w:szCs w:val="24"/>
          </w:rPr>
          <w:delText>a hundred</w:delText>
        </w:r>
      </w:del>
      <w:r w:rsidRPr="005A4578">
        <w:rPr>
          <w:sz w:val="24"/>
          <w:szCs w:val="24"/>
        </w:rPr>
        <w:t xml:space="preserve"> years or more</w:t>
      </w:r>
      <w:del w:id="1284" w:author="Teresa Artman" w:date="2018-09-06T16:38:00Z">
        <w:r w:rsidRPr="005A4578" w:rsidDel="00D06FF6">
          <w:rPr>
            <w:sz w:val="24"/>
            <w:szCs w:val="24"/>
          </w:rPr>
          <w:delText>,</w:delText>
        </w:r>
      </w:del>
      <w:r w:rsidR="001E6567">
        <w:rPr>
          <w:sz w:val="24"/>
          <w:szCs w:val="24"/>
        </w:rPr>
        <w:t xml:space="preserve"> </w:t>
      </w:r>
      <w:r w:rsidRPr="005A4578">
        <w:rPr>
          <w:sz w:val="24"/>
          <w:szCs w:val="24"/>
        </w:rPr>
        <w:t>and mostly included Western</w:t>
      </w:r>
      <w:r w:rsidR="001E6567">
        <w:rPr>
          <w:sz w:val="24"/>
          <w:szCs w:val="24"/>
        </w:rPr>
        <w:t xml:space="preserve"> </w:t>
      </w:r>
      <w:r w:rsidRPr="005A4578">
        <w:rPr>
          <w:sz w:val="24"/>
          <w:szCs w:val="24"/>
        </w:rPr>
        <w:t>countries</w:t>
      </w:r>
      <w:r w:rsidR="001E6567">
        <w:rPr>
          <w:sz w:val="24"/>
          <w:szCs w:val="24"/>
        </w:rPr>
        <w:t xml:space="preserve"> </w:t>
      </w:r>
      <w:r w:rsidRPr="005A4578">
        <w:rPr>
          <w:sz w:val="24"/>
          <w:szCs w:val="24"/>
        </w:rPr>
        <w:t xml:space="preserve">with near-monotonic </w:t>
      </w:r>
      <w:ins w:id="1285" w:author="Laura Tesch" w:date="2018-09-26T11:04:00Z">
        <w:r w:rsidR="00024059">
          <w:rPr>
            <w:sz w:val="24"/>
            <w:szCs w:val="24"/>
          </w:rPr>
          <w:t xml:space="preserve">increases in </w:t>
        </w:r>
      </w:ins>
      <w:r w:rsidRPr="005A4578">
        <w:rPr>
          <w:sz w:val="24"/>
          <w:szCs w:val="24"/>
        </w:rPr>
        <w:t>life expectancy</w:t>
      </w:r>
      <w:del w:id="1286" w:author="Laura Tesch" w:date="2018-09-26T11:04:00Z">
        <w:r w:rsidRPr="005A4578" w:rsidDel="00024059">
          <w:rPr>
            <w:sz w:val="24"/>
            <w:szCs w:val="24"/>
          </w:rPr>
          <w:delText xml:space="preserve"> increases</w:delText>
        </w:r>
      </w:del>
      <w:r w:rsidRPr="005A4578">
        <w:rPr>
          <w:sz w:val="24"/>
          <w:szCs w:val="24"/>
        </w:rPr>
        <w:t xml:space="preserve">. Importantly, two major phenomena were observed from the mid-nineteenth </w:t>
      </w:r>
      <w:del w:id="1287" w:author="Laura Tesch" w:date="2018-08-09T17:31:00Z">
        <w:r w:rsidRPr="005A4578" w:rsidDel="00157A61">
          <w:rPr>
            <w:sz w:val="24"/>
            <w:szCs w:val="24"/>
          </w:rPr>
          <w:delText>C</w:delText>
        </w:r>
      </w:del>
      <w:ins w:id="1288" w:author="Laura Tesch" w:date="2018-08-09T17:31:00Z">
        <w:r w:rsidR="00157A61">
          <w:rPr>
            <w:sz w:val="24"/>
            <w:szCs w:val="24"/>
          </w:rPr>
          <w:t>c</w:t>
        </w:r>
      </w:ins>
      <w:r w:rsidRPr="005A4578">
        <w:rPr>
          <w:sz w:val="24"/>
          <w:szCs w:val="24"/>
        </w:rPr>
        <w:t xml:space="preserve">entury to the present: </w:t>
      </w:r>
      <w:ins w:id="1289" w:author="Teresa Artman" w:date="2018-09-01T15:10:00Z">
        <w:r w:rsidR="006E0CA5">
          <w:rPr>
            <w:sz w:val="24"/>
            <w:szCs w:val="24"/>
          </w:rPr>
          <w:t xml:space="preserve">(1) </w:t>
        </w:r>
      </w:ins>
      <w:del w:id="1290" w:author="Teresa Artman" w:date="2018-09-01T15:10:00Z">
        <w:r w:rsidRPr="005A4578" w:rsidDel="006E0CA5">
          <w:rPr>
            <w:sz w:val="24"/>
            <w:szCs w:val="24"/>
          </w:rPr>
          <w:delText xml:space="preserve">first was </w:delText>
        </w:r>
      </w:del>
      <w:r w:rsidRPr="005A4578">
        <w:rPr>
          <w:sz w:val="24"/>
          <w:szCs w:val="24"/>
        </w:rPr>
        <w:t>a drastic reduction of infectious disease mortality</w:t>
      </w:r>
      <w:ins w:id="1291" w:author="Laura Tesch" w:date="2018-09-26T11:04:00Z">
        <w:r w:rsidR="00024059">
          <w:rPr>
            <w:sz w:val="24"/>
            <w:szCs w:val="24"/>
          </w:rPr>
          <w:t>,</w:t>
        </w:r>
      </w:ins>
      <w:r w:rsidRPr="005A4578">
        <w:rPr>
          <w:sz w:val="24"/>
          <w:szCs w:val="24"/>
        </w:rPr>
        <w:t xml:space="preserve"> </w:t>
      </w:r>
      <w:ins w:id="1292" w:author="Teresa Artman" w:date="2018-09-01T15:10:00Z">
        <w:r w:rsidR="006E0CA5">
          <w:rPr>
            <w:sz w:val="24"/>
            <w:szCs w:val="24"/>
          </w:rPr>
          <w:t xml:space="preserve">(2) </w:t>
        </w:r>
      </w:ins>
      <w:del w:id="1293" w:author="Laura Tesch" w:date="2018-09-26T11:05:00Z">
        <w:r w:rsidRPr="005A4578" w:rsidDel="00024059">
          <w:rPr>
            <w:sz w:val="24"/>
            <w:szCs w:val="24"/>
          </w:rPr>
          <w:delText xml:space="preserve">followed later by </w:delText>
        </w:r>
      </w:del>
      <w:r w:rsidRPr="005A4578">
        <w:rPr>
          <w:sz w:val="24"/>
          <w:szCs w:val="24"/>
        </w:rPr>
        <w:t>a</w:t>
      </w:r>
      <w:ins w:id="1294" w:author="Laura Tesch" w:date="2018-09-26T11:05:00Z">
        <w:r w:rsidR="00024059">
          <w:rPr>
            <w:sz w:val="24"/>
            <w:szCs w:val="24"/>
          </w:rPr>
          <w:t xml:space="preserve"> subsequent</w:t>
        </w:r>
      </w:ins>
      <w:r w:rsidRPr="005A4578">
        <w:rPr>
          <w:sz w:val="24"/>
          <w:szCs w:val="24"/>
        </w:rPr>
        <w:t xml:space="preserve"> major decline in cardiovascular disease mortality. These epidemiological changes can equally be considered as a redistribution of deaths from young to middle ages and later from middle to older</w:t>
      </w:r>
      <w:ins w:id="1295" w:author="Laura Tesch" w:date="2018-09-26T11:12:00Z">
        <w:r w:rsidR="005862C2">
          <w:rPr>
            <w:sz w:val="24"/>
            <w:szCs w:val="24"/>
          </w:rPr>
          <w:t>-</w:t>
        </w:r>
      </w:ins>
      <w:del w:id="1296" w:author="Laura Tesch" w:date="2018-09-26T11:12:00Z">
        <w:r w:rsidRPr="005A4578" w:rsidDel="005862C2">
          <w:rPr>
            <w:sz w:val="24"/>
            <w:szCs w:val="24"/>
          </w:rPr>
          <w:delText xml:space="preserve"> </w:delText>
        </w:r>
      </w:del>
      <w:r w:rsidRPr="005A4578">
        <w:rPr>
          <w:sz w:val="24"/>
          <w:szCs w:val="24"/>
        </w:rPr>
        <w:t>adult</w:t>
      </w:r>
      <w:r w:rsidR="001E6567">
        <w:rPr>
          <w:sz w:val="24"/>
          <w:szCs w:val="24"/>
        </w:rPr>
        <w:t xml:space="preserve"> </w:t>
      </w:r>
      <w:r w:rsidRPr="005A4578">
        <w:rPr>
          <w:sz w:val="24"/>
          <w:szCs w:val="24"/>
        </w:rPr>
        <w:t xml:space="preserve">ages (Robine 2001). In both cases, contemporaneous mortality decline over </w:t>
      </w:r>
      <w:del w:id="1297" w:author="Teresa Artman" w:date="2018-09-01T15:11:00Z">
        <w:r w:rsidRPr="005A4578" w:rsidDel="006E0CA5">
          <w:rPr>
            <w:sz w:val="24"/>
            <w:szCs w:val="24"/>
          </w:rPr>
          <w:delText>“</w:delText>
        </w:r>
      </w:del>
      <w:r w:rsidRPr="005A4578">
        <w:rPr>
          <w:sz w:val="24"/>
          <w:szCs w:val="24"/>
        </w:rPr>
        <w:t>younger</w:t>
      </w:r>
      <w:del w:id="1298" w:author="Teresa Artman" w:date="2018-09-01T15:11:00Z">
        <w:r w:rsidRPr="005A4578" w:rsidDel="006E0CA5">
          <w:rPr>
            <w:sz w:val="24"/>
            <w:szCs w:val="24"/>
          </w:rPr>
          <w:delText>”</w:delText>
        </w:r>
      </w:del>
      <w:r w:rsidRPr="005A4578">
        <w:rPr>
          <w:sz w:val="24"/>
          <w:szCs w:val="24"/>
        </w:rPr>
        <w:t xml:space="preserve"> ages (</w:t>
      </w:r>
      <w:del w:id="1299" w:author="Teresa Artman" w:date="2018-09-01T15:11:00Z">
        <w:r w:rsidRPr="005A4578" w:rsidDel="006E0CA5">
          <w:rPr>
            <w:sz w:val="24"/>
            <w:szCs w:val="24"/>
          </w:rPr>
          <w:delText xml:space="preserve">defined as </w:delText>
        </w:r>
      </w:del>
      <w:r w:rsidRPr="005A4578">
        <w:rPr>
          <w:sz w:val="24"/>
          <w:szCs w:val="24"/>
        </w:rPr>
        <w:t xml:space="preserve">ages that compress mortality into a smaller age interval) outpaced decline over </w:t>
      </w:r>
      <w:del w:id="1300" w:author="Teresa Artman" w:date="2018-09-01T15:11:00Z">
        <w:r w:rsidRPr="005A4578" w:rsidDel="006E0CA5">
          <w:rPr>
            <w:sz w:val="24"/>
            <w:szCs w:val="24"/>
          </w:rPr>
          <w:delText>“</w:delText>
        </w:r>
      </w:del>
      <w:r w:rsidRPr="005A4578">
        <w:rPr>
          <w:sz w:val="24"/>
          <w:szCs w:val="24"/>
        </w:rPr>
        <w:t>older</w:t>
      </w:r>
      <w:del w:id="1301" w:author="Teresa Artman" w:date="2018-09-01T15:11:00Z">
        <w:r w:rsidRPr="005A4578" w:rsidDel="006E0CA5">
          <w:rPr>
            <w:sz w:val="24"/>
            <w:szCs w:val="24"/>
          </w:rPr>
          <w:delText>”</w:delText>
        </w:r>
      </w:del>
      <w:r w:rsidRPr="005A4578">
        <w:rPr>
          <w:sz w:val="24"/>
          <w:szCs w:val="24"/>
        </w:rPr>
        <w:t xml:space="preserve"> ages (ages </w:t>
      </w:r>
      <w:del w:id="1302" w:author="Laura Tesch" w:date="2018-09-26T11:05:00Z">
        <w:r w:rsidRPr="005A4578" w:rsidDel="00024059">
          <w:rPr>
            <w:sz w:val="24"/>
            <w:szCs w:val="24"/>
          </w:rPr>
          <w:delText xml:space="preserve">where </w:delText>
        </w:r>
      </w:del>
      <w:ins w:id="1303" w:author="Laura Tesch" w:date="2018-09-26T11:05:00Z">
        <w:r w:rsidR="00024059">
          <w:rPr>
            <w:sz w:val="24"/>
            <w:szCs w:val="24"/>
          </w:rPr>
          <w:t xml:space="preserve">at which </w:t>
        </w:r>
      </w:ins>
      <w:r w:rsidRPr="005A4578">
        <w:rPr>
          <w:sz w:val="24"/>
          <w:szCs w:val="24"/>
        </w:rPr>
        <w:t>mortality decline leads to deaths occurring over a larger age interval), which caused life disparity to decrease in lockstep with life expectancy increase.</w:t>
      </w:r>
    </w:p>
    <w:p w14:paraId="7CC628B6" w14:textId="7C95B991" w:rsidR="00115554" w:rsidRPr="005A4578" w:rsidRDefault="00D06FF6" w:rsidP="00115554">
      <w:pPr>
        <w:pStyle w:val="BodyText"/>
        <w:spacing w:line="480" w:lineRule="auto"/>
        <w:ind w:firstLine="720"/>
        <w:rPr>
          <w:sz w:val="24"/>
          <w:szCs w:val="24"/>
        </w:rPr>
      </w:pPr>
      <w:ins w:id="1304" w:author="Teresa Artman" w:date="2018-09-06T16:39:00Z">
        <w:r>
          <w:rPr>
            <w:sz w:val="24"/>
            <w:szCs w:val="24"/>
          </w:rPr>
          <w:t>CEE</w:t>
        </w:r>
      </w:ins>
      <w:del w:id="1305" w:author="Teresa Artman" w:date="2018-09-06T16:39:00Z">
        <w:r w:rsidR="00654572" w:rsidRPr="005A4578" w:rsidDel="00D06FF6">
          <w:rPr>
            <w:sz w:val="24"/>
            <w:szCs w:val="24"/>
          </w:rPr>
          <w:delText>Central and Eastern European</w:delText>
        </w:r>
      </w:del>
      <w:r w:rsidR="00654572" w:rsidRPr="005A4578">
        <w:rPr>
          <w:sz w:val="24"/>
          <w:szCs w:val="24"/>
        </w:rPr>
        <w:t xml:space="preserve"> countries ran counter to this narrative. Although they too experienced the sharp declines in infectious disease mortality up to the mid-twentieth </w:t>
      </w:r>
      <w:r w:rsidR="00496EBC" w:rsidRPr="005A4578">
        <w:rPr>
          <w:sz w:val="24"/>
          <w:szCs w:val="24"/>
        </w:rPr>
        <w:t>c</w:t>
      </w:r>
      <w:r w:rsidR="00654572" w:rsidRPr="005A4578">
        <w:rPr>
          <w:sz w:val="24"/>
          <w:szCs w:val="24"/>
        </w:rPr>
        <w:t xml:space="preserve">entury, </w:t>
      </w:r>
      <w:r w:rsidR="00654572" w:rsidRPr="005A4578">
        <w:rPr>
          <w:sz w:val="24"/>
          <w:szCs w:val="24"/>
        </w:rPr>
        <w:lastRenderedPageBreak/>
        <w:t xml:space="preserve">mortality at </w:t>
      </w:r>
      <w:del w:id="1306" w:author="Laura Tesch" w:date="2018-08-31T07:00:00Z">
        <w:r w:rsidR="00654572" w:rsidRPr="005A4578" w:rsidDel="00E332BC">
          <w:rPr>
            <w:sz w:val="24"/>
            <w:szCs w:val="24"/>
          </w:rPr>
          <w:delText>mid-</w:delText>
        </w:r>
      </w:del>
      <w:ins w:id="1307" w:author="Laura Tesch" w:date="2018-08-31T07:00:00Z">
        <w:r w:rsidR="00E332BC">
          <w:rPr>
            <w:sz w:val="24"/>
            <w:szCs w:val="24"/>
          </w:rPr>
          <w:t>mid</w:t>
        </w:r>
      </w:ins>
      <w:r w:rsidR="00654572" w:rsidRPr="005A4578">
        <w:rPr>
          <w:sz w:val="24"/>
          <w:szCs w:val="24"/>
        </w:rPr>
        <w:t xml:space="preserve">life stalled or even increased for most of the last half of the twentieth </w:t>
      </w:r>
      <w:r w:rsidR="00496EBC" w:rsidRPr="005A4578">
        <w:rPr>
          <w:sz w:val="24"/>
          <w:szCs w:val="24"/>
        </w:rPr>
        <w:t>c</w:t>
      </w:r>
      <w:r w:rsidR="00654572" w:rsidRPr="005A4578">
        <w:rPr>
          <w:sz w:val="24"/>
          <w:szCs w:val="24"/>
        </w:rPr>
        <w:t>entury (McKee and Shkolnikov 2001), with</w:t>
      </w:r>
      <w:r w:rsidR="001E6567">
        <w:rPr>
          <w:sz w:val="24"/>
          <w:szCs w:val="24"/>
        </w:rPr>
        <w:t xml:space="preserve"> </w:t>
      </w:r>
      <w:r w:rsidR="00654572" w:rsidRPr="005A4578">
        <w:rPr>
          <w:sz w:val="24"/>
          <w:szCs w:val="24"/>
        </w:rPr>
        <w:t>no appreciable declines in cardiovascular mortality until very recently (Caselli et al. 2002</w:t>
      </w:r>
      <w:ins w:id="1308" w:author="Laura Tesch" w:date="2018-08-09T17:20:00Z">
        <w:r w:rsidR="00CA12B6">
          <w:rPr>
            <w:sz w:val="24"/>
            <w:szCs w:val="24"/>
          </w:rPr>
          <w:t>;</w:t>
        </w:r>
      </w:ins>
      <w:del w:id="1309" w:author="Laura Tesch" w:date="2018-08-09T17:20:00Z">
        <w:r w:rsidR="00654572" w:rsidRPr="005A4578" w:rsidDel="00CA12B6">
          <w:rPr>
            <w:sz w:val="24"/>
            <w:szCs w:val="24"/>
          </w:rPr>
          <w:delText>,</w:delText>
        </w:r>
      </w:del>
      <w:r w:rsidR="00654572" w:rsidRPr="005A4578">
        <w:rPr>
          <w:sz w:val="24"/>
          <w:szCs w:val="24"/>
        </w:rPr>
        <w:t xml:space="preserve"> Grigoriev et al. 2014</w:t>
      </w:r>
      <w:ins w:id="1310" w:author="Laura Tesch" w:date="2018-08-09T17:20:00Z">
        <w:r w:rsidR="00CA12B6">
          <w:rPr>
            <w:sz w:val="24"/>
            <w:szCs w:val="24"/>
          </w:rPr>
          <w:t>;</w:t>
        </w:r>
      </w:ins>
      <w:del w:id="1311" w:author="Laura Tesch" w:date="2018-08-09T17:20:00Z">
        <w:r w:rsidR="00654572" w:rsidRPr="005A4578" w:rsidDel="00CA12B6">
          <w:rPr>
            <w:sz w:val="24"/>
            <w:szCs w:val="24"/>
          </w:rPr>
          <w:delText>,</w:delText>
        </w:r>
      </w:del>
      <w:r w:rsidR="001E6567">
        <w:rPr>
          <w:sz w:val="24"/>
          <w:szCs w:val="24"/>
        </w:rPr>
        <w:t xml:space="preserve"> </w:t>
      </w:r>
      <w:r w:rsidR="00654572" w:rsidRPr="005A4578">
        <w:rPr>
          <w:sz w:val="24"/>
          <w:szCs w:val="24"/>
        </w:rPr>
        <w:t>Mesl</w:t>
      </w:r>
      <w:r w:rsidR="00FD51ED">
        <w:rPr>
          <w:sz w:val="24"/>
          <w:szCs w:val="24"/>
        </w:rPr>
        <w:t>é</w:t>
      </w:r>
      <w:r w:rsidR="001E6567">
        <w:rPr>
          <w:sz w:val="24"/>
          <w:szCs w:val="24"/>
        </w:rPr>
        <w:t xml:space="preserve"> </w:t>
      </w:r>
      <w:r w:rsidR="00654572" w:rsidRPr="005A4578">
        <w:rPr>
          <w:sz w:val="24"/>
          <w:szCs w:val="24"/>
        </w:rPr>
        <w:t>2004</w:t>
      </w:r>
      <w:ins w:id="1312" w:author="Laura Tesch" w:date="2018-08-09T17:20:00Z">
        <w:r w:rsidR="00CA12B6">
          <w:rPr>
            <w:sz w:val="24"/>
            <w:szCs w:val="24"/>
          </w:rPr>
          <w:t>;</w:t>
        </w:r>
      </w:ins>
      <w:del w:id="1313" w:author="Laura Tesch" w:date="2018-08-09T17:20:00Z">
        <w:r w:rsidR="00654572" w:rsidRPr="005A4578" w:rsidDel="00CA12B6">
          <w:rPr>
            <w:sz w:val="24"/>
            <w:szCs w:val="24"/>
          </w:rPr>
          <w:delText>,</w:delText>
        </w:r>
      </w:del>
      <w:r w:rsidR="001E6567">
        <w:rPr>
          <w:sz w:val="24"/>
          <w:szCs w:val="24"/>
        </w:rPr>
        <w:t xml:space="preserve"> </w:t>
      </w:r>
      <w:r w:rsidR="00654572" w:rsidRPr="005A4578">
        <w:rPr>
          <w:sz w:val="24"/>
          <w:szCs w:val="24"/>
        </w:rPr>
        <w:t>Timonin</w:t>
      </w:r>
      <w:r w:rsidR="001E6567">
        <w:rPr>
          <w:sz w:val="24"/>
          <w:szCs w:val="24"/>
        </w:rPr>
        <w:t xml:space="preserve"> </w:t>
      </w:r>
      <w:r w:rsidR="00654572" w:rsidRPr="005A4578">
        <w:rPr>
          <w:sz w:val="24"/>
          <w:szCs w:val="24"/>
        </w:rPr>
        <w:t>et</w:t>
      </w:r>
      <w:r w:rsidR="001E6567">
        <w:rPr>
          <w:sz w:val="24"/>
          <w:szCs w:val="24"/>
        </w:rPr>
        <w:t xml:space="preserve"> </w:t>
      </w:r>
      <w:r w:rsidR="00654572" w:rsidRPr="005A4578">
        <w:rPr>
          <w:sz w:val="24"/>
          <w:szCs w:val="24"/>
        </w:rPr>
        <w:t>al.</w:t>
      </w:r>
      <w:r w:rsidR="001E6567">
        <w:rPr>
          <w:sz w:val="24"/>
          <w:szCs w:val="24"/>
        </w:rPr>
        <w:t xml:space="preserve"> </w:t>
      </w:r>
      <w:r w:rsidR="00654572" w:rsidRPr="005A4578">
        <w:rPr>
          <w:sz w:val="24"/>
          <w:szCs w:val="24"/>
        </w:rPr>
        <w:t>2017).</w:t>
      </w:r>
      <w:r w:rsidR="001E6567">
        <w:rPr>
          <w:sz w:val="24"/>
          <w:szCs w:val="24"/>
        </w:rPr>
        <w:t xml:space="preserve"> </w:t>
      </w:r>
      <w:r w:rsidR="00654572" w:rsidRPr="005A4578">
        <w:rPr>
          <w:sz w:val="24"/>
          <w:szCs w:val="24"/>
        </w:rPr>
        <w:t>As</w:t>
      </w:r>
      <w:r w:rsidR="001E6567">
        <w:rPr>
          <w:sz w:val="24"/>
          <w:szCs w:val="24"/>
        </w:rPr>
        <w:t xml:space="preserve"> </w:t>
      </w:r>
      <w:r w:rsidR="00654572" w:rsidRPr="005A4578">
        <w:rPr>
          <w:sz w:val="24"/>
          <w:szCs w:val="24"/>
        </w:rPr>
        <w:t>our</w:t>
      </w:r>
      <w:r w:rsidR="001E6567">
        <w:rPr>
          <w:sz w:val="24"/>
          <w:szCs w:val="24"/>
        </w:rPr>
        <w:t xml:space="preserve"> </w:t>
      </w:r>
      <w:r w:rsidR="00654572" w:rsidRPr="005A4578">
        <w:rPr>
          <w:sz w:val="24"/>
          <w:szCs w:val="24"/>
        </w:rPr>
        <w:t>results</w:t>
      </w:r>
      <w:r w:rsidR="001E6567">
        <w:rPr>
          <w:sz w:val="24"/>
          <w:szCs w:val="24"/>
        </w:rPr>
        <w:t xml:space="preserve"> </w:t>
      </w:r>
      <w:r w:rsidR="00654572" w:rsidRPr="005A4578">
        <w:rPr>
          <w:sz w:val="24"/>
          <w:szCs w:val="24"/>
        </w:rPr>
        <w:t>made</w:t>
      </w:r>
      <w:r w:rsidR="001E6567">
        <w:rPr>
          <w:sz w:val="24"/>
          <w:szCs w:val="24"/>
        </w:rPr>
        <w:t xml:space="preserve"> </w:t>
      </w:r>
      <w:r w:rsidR="00654572" w:rsidRPr="005A4578">
        <w:rPr>
          <w:sz w:val="24"/>
          <w:szCs w:val="24"/>
        </w:rPr>
        <w:t>clear,</w:t>
      </w:r>
      <w:r w:rsidR="001E6567">
        <w:rPr>
          <w:sz w:val="24"/>
          <w:szCs w:val="24"/>
        </w:rPr>
        <w:t xml:space="preserve"> </w:t>
      </w:r>
      <w:r w:rsidR="00654572" w:rsidRPr="005A4578">
        <w:rPr>
          <w:sz w:val="24"/>
          <w:szCs w:val="24"/>
        </w:rPr>
        <w:t>mortality</w:t>
      </w:r>
      <w:r w:rsidR="001E6567">
        <w:rPr>
          <w:sz w:val="24"/>
          <w:szCs w:val="24"/>
        </w:rPr>
        <w:t xml:space="preserve"> </w:t>
      </w:r>
      <w:r w:rsidR="00654572" w:rsidRPr="005A4578">
        <w:rPr>
          <w:sz w:val="24"/>
          <w:szCs w:val="24"/>
        </w:rPr>
        <w:t>change</w:t>
      </w:r>
      <w:r w:rsidR="001E6567">
        <w:rPr>
          <w:sz w:val="24"/>
          <w:szCs w:val="24"/>
        </w:rPr>
        <w:t xml:space="preserve"> </w:t>
      </w:r>
      <w:r w:rsidR="00654572" w:rsidRPr="005A4578">
        <w:rPr>
          <w:sz w:val="24"/>
          <w:szCs w:val="24"/>
        </w:rPr>
        <w:t>at</w:t>
      </w:r>
      <w:r w:rsidR="001E6567">
        <w:rPr>
          <w:sz w:val="24"/>
          <w:szCs w:val="24"/>
        </w:rPr>
        <w:t xml:space="preserve"> </w:t>
      </w:r>
      <w:r w:rsidR="00654572" w:rsidRPr="005A4578">
        <w:rPr>
          <w:sz w:val="24"/>
          <w:szCs w:val="24"/>
        </w:rPr>
        <w:t>different</w:t>
      </w:r>
      <w:r w:rsidR="001E6567">
        <w:rPr>
          <w:sz w:val="24"/>
          <w:szCs w:val="24"/>
        </w:rPr>
        <w:t xml:space="preserve"> </w:t>
      </w:r>
      <w:r w:rsidR="00654572" w:rsidRPr="005A4578">
        <w:rPr>
          <w:sz w:val="24"/>
          <w:szCs w:val="24"/>
        </w:rPr>
        <w:t>ages</w:t>
      </w:r>
      <w:r w:rsidR="001E6567">
        <w:rPr>
          <w:sz w:val="24"/>
          <w:szCs w:val="24"/>
        </w:rPr>
        <w:t xml:space="preserve"> </w:t>
      </w:r>
      <w:r w:rsidR="00654572" w:rsidRPr="005A4578">
        <w:rPr>
          <w:sz w:val="24"/>
          <w:szCs w:val="24"/>
        </w:rPr>
        <w:t xml:space="preserve">was far from even, </w:t>
      </w:r>
      <w:del w:id="1314" w:author="Laura Tesch" w:date="2018-08-09T17:21:00Z">
        <w:r w:rsidR="00654572" w:rsidRPr="005A4578" w:rsidDel="00CA12B6">
          <w:rPr>
            <w:sz w:val="24"/>
            <w:szCs w:val="24"/>
          </w:rPr>
          <w:delText>with the result</w:delText>
        </w:r>
      </w:del>
      <w:ins w:id="1315" w:author="Laura Tesch" w:date="2018-08-09T17:21:00Z">
        <w:r w:rsidR="00CA12B6">
          <w:rPr>
            <w:sz w:val="24"/>
            <w:szCs w:val="24"/>
          </w:rPr>
          <w:t>such</w:t>
        </w:r>
      </w:ins>
      <w:r w:rsidR="00654572" w:rsidRPr="005A4578">
        <w:rPr>
          <w:sz w:val="24"/>
          <w:szCs w:val="24"/>
        </w:rPr>
        <w:t xml:space="preserve"> that changes in lifespan variation did not correspond in intensity or in the desirable direction with changes in life expectancy</w:t>
      </w:r>
      <w:del w:id="1316" w:author="Laura Tesch" w:date="2018-08-09T17:21:00Z">
        <w:r w:rsidR="00654572" w:rsidRPr="005A4578" w:rsidDel="00CA12B6">
          <w:rPr>
            <w:sz w:val="24"/>
            <w:szCs w:val="24"/>
          </w:rPr>
          <w:delText>.</w:delText>
        </w:r>
      </w:del>
      <w:r w:rsidR="00654572" w:rsidRPr="005A4578">
        <w:rPr>
          <w:sz w:val="24"/>
          <w:szCs w:val="24"/>
        </w:rPr>
        <w:t xml:space="preserve"> </w:t>
      </w:r>
      <w:ins w:id="1317" w:author="Laura Tesch" w:date="2018-08-09T17:21:00Z">
        <w:r w:rsidR="00CA12B6">
          <w:rPr>
            <w:sz w:val="24"/>
            <w:szCs w:val="24"/>
          </w:rPr>
          <w:t>(</w:t>
        </w:r>
      </w:ins>
      <w:r w:rsidR="00654572" w:rsidRPr="005A4578">
        <w:rPr>
          <w:sz w:val="24"/>
          <w:szCs w:val="24"/>
        </w:rPr>
        <w:t>i.e.</w:t>
      </w:r>
      <w:ins w:id="1318" w:author="Laura Tesch" w:date="2018-08-09T17:21:00Z">
        <w:r w:rsidR="00CA12B6">
          <w:rPr>
            <w:sz w:val="24"/>
            <w:szCs w:val="24"/>
          </w:rPr>
          <w:t>,</w:t>
        </w:r>
      </w:ins>
      <w:r w:rsidR="00654572" w:rsidRPr="005A4578">
        <w:rPr>
          <w:sz w:val="24"/>
          <w:szCs w:val="24"/>
        </w:rPr>
        <w:t xml:space="preserve"> an increase in life expectancy with a decrease in lifespan variation</w:t>
      </w:r>
      <w:ins w:id="1319" w:author="Laura Tesch" w:date="2018-08-09T17:21:00Z">
        <w:r w:rsidR="00CA12B6">
          <w:rPr>
            <w:sz w:val="24"/>
            <w:szCs w:val="24"/>
          </w:rPr>
          <w:t>)</w:t>
        </w:r>
      </w:ins>
      <w:r w:rsidR="00654572" w:rsidRPr="005A4578">
        <w:rPr>
          <w:sz w:val="24"/>
          <w:szCs w:val="24"/>
        </w:rPr>
        <w:t xml:space="preserve">. For example, it was apparent that between-country differences in lifespan variation have and continue to be larger (in relative terms) than between-country differences in life expectancy (coefficients of variation for </w:t>
      </w:r>
      <w:r w:rsidR="00654572" w:rsidRPr="005A4578">
        <w:rPr>
          <w:i/>
          <w:sz w:val="24"/>
          <w:szCs w:val="24"/>
        </w:rPr>
        <w:t>e</w:t>
      </w:r>
      <w:r w:rsidR="00654572" w:rsidRPr="005A4578">
        <w:rPr>
          <w:sz w:val="24"/>
          <w:szCs w:val="24"/>
          <w:vertAlign w:val="subscript"/>
        </w:rPr>
        <w:t>0</w:t>
      </w:r>
      <w:r w:rsidR="00654572" w:rsidRPr="005A4578">
        <w:rPr>
          <w:sz w:val="24"/>
          <w:szCs w:val="24"/>
        </w:rPr>
        <w:t xml:space="preserve"> and </w:t>
      </w:r>
      <w:r w:rsidR="00654572" w:rsidRPr="005A4578">
        <w:rPr>
          <w:i/>
          <w:sz w:val="24"/>
          <w:szCs w:val="24"/>
        </w:rPr>
        <w:t>e</w:t>
      </w:r>
      <w:r w:rsidR="00654572" w:rsidRPr="00CA12B6">
        <w:rPr>
          <w:sz w:val="24"/>
          <w:szCs w:val="24"/>
          <w:vertAlign w:val="superscript"/>
          <w:rPrChange w:id="1320" w:author="Laura Tesch" w:date="2018-08-09T17:20:00Z">
            <w:rPr>
              <w:i/>
              <w:sz w:val="24"/>
              <w:szCs w:val="24"/>
              <w:vertAlign w:val="superscript"/>
            </w:rPr>
          </w:rPrChange>
        </w:rPr>
        <w:t>†</w:t>
      </w:r>
      <w:r w:rsidR="00654572" w:rsidRPr="00CA12B6">
        <w:rPr>
          <w:sz w:val="24"/>
          <w:szCs w:val="24"/>
          <w:rPrChange w:id="1321" w:author="Laura Tesch" w:date="2018-08-09T17:20:00Z">
            <w:rPr>
              <w:i/>
              <w:sz w:val="24"/>
              <w:szCs w:val="24"/>
            </w:rPr>
          </w:rPrChange>
        </w:rPr>
        <w:t xml:space="preserve"> </w:t>
      </w:r>
      <w:r w:rsidR="00654572" w:rsidRPr="005A4578">
        <w:rPr>
          <w:sz w:val="24"/>
          <w:szCs w:val="24"/>
        </w:rPr>
        <w:t>in 2014 are 0.06 and 0.11, respectively).</w:t>
      </w:r>
    </w:p>
    <w:p w14:paraId="1CFA6031" w14:textId="6837F1B4" w:rsidR="00115554" w:rsidRPr="005A4578" w:rsidRDefault="00654572" w:rsidP="00115554">
      <w:pPr>
        <w:pStyle w:val="BodyText"/>
        <w:spacing w:line="480" w:lineRule="auto"/>
        <w:ind w:firstLine="720"/>
        <w:rPr>
          <w:sz w:val="24"/>
          <w:szCs w:val="24"/>
        </w:rPr>
      </w:pPr>
      <w:r w:rsidRPr="005A4578">
        <w:rPr>
          <w:sz w:val="24"/>
          <w:szCs w:val="24"/>
        </w:rPr>
        <w:t>From a public health perspective, these results are important because they disclose inequalities underlying population health that could not be identified by looking at life expectancy</w:t>
      </w:r>
      <w:r w:rsidR="001E6567">
        <w:rPr>
          <w:sz w:val="24"/>
          <w:szCs w:val="24"/>
        </w:rPr>
        <w:t xml:space="preserve"> </w:t>
      </w:r>
      <w:r w:rsidRPr="005A4578">
        <w:rPr>
          <w:sz w:val="24"/>
          <w:szCs w:val="24"/>
        </w:rPr>
        <w:t>alone.</w:t>
      </w:r>
      <w:r w:rsidR="001E6567">
        <w:rPr>
          <w:sz w:val="24"/>
          <w:szCs w:val="24"/>
        </w:rPr>
        <w:t xml:space="preserve"> </w:t>
      </w:r>
      <w:r w:rsidRPr="005A4578">
        <w:rPr>
          <w:sz w:val="24"/>
          <w:szCs w:val="24"/>
        </w:rPr>
        <w:t xml:space="preserve">As </w:t>
      </w:r>
      <w:del w:id="1322" w:author="Teresa Artman" w:date="2018-09-01T15:13:00Z">
        <w:r w:rsidRPr="005A4578" w:rsidDel="00922654">
          <w:rPr>
            <w:sz w:val="24"/>
            <w:szCs w:val="24"/>
          </w:rPr>
          <w:delText xml:space="preserve">previously </w:delText>
        </w:r>
      </w:del>
      <w:r w:rsidRPr="005A4578">
        <w:rPr>
          <w:sz w:val="24"/>
          <w:szCs w:val="24"/>
        </w:rPr>
        <w:t>noted</w:t>
      </w:r>
      <w:ins w:id="1323" w:author="Teresa Artman" w:date="2018-09-01T15:13:00Z">
        <w:r w:rsidR="00922654">
          <w:rPr>
            <w:sz w:val="24"/>
            <w:szCs w:val="24"/>
          </w:rPr>
          <w:t xml:space="preserve"> earlier</w:t>
        </w:r>
      </w:ins>
      <w:r w:rsidRPr="005A4578">
        <w:rPr>
          <w:sz w:val="24"/>
          <w:szCs w:val="24"/>
        </w:rPr>
        <w:t>,</w:t>
      </w:r>
      <w:r w:rsidR="001E6567">
        <w:rPr>
          <w:sz w:val="24"/>
          <w:szCs w:val="24"/>
        </w:rPr>
        <w:t xml:space="preserve"> </w:t>
      </w:r>
      <w:r w:rsidRPr="005A4578">
        <w:rPr>
          <w:sz w:val="24"/>
          <w:szCs w:val="24"/>
        </w:rPr>
        <w:t>the full distribution of deaths is characterized not only by</w:t>
      </w:r>
      <w:r w:rsidR="001E6567">
        <w:rPr>
          <w:sz w:val="24"/>
          <w:szCs w:val="24"/>
        </w:rPr>
        <w:t xml:space="preserve"> </w:t>
      </w:r>
      <w:r w:rsidRPr="005A4578">
        <w:rPr>
          <w:sz w:val="24"/>
          <w:szCs w:val="24"/>
        </w:rPr>
        <w:t>the mean (life expectancy)</w:t>
      </w:r>
      <w:del w:id="1324" w:author="Teresa Artman" w:date="2018-09-01T15:13:00Z">
        <w:r w:rsidRPr="005A4578" w:rsidDel="00922654">
          <w:rPr>
            <w:sz w:val="24"/>
            <w:szCs w:val="24"/>
          </w:rPr>
          <w:delText>,</w:delText>
        </w:r>
      </w:del>
      <w:r w:rsidRPr="005A4578">
        <w:rPr>
          <w:sz w:val="24"/>
          <w:szCs w:val="24"/>
        </w:rPr>
        <w:t xml:space="preserve"> but also by</w:t>
      </w:r>
      <w:r w:rsidR="001E6567">
        <w:rPr>
          <w:sz w:val="24"/>
          <w:szCs w:val="24"/>
        </w:rPr>
        <w:t xml:space="preserve"> </w:t>
      </w:r>
      <w:r w:rsidRPr="005A4578">
        <w:rPr>
          <w:sz w:val="24"/>
          <w:szCs w:val="24"/>
        </w:rPr>
        <w:t>the dispersion</w:t>
      </w:r>
      <w:r w:rsidR="001E6567">
        <w:rPr>
          <w:sz w:val="24"/>
          <w:szCs w:val="24"/>
        </w:rPr>
        <w:t xml:space="preserve"> </w:t>
      </w:r>
      <w:r w:rsidRPr="005A4578">
        <w:rPr>
          <w:sz w:val="24"/>
          <w:szCs w:val="24"/>
        </w:rPr>
        <w:t>in ages at death (Edwards and Tuljapurkar</w:t>
      </w:r>
      <w:r w:rsidR="001E6567">
        <w:rPr>
          <w:sz w:val="24"/>
          <w:szCs w:val="24"/>
        </w:rPr>
        <w:t xml:space="preserve"> </w:t>
      </w:r>
      <w:r w:rsidRPr="005A4578">
        <w:rPr>
          <w:sz w:val="24"/>
          <w:szCs w:val="24"/>
        </w:rPr>
        <w:t>2005).</w:t>
      </w:r>
      <w:r w:rsidR="001E6567">
        <w:rPr>
          <w:sz w:val="24"/>
          <w:szCs w:val="24"/>
        </w:rPr>
        <w:t xml:space="preserve"> </w:t>
      </w:r>
      <w:r w:rsidRPr="005A4578">
        <w:rPr>
          <w:sz w:val="24"/>
          <w:szCs w:val="24"/>
        </w:rPr>
        <w:t>Periods of increasing lifespan variability underscore both</w:t>
      </w:r>
      <w:r w:rsidR="001E6567">
        <w:rPr>
          <w:sz w:val="24"/>
          <w:szCs w:val="24"/>
        </w:rPr>
        <w:t xml:space="preserve"> </w:t>
      </w:r>
      <w:r w:rsidRPr="005A4578">
        <w:rPr>
          <w:sz w:val="24"/>
          <w:szCs w:val="24"/>
        </w:rPr>
        <w:t>a rise in within-group heterogeneity at the population level and increasing uncertainty about the timing of</w:t>
      </w:r>
      <w:r w:rsidR="001E6567">
        <w:rPr>
          <w:sz w:val="24"/>
          <w:szCs w:val="24"/>
        </w:rPr>
        <w:t xml:space="preserve"> </w:t>
      </w:r>
      <w:r w:rsidRPr="005A4578">
        <w:rPr>
          <w:sz w:val="24"/>
          <w:szCs w:val="24"/>
        </w:rPr>
        <w:t>death at the individual level. Similar episodes have</w:t>
      </w:r>
      <w:r w:rsidR="001E6567">
        <w:rPr>
          <w:sz w:val="24"/>
          <w:szCs w:val="24"/>
        </w:rPr>
        <w:t xml:space="preserve"> </w:t>
      </w:r>
      <w:r w:rsidRPr="005A4578">
        <w:rPr>
          <w:sz w:val="24"/>
          <w:szCs w:val="24"/>
        </w:rPr>
        <w:t>been found previously for some countries</w:t>
      </w:r>
      <w:ins w:id="1325" w:author="Teresa Artman" w:date="2018-09-01T15:13:00Z">
        <w:r w:rsidR="00922654">
          <w:rPr>
            <w:sz w:val="24"/>
            <w:szCs w:val="24"/>
          </w:rPr>
          <w:t>,</w:t>
        </w:r>
      </w:ins>
      <w:r w:rsidRPr="005A4578">
        <w:rPr>
          <w:sz w:val="24"/>
          <w:szCs w:val="24"/>
        </w:rPr>
        <w:t xml:space="preserve"> and they are</w:t>
      </w:r>
      <w:r w:rsidR="001E6567">
        <w:rPr>
          <w:sz w:val="24"/>
          <w:szCs w:val="24"/>
        </w:rPr>
        <w:t xml:space="preserve"> </w:t>
      </w:r>
      <w:r w:rsidRPr="005A4578">
        <w:rPr>
          <w:sz w:val="24"/>
          <w:szCs w:val="24"/>
        </w:rPr>
        <w:t xml:space="preserve">seen as outliers that are not following the classic </w:t>
      </w:r>
      <w:del w:id="1326" w:author="Teresa Artman" w:date="2018-09-06T16:40:00Z">
        <w:r w:rsidRPr="005A4578" w:rsidDel="00D06FF6">
          <w:rPr>
            <w:sz w:val="24"/>
            <w:szCs w:val="24"/>
          </w:rPr>
          <w:delText>w</w:delText>
        </w:r>
      </w:del>
      <w:ins w:id="1327" w:author="Teresa Artman" w:date="2018-09-06T16:40:00Z">
        <w:r w:rsidR="00D06FF6">
          <w:rPr>
            <w:sz w:val="24"/>
            <w:szCs w:val="24"/>
          </w:rPr>
          <w:t>W</w:t>
        </w:r>
      </w:ins>
      <w:r w:rsidRPr="005A4578">
        <w:rPr>
          <w:sz w:val="24"/>
          <w:szCs w:val="24"/>
        </w:rPr>
        <w:t>estern trend (Wilmoth and Horiuchi 1999). For instance, stagnating or increasing lifespan variation has been seen alongside life expectancy increase among lower socioeconomic groups or regions in Europe,</w:t>
      </w:r>
      <w:r w:rsidR="001E6567">
        <w:rPr>
          <w:sz w:val="24"/>
          <w:szCs w:val="24"/>
        </w:rPr>
        <w:t xml:space="preserve"> </w:t>
      </w:r>
      <w:r w:rsidRPr="005A4578">
        <w:rPr>
          <w:sz w:val="24"/>
          <w:szCs w:val="24"/>
        </w:rPr>
        <w:t>driven by</w:t>
      </w:r>
      <w:r w:rsidR="001E6567">
        <w:rPr>
          <w:sz w:val="24"/>
          <w:szCs w:val="24"/>
        </w:rPr>
        <w:t xml:space="preserve"> </w:t>
      </w:r>
      <w:r w:rsidRPr="005A4578">
        <w:rPr>
          <w:sz w:val="24"/>
          <w:szCs w:val="24"/>
        </w:rPr>
        <w:t>mortality stagnation among young adults (</w:t>
      </w:r>
      <w:del w:id="1328" w:author="Laura Tesch" w:date="2018-08-09T17:21:00Z">
        <w:r w:rsidRPr="005A4578" w:rsidDel="00CA12B6">
          <w:rPr>
            <w:sz w:val="24"/>
            <w:szCs w:val="24"/>
          </w:rPr>
          <w:delText>van</w:delText>
        </w:r>
        <w:r w:rsidR="001E6567" w:rsidDel="00CA12B6">
          <w:rPr>
            <w:sz w:val="24"/>
            <w:szCs w:val="24"/>
          </w:rPr>
          <w:delText xml:space="preserve"> </w:delText>
        </w:r>
        <w:r w:rsidRPr="005A4578" w:rsidDel="00CA12B6">
          <w:rPr>
            <w:sz w:val="24"/>
            <w:szCs w:val="24"/>
          </w:rPr>
          <w:delText>Raalte</w:delText>
        </w:r>
        <w:r w:rsidR="001E6567" w:rsidDel="00CA12B6">
          <w:rPr>
            <w:sz w:val="24"/>
            <w:szCs w:val="24"/>
          </w:rPr>
          <w:delText xml:space="preserve"> </w:delText>
        </w:r>
        <w:r w:rsidRPr="005A4578" w:rsidDel="00CA12B6">
          <w:rPr>
            <w:sz w:val="24"/>
            <w:szCs w:val="24"/>
          </w:rPr>
          <w:delText xml:space="preserve">et al. 2014, </w:delText>
        </w:r>
      </w:del>
      <w:r w:rsidRPr="005A4578">
        <w:rPr>
          <w:sz w:val="24"/>
          <w:szCs w:val="24"/>
        </w:rPr>
        <w:t>Brønnum-Hansen 2017</w:t>
      </w:r>
      <w:ins w:id="1329" w:author="Laura Tesch" w:date="2018-08-09T17:21:00Z">
        <w:r w:rsidR="00CA12B6">
          <w:rPr>
            <w:sz w:val="24"/>
            <w:szCs w:val="24"/>
          </w:rPr>
          <w:t>;</w:t>
        </w:r>
      </w:ins>
      <w:del w:id="1330" w:author="Laura Tesch" w:date="2018-08-09T17:21:00Z">
        <w:r w:rsidRPr="005A4578" w:rsidDel="00CA12B6">
          <w:rPr>
            <w:sz w:val="24"/>
            <w:szCs w:val="24"/>
          </w:rPr>
          <w:delText>,</w:delText>
        </w:r>
      </w:del>
      <w:r w:rsidRPr="005A4578">
        <w:rPr>
          <w:sz w:val="24"/>
          <w:szCs w:val="24"/>
        </w:rPr>
        <w:t xml:space="preserve"> Seaman et al. 2016</w:t>
      </w:r>
      <w:ins w:id="1331" w:author="Laura Tesch" w:date="2018-08-09T17:21:00Z">
        <w:r w:rsidR="00CA12B6">
          <w:rPr>
            <w:sz w:val="24"/>
            <w:szCs w:val="24"/>
          </w:rPr>
          <w:t xml:space="preserve">; </w:t>
        </w:r>
        <w:r w:rsidR="00CA12B6" w:rsidRPr="005A4578">
          <w:rPr>
            <w:sz w:val="24"/>
            <w:szCs w:val="24"/>
          </w:rPr>
          <w:t>van</w:t>
        </w:r>
        <w:r w:rsidR="00CA12B6">
          <w:rPr>
            <w:sz w:val="24"/>
            <w:szCs w:val="24"/>
          </w:rPr>
          <w:t xml:space="preserve"> </w:t>
        </w:r>
        <w:r w:rsidR="00CA12B6" w:rsidRPr="005A4578">
          <w:rPr>
            <w:sz w:val="24"/>
            <w:szCs w:val="24"/>
          </w:rPr>
          <w:t>Raalte</w:t>
        </w:r>
        <w:r w:rsidR="00CA12B6">
          <w:rPr>
            <w:sz w:val="24"/>
            <w:szCs w:val="24"/>
          </w:rPr>
          <w:t xml:space="preserve"> </w:t>
        </w:r>
        <w:r w:rsidR="00CA12B6" w:rsidRPr="005A4578">
          <w:rPr>
            <w:sz w:val="24"/>
            <w:szCs w:val="24"/>
          </w:rPr>
          <w:t>et al. 2014</w:t>
        </w:r>
      </w:ins>
      <w:r w:rsidRPr="005A4578">
        <w:rPr>
          <w:sz w:val="24"/>
          <w:szCs w:val="24"/>
        </w:rPr>
        <w:t>). In the United States, lower</w:t>
      </w:r>
      <w:ins w:id="1332" w:author="deborah gregg" w:date="2018-08-20T19:07:00Z">
        <w:r w:rsidR="00FA32E0">
          <w:rPr>
            <w:sz w:val="24"/>
            <w:szCs w:val="24"/>
          </w:rPr>
          <w:t>-</w:t>
        </w:r>
      </w:ins>
      <w:del w:id="1333" w:author="deborah gregg" w:date="2018-08-20T19:07:00Z">
        <w:r w:rsidRPr="005A4578" w:rsidDel="00FA32E0">
          <w:rPr>
            <w:sz w:val="24"/>
            <w:szCs w:val="24"/>
          </w:rPr>
          <w:delText xml:space="preserve"> </w:delText>
        </w:r>
      </w:del>
      <w:r w:rsidRPr="005A4578">
        <w:rPr>
          <w:sz w:val="24"/>
          <w:szCs w:val="24"/>
        </w:rPr>
        <w:t xml:space="preserve">educated groups have experienced both life expectancy decreases and increases in lifespan variation (Sasson 2016). More recently, much attention has been paid to poor trends in </w:t>
      </w:r>
      <w:del w:id="1334" w:author="Laura Tesch" w:date="2018-09-26T10:55:00Z">
        <w:r w:rsidRPr="005A4578" w:rsidDel="003521A5">
          <w:rPr>
            <w:sz w:val="24"/>
            <w:szCs w:val="24"/>
          </w:rPr>
          <w:delText>mid-</w:delText>
        </w:r>
      </w:del>
      <w:ins w:id="1335" w:author="Laura Tesch" w:date="2018-09-26T10:55:00Z">
        <w:r w:rsidR="003521A5">
          <w:rPr>
            <w:sz w:val="24"/>
            <w:szCs w:val="24"/>
          </w:rPr>
          <w:t>mid</w:t>
        </w:r>
      </w:ins>
      <w:r w:rsidRPr="005A4578">
        <w:rPr>
          <w:sz w:val="24"/>
          <w:szCs w:val="24"/>
        </w:rPr>
        <w:t>life mortality among white Americans, particularly females (Case and Deaton 2015</w:t>
      </w:r>
      <w:ins w:id="1336" w:author="Laura Tesch" w:date="2018-08-09T17:22:00Z">
        <w:r w:rsidR="00CA12B6">
          <w:rPr>
            <w:sz w:val="24"/>
            <w:szCs w:val="24"/>
          </w:rPr>
          <w:t>;</w:t>
        </w:r>
      </w:ins>
      <w:del w:id="1337" w:author="Laura Tesch" w:date="2018-08-09T17:22:00Z">
        <w:r w:rsidRPr="005A4578" w:rsidDel="00CA12B6">
          <w:rPr>
            <w:sz w:val="24"/>
            <w:szCs w:val="24"/>
          </w:rPr>
          <w:delText>,</w:delText>
        </w:r>
      </w:del>
      <w:r w:rsidRPr="005A4578">
        <w:rPr>
          <w:sz w:val="24"/>
          <w:szCs w:val="24"/>
        </w:rPr>
        <w:t xml:space="preserve"> Montez and Zajacova 2013). As </w:t>
      </w:r>
      <w:del w:id="1338" w:author="Laura Tesch" w:date="2018-08-09T17:22:00Z">
        <w:r w:rsidRPr="005A4578" w:rsidDel="00CA12B6">
          <w:rPr>
            <w:sz w:val="24"/>
            <w:szCs w:val="24"/>
          </w:rPr>
          <w:delText xml:space="preserve">noted by </w:delText>
        </w:r>
      </w:del>
      <w:r w:rsidRPr="005A4578">
        <w:rPr>
          <w:sz w:val="24"/>
          <w:szCs w:val="24"/>
        </w:rPr>
        <w:t>Gillespie et al. (2014)</w:t>
      </w:r>
      <w:ins w:id="1339" w:author="Laura Tesch" w:date="2018-08-09T17:22:00Z">
        <w:r w:rsidR="00CA12B6">
          <w:rPr>
            <w:sz w:val="24"/>
            <w:szCs w:val="24"/>
          </w:rPr>
          <w:t xml:space="preserve"> noted</w:t>
        </w:r>
      </w:ins>
      <w:r w:rsidRPr="005A4578">
        <w:rPr>
          <w:sz w:val="24"/>
          <w:szCs w:val="24"/>
        </w:rPr>
        <w:t>, the challenge</w:t>
      </w:r>
      <w:r w:rsidR="001E6567">
        <w:rPr>
          <w:sz w:val="24"/>
          <w:szCs w:val="24"/>
        </w:rPr>
        <w:t xml:space="preserve"> </w:t>
      </w:r>
      <w:r w:rsidRPr="005A4578">
        <w:rPr>
          <w:sz w:val="24"/>
          <w:szCs w:val="24"/>
        </w:rPr>
        <w:t xml:space="preserve">of </w:t>
      </w:r>
      <w:r w:rsidRPr="005A4578">
        <w:rPr>
          <w:sz w:val="24"/>
          <w:szCs w:val="24"/>
        </w:rPr>
        <w:lastRenderedPageBreak/>
        <w:t xml:space="preserve">reducing young-adult mortality could anticipate a new pattern characterized by increases in lifespan inequality. Our results </w:t>
      </w:r>
      <w:del w:id="1340" w:author="Laura Tesch" w:date="2018-09-26T11:09:00Z">
        <w:r w:rsidRPr="005A4578" w:rsidDel="00A311A3">
          <w:rPr>
            <w:sz w:val="24"/>
            <w:szCs w:val="24"/>
          </w:rPr>
          <w:delText xml:space="preserve">are </w:delText>
        </w:r>
      </w:del>
      <w:ins w:id="1341" w:author="Laura Tesch" w:date="2018-09-26T11:09:00Z">
        <w:r w:rsidR="00A311A3">
          <w:rPr>
            <w:sz w:val="24"/>
            <w:szCs w:val="24"/>
          </w:rPr>
          <w:t>offer</w:t>
        </w:r>
        <w:r w:rsidR="00A311A3" w:rsidRPr="005A4578">
          <w:rPr>
            <w:sz w:val="24"/>
            <w:szCs w:val="24"/>
          </w:rPr>
          <w:t xml:space="preserve"> </w:t>
        </w:r>
      </w:ins>
      <w:r w:rsidRPr="005A4578">
        <w:rPr>
          <w:sz w:val="24"/>
          <w:szCs w:val="24"/>
        </w:rPr>
        <w:t>further proof of the independence of the two measures during long periods with atypical mortality schedules and illustrate the need to monitor lifespan variation for a complete picture of population health.</w:t>
      </w:r>
    </w:p>
    <w:p w14:paraId="6C02445E" w14:textId="27A55BAF" w:rsidR="002F6B4E" w:rsidRPr="005A4578" w:rsidRDefault="00654572" w:rsidP="00115554">
      <w:pPr>
        <w:pStyle w:val="BodyText"/>
        <w:spacing w:line="480" w:lineRule="auto"/>
        <w:ind w:firstLine="720"/>
        <w:rPr>
          <w:sz w:val="24"/>
          <w:szCs w:val="24"/>
        </w:rPr>
      </w:pPr>
      <w:r w:rsidRPr="005A4578">
        <w:rPr>
          <w:sz w:val="24"/>
          <w:szCs w:val="24"/>
        </w:rPr>
        <w:t>At the same time, our results revealed a paradox of sorts. On the one hand, between-country differences in lifespan variation were more stable than between-country differences in life expectancy. On the other hand, changes in lifespan variation were more sensitive to year-to-year morta</w:t>
      </w:r>
      <w:r w:rsidR="00DA3C06">
        <w:rPr>
          <w:sz w:val="24"/>
          <w:szCs w:val="24"/>
        </w:rPr>
        <w:t>lity fluctuations than life ex</w:t>
      </w:r>
      <w:r w:rsidRPr="005A4578">
        <w:rPr>
          <w:sz w:val="24"/>
          <w:szCs w:val="24"/>
        </w:rPr>
        <w:t xml:space="preserve">pectancy, particularly when viewed on a relative scale. Measures of dispersion are more sensitive to mortality change in early </w:t>
      </w:r>
      <w:del w:id="1342" w:author="Laura Tesch" w:date="2018-09-26T10:56:00Z">
        <w:r w:rsidRPr="005A4578" w:rsidDel="003521A5">
          <w:rPr>
            <w:sz w:val="24"/>
            <w:szCs w:val="24"/>
          </w:rPr>
          <w:delText>mid-</w:delText>
        </w:r>
      </w:del>
      <w:ins w:id="1343" w:author="Laura Tesch" w:date="2018-09-26T10:56:00Z">
        <w:r w:rsidR="003521A5">
          <w:rPr>
            <w:sz w:val="24"/>
            <w:szCs w:val="24"/>
          </w:rPr>
          <w:t>mid</w:t>
        </w:r>
      </w:ins>
      <w:r w:rsidRPr="005A4578">
        <w:rPr>
          <w:sz w:val="24"/>
          <w:szCs w:val="24"/>
        </w:rPr>
        <w:t>life than life expectancy (van Raalte and Caswell 2013). Mortality between ages 25 and 50 experienced larger changes in response to crises than older</w:t>
      </w:r>
      <w:ins w:id="1344" w:author="Laura Tesch" w:date="2018-09-26T11:12:00Z">
        <w:r w:rsidR="005862C2">
          <w:rPr>
            <w:sz w:val="24"/>
            <w:szCs w:val="24"/>
          </w:rPr>
          <w:t>-</w:t>
        </w:r>
      </w:ins>
      <w:del w:id="1345" w:author="Laura Tesch" w:date="2018-09-26T11:12:00Z">
        <w:r w:rsidRPr="005A4578" w:rsidDel="005862C2">
          <w:rPr>
            <w:sz w:val="24"/>
            <w:szCs w:val="24"/>
          </w:rPr>
          <w:delText xml:space="preserve"> </w:delText>
        </w:r>
      </w:del>
      <w:r w:rsidRPr="005A4578">
        <w:rPr>
          <w:sz w:val="24"/>
          <w:szCs w:val="24"/>
        </w:rPr>
        <w:t>adult mortality over the period</w:t>
      </w:r>
      <w:del w:id="1346" w:author="Laura Tesch" w:date="2018-09-26T11:10:00Z">
        <w:r w:rsidRPr="005A4578" w:rsidDel="000A5F64">
          <w:rPr>
            <w:sz w:val="24"/>
            <w:szCs w:val="24"/>
          </w:rPr>
          <w:delText>,</w:delText>
        </w:r>
      </w:del>
      <w:r w:rsidRPr="005A4578">
        <w:rPr>
          <w:sz w:val="24"/>
          <w:szCs w:val="24"/>
        </w:rPr>
        <w:t xml:space="preserve"> </w:t>
      </w:r>
      <w:del w:id="1347" w:author="Teresa Artman" w:date="2018-09-01T15:14:00Z">
        <w:r w:rsidRPr="005A4578" w:rsidDel="00510EE2">
          <w:rPr>
            <w:sz w:val="24"/>
            <w:szCs w:val="24"/>
          </w:rPr>
          <w:delText xml:space="preserve">seen </w:delText>
        </w:r>
      </w:del>
      <w:ins w:id="1348" w:author="Laura Tesch" w:date="2018-09-26T11:10:00Z">
        <w:r w:rsidR="000A5F64">
          <w:rPr>
            <w:sz w:val="24"/>
            <w:szCs w:val="24"/>
          </w:rPr>
          <w:t>(</w:t>
        </w:r>
      </w:ins>
      <w:ins w:id="1349" w:author="Laura Tesch" w:date="2018-09-26T11:09:00Z">
        <w:r w:rsidR="000A5F64">
          <w:rPr>
            <w:sz w:val="24"/>
            <w:szCs w:val="24"/>
          </w:rPr>
          <w:t xml:space="preserve">as </w:t>
        </w:r>
      </w:ins>
      <w:ins w:id="1350" w:author="Teresa Artman" w:date="2018-09-01T15:14:00Z">
        <w:r w:rsidR="00510EE2">
          <w:rPr>
            <w:sz w:val="24"/>
            <w:szCs w:val="24"/>
          </w:rPr>
          <w:t xml:space="preserve">shown </w:t>
        </w:r>
      </w:ins>
      <w:r w:rsidRPr="005A4578">
        <w:rPr>
          <w:sz w:val="24"/>
          <w:szCs w:val="24"/>
        </w:rPr>
        <w:t>clearly in Fig</w:t>
      </w:r>
      <w:ins w:id="1351" w:author="Laura Tesch" w:date="2018-08-09T17:21:00Z">
        <w:r w:rsidR="00CA12B6">
          <w:rPr>
            <w:sz w:val="24"/>
            <w:szCs w:val="24"/>
          </w:rPr>
          <w:t>.</w:t>
        </w:r>
      </w:ins>
      <w:del w:id="1352" w:author="Laura Tesch" w:date="2018-08-09T17:21:00Z">
        <w:r w:rsidRPr="005A4578" w:rsidDel="00CA12B6">
          <w:rPr>
            <w:sz w:val="24"/>
            <w:szCs w:val="24"/>
          </w:rPr>
          <w:delText>ure</w:delText>
        </w:r>
      </w:del>
      <w:r w:rsidRPr="005A4578">
        <w:rPr>
          <w:sz w:val="24"/>
          <w:szCs w:val="24"/>
        </w:rPr>
        <w:t xml:space="preserve"> 1</w:t>
      </w:r>
      <w:ins w:id="1353" w:author="Laura Tesch" w:date="2018-09-26T11:10:00Z">
        <w:r w:rsidR="000A5F64">
          <w:rPr>
            <w:sz w:val="24"/>
            <w:szCs w:val="24"/>
          </w:rPr>
          <w:t>),</w:t>
        </w:r>
      </w:ins>
      <w:del w:id="1354" w:author="Laura Tesch" w:date="2018-09-26T11:10:00Z">
        <w:r w:rsidRPr="005A4578" w:rsidDel="000A5F64">
          <w:rPr>
            <w:sz w:val="24"/>
            <w:szCs w:val="24"/>
          </w:rPr>
          <w:delText>.</w:delText>
        </w:r>
      </w:del>
      <w:r w:rsidRPr="005A4578">
        <w:rPr>
          <w:sz w:val="24"/>
          <w:szCs w:val="24"/>
        </w:rPr>
        <w:t xml:space="preserve"> </w:t>
      </w:r>
      <w:del w:id="1355" w:author="Laura Tesch" w:date="2018-09-26T11:10:00Z">
        <w:r w:rsidRPr="005A4578" w:rsidDel="000A5F64">
          <w:rPr>
            <w:sz w:val="24"/>
            <w:szCs w:val="24"/>
          </w:rPr>
          <w:delText xml:space="preserve">This </w:delText>
        </w:r>
      </w:del>
      <w:ins w:id="1356" w:author="Laura Tesch" w:date="2018-09-26T11:10:00Z">
        <w:r w:rsidR="000A5F64">
          <w:rPr>
            <w:sz w:val="24"/>
            <w:szCs w:val="24"/>
          </w:rPr>
          <w:t>which</w:t>
        </w:r>
        <w:r w:rsidR="000A5F64" w:rsidRPr="005A4578">
          <w:rPr>
            <w:sz w:val="24"/>
            <w:szCs w:val="24"/>
          </w:rPr>
          <w:t xml:space="preserve"> </w:t>
        </w:r>
      </w:ins>
      <w:r w:rsidRPr="005A4578">
        <w:rPr>
          <w:sz w:val="24"/>
          <w:szCs w:val="24"/>
        </w:rPr>
        <w:t>explains why life disparity showed greater year-to-year fluctuation than life expectancy. Meanwhile, mortality differences over older working ages and among the early retired have a larger impact on life expectancy than life disparity</w:t>
      </w:r>
      <w:ins w:id="1357" w:author="Teresa Artman" w:date="2018-09-01T15:15:00Z">
        <w:r w:rsidR="00510EE2">
          <w:rPr>
            <w:sz w:val="24"/>
            <w:szCs w:val="24"/>
          </w:rPr>
          <w:t>:</w:t>
        </w:r>
      </w:ins>
      <w:del w:id="1358" w:author="Teresa Artman" w:date="2018-09-01T15:15:00Z">
        <w:r w:rsidRPr="005A4578" w:rsidDel="00510EE2">
          <w:rPr>
            <w:sz w:val="24"/>
            <w:szCs w:val="24"/>
          </w:rPr>
          <w:delText>.</w:delText>
        </w:r>
      </w:del>
      <w:r w:rsidRPr="005A4578">
        <w:rPr>
          <w:sz w:val="24"/>
          <w:szCs w:val="24"/>
        </w:rPr>
        <w:t xml:space="preserve"> </w:t>
      </w:r>
      <w:del w:id="1359" w:author="Teresa Artman" w:date="2018-09-01T15:15:00Z">
        <w:r w:rsidRPr="005A4578" w:rsidDel="00510EE2">
          <w:rPr>
            <w:sz w:val="24"/>
            <w:szCs w:val="24"/>
          </w:rPr>
          <w:delText xml:space="preserve">This is because </w:delText>
        </w:r>
      </w:del>
      <w:r w:rsidRPr="005A4578">
        <w:rPr>
          <w:sz w:val="24"/>
          <w:szCs w:val="24"/>
        </w:rPr>
        <w:t>these ages are found on either side of the threshold age, with mortality declines (or increases) often offsetting each other, so that the net impact is no change in lifespan variation. As a result, the combination of mortality changes over</w:t>
      </w:r>
      <w:r w:rsidR="00DA3C06">
        <w:rPr>
          <w:sz w:val="24"/>
          <w:szCs w:val="24"/>
        </w:rPr>
        <w:t xml:space="preserve"> younger ages with growing mor</w:t>
      </w:r>
      <w:r w:rsidRPr="005A4578">
        <w:rPr>
          <w:sz w:val="24"/>
          <w:szCs w:val="24"/>
        </w:rPr>
        <w:t xml:space="preserve">tality </w:t>
      </w:r>
      <w:del w:id="1360" w:author="Laura Tesch" w:date="2018-09-26T11:11:00Z">
        <w:r w:rsidRPr="005A4578" w:rsidDel="001B5D4C">
          <w:rPr>
            <w:sz w:val="24"/>
            <w:szCs w:val="24"/>
          </w:rPr>
          <w:delText xml:space="preserve">differentials </w:delText>
        </w:r>
      </w:del>
      <w:ins w:id="1361" w:author="Laura Tesch" w:date="2018-09-26T11:11:00Z">
        <w:r w:rsidR="001B5D4C" w:rsidRPr="005A4578">
          <w:rPr>
            <w:sz w:val="24"/>
            <w:szCs w:val="24"/>
          </w:rPr>
          <w:t>differen</w:t>
        </w:r>
        <w:r w:rsidR="001B5D4C">
          <w:rPr>
            <w:sz w:val="24"/>
            <w:szCs w:val="24"/>
          </w:rPr>
          <w:t>ce</w:t>
        </w:r>
        <w:r w:rsidR="001B5D4C" w:rsidRPr="005A4578">
          <w:rPr>
            <w:sz w:val="24"/>
            <w:szCs w:val="24"/>
          </w:rPr>
          <w:t xml:space="preserve">s </w:t>
        </w:r>
      </w:ins>
      <w:r w:rsidRPr="005A4578">
        <w:rPr>
          <w:sz w:val="24"/>
          <w:szCs w:val="24"/>
        </w:rPr>
        <w:t>at older</w:t>
      </w:r>
      <w:ins w:id="1362" w:author="Laura Tesch" w:date="2018-09-26T11:12:00Z">
        <w:r w:rsidR="005862C2">
          <w:rPr>
            <w:sz w:val="24"/>
            <w:szCs w:val="24"/>
          </w:rPr>
          <w:t>-</w:t>
        </w:r>
      </w:ins>
      <w:del w:id="1363" w:author="Laura Tesch" w:date="2018-09-26T11:12:00Z">
        <w:r w:rsidRPr="005A4578" w:rsidDel="005862C2">
          <w:rPr>
            <w:sz w:val="24"/>
            <w:szCs w:val="24"/>
          </w:rPr>
          <w:delText xml:space="preserve"> </w:delText>
        </w:r>
      </w:del>
      <w:r w:rsidRPr="005A4578">
        <w:rPr>
          <w:sz w:val="24"/>
          <w:szCs w:val="24"/>
        </w:rPr>
        <w:t>adult ages can lead to widening between-country inequalities in life expectancy</w:t>
      </w:r>
      <w:del w:id="1364" w:author="Laura Tesch" w:date="2018-09-26T11:12:00Z">
        <w:r w:rsidRPr="005A4578" w:rsidDel="00E72861">
          <w:rPr>
            <w:sz w:val="24"/>
            <w:szCs w:val="24"/>
          </w:rPr>
          <w:delText>,</w:delText>
        </w:r>
      </w:del>
      <w:r w:rsidRPr="005A4578">
        <w:rPr>
          <w:sz w:val="24"/>
          <w:szCs w:val="24"/>
        </w:rPr>
        <w:t xml:space="preserve"> alongside stable </w:t>
      </w:r>
      <w:ins w:id="1365" w:author="Laura Tesch" w:date="2018-09-26T11:13:00Z">
        <w:r w:rsidR="003A2609">
          <w:rPr>
            <w:sz w:val="24"/>
            <w:szCs w:val="24"/>
          </w:rPr>
          <w:t xml:space="preserve">differences in </w:t>
        </w:r>
      </w:ins>
      <w:r w:rsidRPr="005A4578">
        <w:rPr>
          <w:sz w:val="24"/>
          <w:szCs w:val="24"/>
        </w:rPr>
        <w:t>life disparity</w:t>
      </w:r>
      <w:del w:id="1366" w:author="Laura Tesch" w:date="2018-09-26T11:13:00Z">
        <w:r w:rsidRPr="005A4578" w:rsidDel="003A2609">
          <w:rPr>
            <w:sz w:val="24"/>
            <w:szCs w:val="24"/>
          </w:rPr>
          <w:delText xml:space="preserve"> differences</w:delText>
        </w:r>
      </w:del>
      <w:r w:rsidRPr="005A4578">
        <w:rPr>
          <w:sz w:val="24"/>
          <w:szCs w:val="24"/>
        </w:rPr>
        <w:t>.</w:t>
      </w:r>
    </w:p>
    <w:p w14:paraId="2E815868" w14:textId="3AE499FD" w:rsidR="002F6B4E" w:rsidRPr="0010550B" w:rsidRDefault="00654572" w:rsidP="00115554">
      <w:pPr>
        <w:spacing w:line="480" w:lineRule="auto"/>
        <w:rPr>
          <w:b/>
          <w:sz w:val="24"/>
          <w:szCs w:val="24"/>
          <w:rPrChange w:id="1367" w:author="Laura Tesch" w:date="2018-08-08T20:12:00Z">
            <w:rPr>
              <w:i/>
              <w:sz w:val="24"/>
              <w:szCs w:val="24"/>
            </w:rPr>
          </w:rPrChange>
        </w:rPr>
      </w:pPr>
      <w:r w:rsidRPr="0010550B">
        <w:rPr>
          <w:b/>
          <w:sz w:val="24"/>
          <w:szCs w:val="24"/>
          <w:rPrChange w:id="1368" w:author="Laura Tesch" w:date="2018-08-08T20:12:00Z">
            <w:rPr>
              <w:i/>
              <w:sz w:val="24"/>
              <w:szCs w:val="24"/>
            </w:rPr>
          </w:rPrChange>
        </w:rPr>
        <w:t>Cause-of-</w:t>
      </w:r>
      <w:r w:rsidR="0010550B" w:rsidRPr="0010550B">
        <w:rPr>
          <w:b/>
          <w:sz w:val="24"/>
          <w:szCs w:val="24"/>
          <w:rPrChange w:id="1369" w:author="Laura Tesch" w:date="2018-08-08T20:12:00Z">
            <w:rPr>
              <w:sz w:val="24"/>
              <w:szCs w:val="24"/>
            </w:rPr>
          </w:rPrChange>
        </w:rPr>
        <w:t xml:space="preserve">Death Contributions </w:t>
      </w:r>
      <w:r w:rsidRPr="0010550B">
        <w:rPr>
          <w:b/>
          <w:sz w:val="24"/>
          <w:szCs w:val="24"/>
          <w:rPrChange w:id="1370" w:author="Laura Tesch" w:date="2018-08-08T20:12:00Z">
            <w:rPr>
              <w:i/>
              <w:sz w:val="24"/>
              <w:szCs w:val="24"/>
            </w:rPr>
          </w:rPrChange>
        </w:rPr>
        <w:t xml:space="preserve">to </w:t>
      </w:r>
      <w:r w:rsidR="0010550B" w:rsidRPr="0010550B">
        <w:rPr>
          <w:b/>
          <w:sz w:val="24"/>
          <w:szCs w:val="24"/>
          <w:rPrChange w:id="1371" w:author="Laura Tesch" w:date="2018-08-08T20:12:00Z">
            <w:rPr>
              <w:sz w:val="24"/>
              <w:szCs w:val="24"/>
            </w:rPr>
          </w:rPrChange>
        </w:rPr>
        <w:t>C</w:t>
      </w:r>
      <w:r w:rsidRPr="0010550B">
        <w:rPr>
          <w:b/>
          <w:sz w:val="24"/>
          <w:szCs w:val="24"/>
          <w:rPrChange w:id="1372" w:author="Laura Tesch" w:date="2018-08-08T20:12:00Z">
            <w:rPr>
              <w:i/>
              <w:sz w:val="24"/>
              <w:szCs w:val="24"/>
            </w:rPr>
          </w:rPrChange>
        </w:rPr>
        <w:t>hanges in</w:t>
      </w:r>
      <w:r w:rsidRPr="0010550B">
        <w:rPr>
          <w:b/>
          <w:i/>
          <w:sz w:val="24"/>
          <w:szCs w:val="24"/>
          <w:rPrChange w:id="1373" w:author="Laura Tesch" w:date="2018-08-08T20:12:00Z">
            <w:rPr>
              <w:i/>
              <w:sz w:val="24"/>
              <w:szCs w:val="24"/>
            </w:rPr>
          </w:rPrChange>
        </w:rPr>
        <w:t xml:space="preserve"> e</w:t>
      </w:r>
      <w:r w:rsidRPr="0010550B">
        <w:rPr>
          <w:b/>
          <w:sz w:val="24"/>
          <w:szCs w:val="24"/>
          <w:vertAlign w:val="superscript"/>
          <w:rPrChange w:id="1374" w:author="Laura Tesch" w:date="2018-08-08T20:12:00Z">
            <w:rPr>
              <w:i/>
              <w:sz w:val="24"/>
              <w:szCs w:val="24"/>
              <w:vertAlign w:val="superscript"/>
            </w:rPr>
          </w:rPrChange>
        </w:rPr>
        <w:t>†</w:t>
      </w:r>
      <w:r w:rsidRPr="0010550B">
        <w:rPr>
          <w:b/>
          <w:sz w:val="24"/>
          <w:szCs w:val="24"/>
          <w:rPrChange w:id="1375" w:author="Laura Tesch" w:date="2018-08-08T20:12:00Z">
            <w:rPr>
              <w:i/>
              <w:sz w:val="24"/>
              <w:szCs w:val="24"/>
            </w:rPr>
          </w:rPrChange>
        </w:rPr>
        <w:t xml:space="preserve"> </w:t>
      </w:r>
      <w:r w:rsidR="0010550B" w:rsidRPr="0010550B">
        <w:rPr>
          <w:b/>
          <w:sz w:val="24"/>
          <w:szCs w:val="24"/>
          <w:rPrChange w:id="1376" w:author="Laura Tesch" w:date="2018-08-08T20:12:00Z">
            <w:rPr>
              <w:sz w:val="24"/>
              <w:szCs w:val="24"/>
            </w:rPr>
          </w:rPrChange>
        </w:rPr>
        <w:t>A</w:t>
      </w:r>
      <w:r w:rsidRPr="0010550B">
        <w:rPr>
          <w:b/>
          <w:sz w:val="24"/>
          <w:szCs w:val="24"/>
          <w:rPrChange w:id="1377" w:author="Laura Tesch" w:date="2018-08-08T20:12:00Z">
            <w:rPr>
              <w:i/>
              <w:sz w:val="24"/>
              <w:szCs w:val="24"/>
            </w:rPr>
          </w:rPrChange>
        </w:rPr>
        <w:t>fter 1994</w:t>
      </w:r>
    </w:p>
    <w:p w14:paraId="1F8682F4" w14:textId="50F8C7BF" w:rsidR="00115554" w:rsidRPr="005A4578" w:rsidRDefault="00654572" w:rsidP="00115554">
      <w:pPr>
        <w:pStyle w:val="BodyText"/>
        <w:spacing w:line="480" w:lineRule="auto"/>
        <w:rPr>
          <w:sz w:val="24"/>
          <w:szCs w:val="24"/>
        </w:rPr>
      </w:pPr>
      <w:r w:rsidRPr="005A4578">
        <w:rPr>
          <w:sz w:val="24"/>
          <w:szCs w:val="24"/>
        </w:rPr>
        <w:t>The impact of alcohol on mortality has been extensively studied in Russia, which experienced the largest mortality swings in the region (Leon et al. 1997</w:t>
      </w:r>
      <w:ins w:id="1378" w:author="Laura Tesch" w:date="2018-08-09T17:22:00Z">
        <w:r w:rsidR="00A43599">
          <w:rPr>
            <w:sz w:val="24"/>
            <w:szCs w:val="24"/>
          </w:rPr>
          <w:t>;</w:t>
        </w:r>
      </w:ins>
      <w:del w:id="1379" w:author="Laura Tesch" w:date="2018-08-09T17:22:00Z">
        <w:r w:rsidRPr="005A4578" w:rsidDel="00A43599">
          <w:rPr>
            <w:sz w:val="24"/>
            <w:szCs w:val="24"/>
          </w:rPr>
          <w:delText>,</w:delText>
        </w:r>
      </w:del>
      <w:r w:rsidRPr="005A4578">
        <w:rPr>
          <w:sz w:val="24"/>
          <w:szCs w:val="24"/>
        </w:rPr>
        <w:t xml:space="preserve"> Rehm et al. 2007</w:t>
      </w:r>
      <w:ins w:id="1380" w:author="Laura Tesch" w:date="2018-08-09T17:22:00Z">
        <w:r w:rsidR="00A43599">
          <w:rPr>
            <w:sz w:val="24"/>
            <w:szCs w:val="24"/>
          </w:rPr>
          <w:t>;</w:t>
        </w:r>
      </w:ins>
      <w:del w:id="1381" w:author="Laura Tesch" w:date="2018-08-09T17:22:00Z">
        <w:r w:rsidRPr="005A4578" w:rsidDel="00A43599">
          <w:rPr>
            <w:sz w:val="24"/>
            <w:szCs w:val="24"/>
          </w:rPr>
          <w:delText>,</w:delText>
        </w:r>
      </w:del>
      <w:r w:rsidRPr="005A4578">
        <w:rPr>
          <w:sz w:val="24"/>
          <w:szCs w:val="24"/>
        </w:rPr>
        <w:t xml:space="preserve"> Shkolnikov et al. 2013</w:t>
      </w:r>
      <w:ins w:id="1382" w:author="deborah gregg" w:date="2018-08-20T19:09:00Z">
        <w:r w:rsidR="0050122A">
          <w:rPr>
            <w:sz w:val="24"/>
            <w:szCs w:val="24"/>
          </w:rPr>
          <w:t>,</w:t>
        </w:r>
      </w:ins>
      <w:del w:id="1383" w:author="Laura Tesch" w:date="2018-08-09T17:22:00Z">
        <w:r w:rsidRPr="005A4578" w:rsidDel="00A43599">
          <w:rPr>
            <w:sz w:val="24"/>
            <w:szCs w:val="24"/>
          </w:rPr>
          <w:delText>;</w:delText>
        </w:r>
      </w:del>
      <w:r w:rsidRPr="005A4578">
        <w:rPr>
          <w:sz w:val="24"/>
          <w:szCs w:val="24"/>
        </w:rPr>
        <w:t xml:space="preserve"> 2001). Alcohol-related mortality is also known to have played an important role in mortality trends since the 1980s in </w:t>
      </w:r>
      <w:del w:id="1384" w:author="Laura Tesch" w:date="2018-09-26T11:13:00Z">
        <w:r w:rsidRPr="005A4578" w:rsidDel="002A22A0">
          <w:rPr>
            <w:sz w:val="24"/>
            <w:szCs w:val="24"/>
          </w:rPr>
          <w:delText>the</w:delText>
        </w:r>
        <w:r w:rsidR="001E6567" w:rsidDel="002A22A0">
          <w:rPr>
            <w:sz w:val="24"/>
            <w:szCs w:val="24"/>
          </w:rPr>
          <w:delText xml:space="preserve"> </w:delText>
        </w:r>
        <w:r w:rsidRPr="005A4578" w:rsidDel="002A22A0">
          <w:rPr>
            <w:sz w:val="24"/>
            <w:szCs w:val="24"/>
          </w:rPr>
          <w:delText>Baltic</w:delText>
        </w:r>
      </w:del>
      <w:ins w:id="1385" w:author="Laura Tesch" w:date="2018-09-26T11:13:00Z">
        <w:r w:rsidR="002A22A0">
          <w:rPr>
            <w:sz w:val="24"/>
            <w:szCs w:val="24"/>
          </w:rPr>
          <w:t>BC</w:t>
        </w:r>
      </w:ins>
      <w:r w:rsidRPr="005A4578">
        <w:rPr>
          <w:sz w:val="24"/>
          <w:szCs w:val="24"/>
        </w:rPr>
        <w:t xml:space="preserve"> and other countries of the FSU (</w:t>
      </w:r>
      <w:del w:id="1386" w:author="Laura Tesch" w:date="2018-08-09T17:22:00Z">
        <w:r w:rsidRPr="005A4578" w:rsidDel="00A43599">
          <w:rPr>
            <w:sz w:val="24"/>
            <w:szCs w:val="24"/>
          </w:rPr>
          <w:delText xml:space="preserve">Rehm et al. 2007, </w:delText>
        </w:r>
      </w:del>
      <w:r w:rsidRPr="005A4578">
        <w:rPr>
          <w:sz w:val="24"/>
          <w:szCs w:val="24"/>
        </w:rPr>
        <w:t xml:space="preserve">Jasilionis et al. </w:t>
      </w:r>
      <w:r w:rsidRPr="005A4578">
        <w:rPr>
          <w:sz w:val="24"/>
          <w:szCs w:val="24"/>
        </w:rPr>
        <w:lastRenderedPageBreak/>
        <w:t>2011</w:t>
      </w:r>
      <w:ins w:id="1387" w:author="Laura Tesch" w:date="2018-08-09T17:22:00Z">
        <w:r w:rsidR="00A43599">
          <w:rPr>
            <w:sz w:val="24"/>
            <w:szCs w:val="24"/>
          </w:rPr>
          <w:t xml:space="preserve">; </w:t>
        </w:r>
        <w:r w:rsidR="00A43599" w:rsidRPr="005A4578">
          <w:rPr>
            <w:sz w:val="24"/>
            <w:szCs w:val="24"/>
          </w:rPr>
          <w:t>Rehm et al. 2007</w:t>
        </w:r>
      </w:ins>
      <w:r w:rsidRPr="005A4578">
        <w:rPr>
          <w:sz w:val="24"/>
          <w:szCs w:val="24"/>
        </w:rPr>
        <w:t>),</w:t>
      </w:r>
      <w:r w:rsidR="001E6567">
        <w:rPr>
          <w:sz w:val="24"/>
          <w:szCs w:val="24"/>
        </w:rPr>
        <w:t xml:space="preserve"> </w:t>
      </w:r>
      <w:r w:rsidR="00115554" w:rsidRPr="005A4578">
        <w:rPr>
          <w:sz w:val="24"/>
          <w:szCs w:val="24"/>
        </w:rPr>
        <w:t>although its specific im</w:t>
      </w:r>
      <w:r w:rsidRPr="005A4578">
        <w:rPr>
          <w:sz w:val="24"/>
          <w:szCs w:val="24"/>
        </w:rPr>
        <w:t>pact on lifespan variation has not been thoroughly investigated.</w:t>
      </w:r>
      <w:r w:rsidR="001E6567">
        <w:rPr>
          <w:sz w:val="24"/>
          <w:szCs w:val="24"/>
        </w:rPr>
        <w:t xml:space="preserve"> </w:t>
      </w:r>
      <w:r w:rsidRPr="005A4578">
        <w:rPr>
          <w:sz w:val="24"/>
          <w:szCs w:val="24"/>
        </w:rPr>
        <w:t>To</w:t>
      </w:r>
      <w:r w:rsidR="001E6567">
        <w:rPr>
          <w:sz w:val="24"/>
          <w:szCs w:val="24"/>
        </w:rPr>
        <w:t xml:space="preserve"> </w:t>
      </w:r>
      <w:r w:rsidRPr="005A4578">
        <w:rPr>
          <w:sz w:val="24"/>
          <w:szCs w:val="24"/>
        </w:rPr>
        <w:t>date,</w:t>
      </w:r>
      <w:r w:rsidR="001E6567">
        <w:rPr>
          <w:sz w:val="24"/>
          <w:szCs w:val="24"/>
        </w:rPr>
        <w:t xml:space="preserve"> </w:t>
      </w:r>
      <w:r w:rsidRPr="005A4578">
        <w:rPr>
          <w:sz w:val="24"/>
          <w:szCs w:val="24"/>
        </w:rPr>
        <w:t>only Shkolnikov et al.</w:t>
      </w:r>
      <w:ins w:id="1388" w:author="Laura Tesch" w:date="2018-08-09T17:31:00Z">
        <w:r w:rsidR="00157A61">
          <w:rPr>
            <w:sz w:val="24"/>
            <w:szCs w:val="24"/>
          </w:rPr>
          <w:t>’s</w:t>
        </w:r>
      </w:ins>
      <w:r w:rsidRPr="005A4578">
        <w:rPr>
          <w:sz w:val="24"/>
          <w:szCs w:val="24"/>
        </w:rPr>
        <w:t xml:space="preserve"> (2003)</w:t>
      </w:r>
      <w:del w:id="1389" w:author="Laura Tesch" w:date="2018-08-09T17:31:00Z">
        <w:r w:rsidRPr="005A4578" w:rsidDel="00157A61">
          <w:rPr>
            <w:sz w:val="24"/>
            <w:szCs w:val="24"/>
          </w:rPr>
          <w:delText>’s</w:delText>
        </w:r>
      </w:del>
      <w:r w:rsidR="001E6567">
        <w:rPr>
          <w:sz w:val="24"/>
          <w:szCs w:val="24"/>
        </w:rPr>
        <w:t xml:space="preserve"> </w:t>
      </w:r>
      <w:r w:rsidRPr="005A4578">
        <w:rPr>
          <w:sz w:val="24"/>
          <w:szCs w:val="24"/>
        </w:rPr>
        <w:t xml:space="preserve">study on Russia between 1979 and 1989 has analyzed the ages and causes of death contributing to changing lifespan variation in the region. They found that mortality compression </w:t>
      </w:r>
      <w:del w:id="1390" w:author="Laura Tesch" w:date="2018-09-26T11:14:00Z">
        <w:r w:rsidRPr="005A4578" w:rsidDel="002A22A0">
          <w:rPr>
            <w:sz w:val="24"/>
            <w:szCs w:val="24"/>
          </w:rPr>
          <w:delText>due to</w:delText>
        </w:r>
      </w:del>
      <w:ins w:id="1391" w:author="Laura Tesch" w:date="2018-09-26T11:14:00Z">
        <w:r w:rsidR="002A22A0">
          <w:rPr>
            <w:sz w:val="24"/>
            <w:szCs w:val="24"/>
          </w:rPr>
          <w:t>resulting from a</w:t>
        </w:r>
      </w:ins>
      <w:r w:rsidRPr="005A4578">
        <w:rPr>
          <w:sz w:val="24"/>
          <w:szCs w:val="24"/>
        </w:rPr>
        <w:t xml:space="preserve"> reduction of death rates at early-adult ages during this period was attributed to a decrease in alcohol-related mortality as a consequence</w:t>
      </w:r>
      <w:r w:rsidR="001E6567">
        <w:rPr>
          <w:sz w:val="24"/>
          <w:szCs w:val="24"/>
        </w:rPr>
        <w:t xml:space="preserve"> </w:t>
      </w:r>
      <w:r w:rsidRPr="005A4578">
        <w:rPr>
          <w:sz w:val="24"/>
          <w:szCs w:val="24"/>
        </w:rPr>
        <w:t>of Gorbachev’s anti-alcohol campaign. We extended this cause-of-death analysis to include more countries (Belarus, Czech Republic, Estonia, Latvia, Lithuania, Poland, Russia</w:t>
      </w:r>
      <w:ins w:id="1392" w:author="Laura Tesch" w:date="2018-08-09T17:22:00Z">
        <w:r w:rsidR="003E7F70">
          <w:rPr>
            <w:sz w:val="24"/>
            <w:szCs w:val="24"/>
          </w:rPr>
          <w:t>,</w:t>
        </w:r>
      </w:ins>
      <w:r w:rsidRPr="005A4578">
        <w:rPr>
          <w:sz w:val="24"/>
          <w:szCs w:val="24"/>
        </w:rPr>
        <w:t xml:space="preserve"> and Ukraine)</w:t>
      </w:r>
      <w:del w:id="1393" w:author="Teresa Artman" w:date="2018-09-06T16:41:00Z">
        <w:r w:rsidRPr="005A4578" w:rsidDel="00225785">
          <w:rPr>
            <w:sz w:val="24"/>
            <w:szCs w:val="24"/>
          </w:rPr>
          <w:delText>,</w:delText>
        </w:r>
      </w:del>
      <w:r w:rsidRPr="005A4578">
        <w:rPr>
          <w:sz w:val="24"/>
          <w:szCs w:val="24"/>
        </w:rPr>
        <w:t xml:space="preserve"> and focused on the 1994</w:t>
      </w:r>
      <w:ins w:id="1394" w:author="deborah gregg" w:date="2018-08-20T19:10:00Z">
        <w:r w:rsidR="0050122A">
          <w:rPr>
            <w:sz w:val="24"/>
            <w:szCs w:val="24"/>
          </w:rPr>
          <w:t>–</w:t>
        </w:r>
      </w:ins>
      <w:del w:id="1395" w:author="Teresa Artman" w:date="2018-09-01T15:16:00Z">
        <w:r w:rsidRPr="005A4578" w:rsidDel="00510EE2">
          <w:rPr>
            <w:sz w:val="24"/>
            <w:szCs w:val="24"/>
          </w:rPr>
          <w:delText>-</w:delText>
        </w:r>
      </w:del>
      <w:r w:rsidRPr="005A4578">
        <w:rPr>
          <w:sz w:val="24"/>
          <w:szCs w:val="24"/>
        </w:rPr>
        <w:t>2010 post-Soviet years.</w:t>
      </w:r>
    </w:p>
    <w:p w14:paraId="3ECCC73C" w14:textId="2EB7DA19" w:rsidR="00115554" w:rsidRPr="005A4578" w:rsidRDefault="00654572" w:rsidP="00115554">
      <w:pPr>
        <w:pStyle w:val="BodyText"/>
        <w:spacing w:line="480" w:lineRule="auto"/>
        <w:ind w:firstLine="720"/>
        <w:rPr>
          <w:sz w:val="24"/>
          <w:szCs w:val="24"/>
        </w:rPr>
      </w:pPr>
      <w:r w:rsidRPr="005A4578">
        <w:rPr>
          <w:sz w:val="24"/>
          <w:szCs w:val="24"/>
        </w:rPr>
        <w:t>Fluctuating alcohol-related mortality was an important component of the moving life disparity trends in the countries of the former Soviet Union, although it occurred to different de</w:t>
      </w:r>
      <w:r w:rsidR="00115554" w:rsidRPr="005A4578">
        <w:rPr>
          <w:sz w:val="24"/>
          <w:szCs w:val="24"/>
        </w:rPr>
        <w:t>grees in each region</w:t>
      </w:r>
      <w:del w:id="1396" w:author="Teresa Artman" w:date="2018-09-01T15:16:00Z">
        <w:r w:rsidR="00115554" w:rsidRPr="005A4578" w:rsidDel="00510EE2">
          <w:rPr>
            <w:sz w:val="24"/>
            <w:szCs w:val="24"/>
          </w:rPr>
          <w:delText>,</w:delText>
        </w:r>
      </w:del>
      <w:r w:rsidR="00115554" w:rsidRPr="005A4578">
        <w:rPr>
          <w:sz w:val="24"/>
          <w:szCs w:val="24"/>
        </w:rPr>
        <w:t xml:space="preserve"> and mani</w:t>
      </w:r>
      <w:r w:rsidRPr="005A4578">
        <w:rPr>
          <w:sz w:val="24"/>
          <w:szCs w:val="24"/>
        </w:rPr>
        <w:t xml:space="preserve">fested itself in different causes. Over young ages, </w:t>
      </w:r>
      <w:ins w:id="1397" w:author="Laura Tesch" w:date="2018-09-26T11:14:00Z">
        <w:r w:rsidR="00B94909">
          <w:rPr>
            <w:sz w:val="24"/>
            <w:szCs w:val="24"/>
          </w:rPr>
          <w:t xml:space="preserve">we found </w:t>
        </w:r>
      </w:ins>
      <w:ins w:id="1398" w:author="Laura Tesch" w:date="2018-09-26T11:16:00Z">
        <w:r w:rsidR="00B94909">
          <w:rPr>
            <w:sz w:val="24"/>
            <w:szCs w:val="24"/>
          </w:rPr>
          <w:t>evidence of</w:t>
        </w:r>
      </w:ins>
      <w:ins w:id="1399" w:author="Laura Tesch" w:date="2018-09-26T11:14:00Z">
        <w:r w:rsidR="00B94909">
          <w:rPr>
            <w:sz w:val="24"/>
            <w:szCs w:val="24"/>
          </w:rPr>
          <w:t xml:space="preserve"> </w:t>
        </w:r>
      </w:ins>
      <w:r w:rsidRPr="005A4578">
        <w:rPr>
          <w:sz w:val="24"/>
          <w:szCs w:val="24"/>
        </w:rPr>
        <w:t xml:space="preserve">a large role </w:t>
      </w:r>
      <w:del w:id="1400" w:author="Laura Tesch" w:date="2018-09-26T11:15:00Z">
        <w:r w:rsidRPr="005A4578" w:rsidDel="00B94909">
          <w:rPr>
            <w:sz w:val="24"/>
            <w:szCs w:val="24"/>
          </w:rPr>
          <w:delText xml:space="preserve">was found </w:delText>
        </w:r>
      </w:del>
      <w:r w:rsidRPr="005A4578">
        <w:rPr>
          <w:sz w:val="24"/>
          <w:szCs w:val="24"/>
        </w:rPr>
        <w:t xml:space="preserve">for the reduction </w:t>
      </w:r>
      <w:ins w:id="1401" w:author="Laura Tesch" w:date="2018-09-26T11:15:00Z">
        <w:r w:rsidR="00B94909">
          <w:rPr>
            <w:sz w:val="24"/>
            <w:szCs w:val="24"/>
          </w:rPr>
          <w:t>in mortality from</w:t>
        </w:r>
      </w:ins>
      <w:del w:id="1402" w:author="Laura Tesch" w:date="2018-09-26T11:15:00Z">
        <w:r w:rsidRPr="005A4578" w:rsidDel="00B94909">
          <w:rPr>
            <w:sz w:val="24"/>
            <w:szCs w:val="24"/>
          </w:rPr>
          <w:delText>of</w:delText>
        </w:r>
      </w:del>
      <w:r w:rsidRPr="005A4578">
        <w:rPr>
          <w:sz w:val="24"/>
          <w:szCs w:val="24"/>
        </w:rPr>
        <w:t xml:space="preserve"> external cause</w:t>
      </w:r>
      <w:ins w:id="1403" w:author="Laura Tesch" w:date="2018-09-26T11:15:00Z">
        <w:r w:rsidR="00B94909">
          <w:rPr>
            <w:sz w:val="24"/>
            <w:szCs w:val="24"/>
          </w:rPr>
          <w:t>s,</w:t>
        </w:r>
      </w:ins>
      <w:r w:rsidRPr="005A4578">
        <w:rPr>
          <w:sz w:val="24"/>
          <w:szCs w:val="24"/>
        </w:rPr>
        <w:t xml:space="preserve"> </w:t>
      </w:r>
      <w:del w:id="1404" w:author="Laura Tesch" w:date="2018-09-26T11:15:00Z">
        <w:r w:rsidRPr="005A4578" w:rsidDel="00B94909">
          <w:rPr>
            <w:sz w:val="24"/>
            <w:szCs w:val="24"/>
          </w:rPr>
          <w:delText xml:space="preserve">mortality </w:delText>
        </w:r>
      </w:del>
      <w:r w:rsidRPr="005A4578">
        <w:rPr>
          <w:sz w:val="24"/>
          <w:szCs w:val="24"/>
        </w:rPr>
        <w:t>including traffic accidents</w:t>
      </w:r>
      <w:ins w:id="1405" w:author="Laura Tesch" w:date="2018-09-26T11:15:00Z">
        <w:r w:rsidR="00B94909">
          <w:rPr>
            <w:sz w:val="24"/>
            <w:szCs w:val="24"/>
          </w:rPr>
          <w:t>,</w:t>
        </w:r>
      </w:ins>
      <w:r w:rsidRPr="005A4578">
        <w:rPr>
          <w:sz w:val="24"/>
          <w:szCs w:val="24"/>
        </w:rPr>
        <w:t xml:space="preserve"> in </w:t>
      </w:r>
      <w:del w:id="1406" w:author="Laura Tesch" w:date="2018-09-26T10:57:00Z">
        <w:r w:rsidRPr="005A4578" w:rsidDel="00582801">
          <w:rPr>
            <w:sz w:val="24"/>
            <w:szCs w:val="24"/>
          </w:rPr>
          <w:delText>the Baltic countries</w:delText>
        </w:r>
      </w:del>
      <w:ins w:id="1407" w:author="Laura Tesch" w:date="2018-09-26T10:57:00Z">
        <w:r w:rsidR="00582801">
          <w:rPr>
            <w:sz w:val="24"/>
            <w:szCs w:val="24"/>
          </w:rPr>
          <w:t>BC</w:t>
        </w:r>
      </w:ins>
      <w:r w:rsidRPr="005A4578">
        <w:rPr>
          <w:sz w:val="24"/>
          <w:szCs w:val="24"/>
        </w:rPr>
        <w:t xml:space="preserve"> throughout the period</w:t>
      </w:r>
      <w:del w:id="1408" w:author="Laura Tesch" w:date="2018-09-26T11:16:00Z">
        <w:r w:rsidRPr="005A4578" w:rsidDel="00B94909">
          <w:rPr>
            <w:sz w:val="24"/>
            <w:szCs w:val="24"/>
          </w:rPr>
          <w:delText>,</w:delText>
        </w:r>
      </w:del>
      <w:r w:rsidRPr="005A4578">
        <w:rPr>
          <w:sz w:val="24"/>
          <w:szCs w:val="24"/>
        </w:rPr>
        <w:t xml:space="preserve"> and in Russia, Belarus</w:t>
      </w:r>
      <w:ins w:id="1409" w:author="Teresa Artman" w:date="2018-09-01T15:16:00Z">
        <w:r w:rsidR="00510EE2">
          <w:rPr>
            <w:sz w:val="24"/>
            <w:szCs w:val="24"/>
          </w:rPr>
          <w:t>,</w:t>
        </w:r>
      </w:ins>
      <w:r w:rsidRPr="005A4578">
        <w:rPr>
          <w:sz w:val="24"/>
          <w:szCs w:val="24"/>
        </w:rPr>
        <w:t xml:space="preserve"> and Ukraine from 2000 onward</w:t>
      </w:r>
      <w:del w:id="1410" w:author="Laura Tesch" w:date="2018-08-09T17:22:00Z">
        <w:r w:rsidRPr="005A4578" w:rsidDel="003E7F70">
          <w:rPr>
            <w:sz w:val="24"/>
            <w:szCs w:val="24"/>
          </w:rPr>
          <w:delText>s</w:delText>
        </w:r>
      </w:del>
      <w:r w:rsidRPr="005A4578">
        <w:rPr>
          <w:sz w:val="24"/>
          <w:szCs w:val="24"/>
        </w:rPr>
        <w:t xml:space="preserve">. </w:t>
      </w:r>
      <w:del w:id="1411" w:author="Laura Tesch" w:date="2018-08-09T17:22:00Z">
        <w:r w:rsidRPr="005A4578" w:rsidDel="003E7F70">
          <w:rPr>
            <w:sz w:val="24"/>
            <w:szCs w:val="24"/>
          </w:rPr>
          <w:delText xml:space="preserve">Since </w:delText>
        </w:r>
      </w:del>
      <w:ins w:id="1412" w:author="Laura Tesch" w:date="2018-09-26T11:17:00Z">
        <w:r w:rsidR="00164E1D">
          <w:rPr>
            <w:sz w:val="24"/>
            <w:szCs w:val="24"/>
          </w:rPr>
          <w:t>That</w:t>
        </w:r>
      </w:ins>
      <w:ins w:id="1413" w:author="Laura Tesch" w:date="2018-08-09T17:22:00Z">
        <w:r w:rsidR="003E7F70" w:rsidRPr="005A4578">
          <w:rPr>
            <w:sz w:val="24"/>
            <w:szCs w:val="24"/>
          </w:rPr>
          <w:t xml:space="preserve"> </w:t>
        </w:r>
      </w:ins>
      <w:r w:rsidRPr="005A4578">
        <w:rPr>
          <w:sz w:val="24"/>
          <w:szCs w:val="24"/>
        </w:rPr>
        <w:t xml:space="preserve">these causes often </w:t>
      </w:r>
      <w:r w:rsidRPr="00164E1D">
        <w:rPr>
          <w:sz w:val="24"/>
          <w:szCs w:val="24"/>
          <w:highlight w:val="yellow"/>
          <w:rPrChange w:id="1414" w:author="Laura Tesch" w:date="2018-09-26T11:17:00Z">
            <w:rPr>
              <w:sz w:val="24"/>
              <w:szCs w:val="24"/>
            </w:rPr>
          </w:rPrChange>
        </w:rPr>
        <w:t>co</w:t>
      </w:r>
      <w:ins w:id="1415" w:author="MPIDR_D\vanraalte" w:date="2018-09-28T20:44:00Z">
        <w:r w:rsidR="00F300C9">
          <w:rPr>
            <w:sz w:val="24"/>
            <w:szCs w:val="24"/>
            <w:highlight w:val="yellow"/>
          </w:rPr>
          <w:t>varied</w:t>
        </w:r>
      </w:ins>
      <w:del w:id="1416" w:author="MPIDR_D\vanraalte" w:date="2018-09-28T20:44:00Z">
        <w:r w:rsidRPr="00164E1D" w:rsidDel="00F300C9">
          <w:rPr>
            <w:sz w:val="24"/>
            <w:szCs w:val="24"/>
            <w:highlight w:val="yellow"/>
            <w:rPrChange w:id="1417" w:author="Laura Tesch" w:date="2018-09-26T11:17:00Z">
              <w:rPr>
                <w:sz w:val="24"/>
                <w:szCs w:val="24"/>
              </w:rPr>
            </w:rPrChange>
          </w:rPr>
          <w:delText>-moved</w:delText>
        </w:r>
      </w:del>
      <w:ins w:id="1418" w:author="Laura Tesch" w:date="2018-09-26T11:17:00Z">
        <w:del w:id="1419" w:author="MPIDR_D\vanraalte" w:date="2018-09-28T20:44:00Z">
          <w:r w:rsidR="00164E1D" w:rsidDel="00F300C9">
            <w:rPr>
              <w:b/>
              <w:sz w:val="24"/>
              <w:szCs w:val="24"/>
            </w:rPr>
            <w:delText>[AU: “covaried”?]</w:delText>
          </w:r>
        </w:del>
      </w:ins>
      <w:r w:rsidRPr="005A4578">
        <w:rPr>
          <w:sz w:val="24"/>
          <w:szCs w:val="24"/>
        </w:rPr>
        <w:t xml:space="preserve"> with mortality directly attributable to alcohol over these ages </w:t>
      </w:r>
      <w:del w:id="1420" w:author="Laura Tesch" w:date="2018-09-26T11:17:00Z">
        <w:r w:rsidRPr="005A4578" w:rsidDel="00164E1D">
          <w:rPr>
            <w:sz w:val="24"/>
            <w:szCs w:val="24"/>
          </w:rPr>
          <w:delText xml:space="preserve">it </w:delText>
        </w:r>
      </w:del>
      <w:r w:rsidRPr="005A4578">
        <w:rPr>
          <w:sz w:val="24"/>
          <w:szCs w:val="24"/>
        </w:rPr>
        <w:t xml:space="preserve">is suggestive that healthier patterns of alcohol consumption were contributing to these reductions in life disparity. At older ages, between-country differences in mortality reduction seemed to be driven by the extent of mortality reduction from circulatory diseases. Alcohol consumption was not the </w:t>
      </w:r>
      <w:r w:rsidRPr="00F300C9">
        <w:rPr>
          <w:sz w:val="24"/>
          <w:szCs w:val="24"/>
        </w:rPr>
        <w:t xml:space="preserve">only factor that explained mortality trajectories in the region, </w:t>
      </w:r>
      <w:ins w:id="1421" w:author="Laura Tesch" w:date="2018-09-26T10:57:00Z">
        <w:r w:rsidR="009D7CD5" w:rsidRPr="00F300C9">
          <w:rPr>
            <w:sz w:val="24"/>
            <w:szCs w:val="24"/>
          </w:rPr>
          <w:t>n</w:t>
        </w:r>
      </w:ins>
      <w:r w:rsidRPr="00F300C9">
        <w:rPr>
          <w:sz w:val="24"/>
          <w:szCs w:val="24"/>
        </w:rPr>
        <w:t>or</w:t>
      </w:r>
      <w:ins w:id="1422" w:author="Laura Tesch" w:date="2018-09-26T10:57:00Z">
        <w:r w:rsidR="009D7CD5" w:rsidRPr="00F300C9">
          <w:rPr>
            <w:sz w:val="24"/>
            <w:szCs w:val="24"/>
          </w:rPr>
          <w:t xml:space="preserve"> was it</w:t>
        </w:r>
      </w:ins>
      <w:r w:rsidRPr="00F300C9">
        <w:rPr>
          <w:sz w:val="24"/>
          <w:szCs w:val="24"/>
        </w:rPr>
        <w:t xml:space="preserve"> the sole explanation for </w:t>
      </w:r>
      <w:ins w:id="1423" w:author="Laura Tesch" w:date="2018-09-26T10:57:00Z">
        <w:r w:rsidR="00836026" w:rsidRPr="00F300C9">
          <w:rPr>
            <w:sz w:val="24"/>
            <w:szCs w:val="24"/>
          </w:rPr>
          <w:t xml:space="preserve">the </w:t>
        </w:r>
      </w:ins>
      <w:ins w:id="1424" w:author="MPIDR_D\vanraalte" w:date="2018-09-28T16:53:00Z">
        <w:r w:rsidR="00F971F7" w:rsidRPr="00F300C9">
          <w:rPr>
            <w:sz w:val="24"/>
            <w:szCs w:val="24"/>
            <w:rPrChange w:id="1425" w:author="MPIDR_D\vanraalte" w:date="2018-09-28T20:44:00Z">
              <w:rPr>
                <w:b/>
                <w:sz w:val="24"/>
                <w:szCs w:val="24"/>
              </w:rPr>
            </w:rPrChange>
          </w:rPr>
          <w:t>difference between this region and Western European countries in terms of life expectancy and lifespan variation levels</w:t>
        </w:r>
      </w:ins>
      <w:del w:id="1426" w:author="MPIDR_D\vanraalte" w:date="2018-09-28T16:53:00Z">
        <w:r w:rsidRPr="00F300C9" w:rsidDel="00F971F7">
          <w:rPr>
            <w:sz w:val="24"/>
            <w:szCs w:val="24"/>
          </w:rPr>
          <w:delText xml:space="preserve">difference between life expectancy and lifespan variation levels </w:delText>
        </w:r>
        <w:r w:rsidRPr="00F300C9" w:rsidDel="00F971F7">
          <w:rPr>
            <w:sz w:val="24"/>
            <w:szCs w:val="24"/>
            <w:highlight w:val="yellow"/>
            <w:rPrChange w:id="1427" w:author="MPIDR_D\vanraalte" w:date="2018-09-28T20:44:00Z">
              <w:rPr>
                <w:sz w:val="24"/>
                <w:szCs w:val="24"/>
              </w:rPr>
            </w:rPrChange>
          </w:rPr>
          <w:delText>with</w:delText>
        </w:r>
      </w:del>
      <w:ins w:id="1428" w:author="Laura Tesch" w:date="2018-09-26T10:57:00Z">
        <w:del w:id="1429" w:author="MPIDR_D\vanraalte" w:date="2018-09-28T16:53:00Z">
          <w:r w:rsidR="00836026" w:rsidRPr="00F300C9" w:rsidDel="00F971F7">
            <w:rPr>
              <w:sz w:val="24"/>
              <w:szCs w:val="24"/>
              <w:rPrChange w:id="1430" w:author="MPIDR_D\vanraalte" w:date="2018-09-28T20:44:00Z">
                <w:rPr>
                  <w:b/>
                  <w:sz w:val="24"/>
                  <w:szCs w:val="24"/>
                </w:rPr>
              </w:rPrChange>
            </w:rPr>
            <w:delText xml:space="preserve">[AU: </w:delText>
          </w:r>
        </w:del>
      </w:ins>
      <w:ins w:id="1431" w:author="Laura Tesch" w:date="2018-09-26T10:58:00Z">
        <w:del w:id="1432" w:author="MPIDR_D\vanraalte" w:date="2018-09-28T16:53:00Z">
          <w:r w:rsidR="00836026" w:rsidRPr="00F300C9" w:rsidDel="00F971F7">
            <w:rPr>
              <w:sz w:val="24"/>
              <w:szCs w:val="24"/>
              <w:rPrChange w:id="1433" w:author="MPIDR_D\vanraalte" w:date="2018-09-28T20:44:00Z">
                <w:rPr>
                  <w:b/>
                  <w:sz w:val="24"/>
                  <w:szCs w:val="24"/>
                </w:rPr>
              </w:rPrChange>
            </w:rPr>
            <w:delText>“in”? Or do you mean “dif</w:delText>
          </w:r>
        </w:del>
      </w:ins>
      <w:ins w:id="1434" w:author="Laura Tesch" w:date="2018-09-26T10:59:00Z">
        <w:del w:id="1435" w:author="MPIDR_D\vanraalte" w:date="2018-09-28T16:53:00Z">
          <w:r w:rsidR="00836026" w:rsidRPr="00F300C9" w:rsidDel="00F971F7">
            <w:rPr>
              <w:sz w:val="24"/>
              <w:szCs w:val="24"/>
              <w:rPrChange w:id="1436" w:author="MPIDR_D\vanraalte" w:date="2018-09-28T20:44:00Z">
                <w:rPr>
                  <w:b/>
                  <w:sz w:val="24"/>
                  <w:szCs w:val="24"/>
                </w:rPr>
              </w:rPrChange>
            </w:rPr>
            <w:delText>f</w:delText>
          </w:r>
        </w:del>
      </w:ins>
      <w:ins w:id="1437" w:author="Laura Tesch" w:date="2018-09-26T10:58:00Z">
        <w:del w:id="1438" w:author="MPIDR_D\vanraalte" w:date="2018-09-28T16:53:00Z">
          <w:r w:rsidR="00836026" w:rsidRPr="00F300C9" w:rsidDel="00F971F7">
            <w:rPr>
              <w:sz w:val="24"/>
              <w:szCs w:val="24"/>
              <w:rPrChange w:id="1439" w:author="MPIDR_D\vanraalte" w:date="2018-09-28T20:44:00Z">
                <w:rPr>
                  <w:b/>
                  <w:sz w:val="24"/>
                  <w:szCs w:val="24"/>
                </w:rPr>
              </w:rPrChange>
            </w:rPr>
            <w:delText xml:space="preserve">erence between </w:delText>
          </w:r>
        </w:del>
      </w:ins>
      <w:ins w:id="1440" w:author="Laura Tesch" w:date="2018-09-26T10:59:00Z">
        <w:del w:id="1441" w:author="MPIDR_D\vanraalte" w:date="2018-09-28T16:53:00Z">
          <w:r w:rsidR="00836026" w:rsidRPr="00F300C9" w:rsidDel="00F971F7">
            <w:rPr>
              <w:sz w:val="24"/>
              <w:szCs w:val="24"/>
              <w:rPrChange w:id="1442" w:author="MPIDR_D\vanraalte" w:date="2018-09-28T20:44:00Z">
                <w:rPr>
                  <w:b/>
                  <w:sz w:val="24"/>
                  <w:szCs w:val="24"/>
                </w:rPr>
              </w:rPrChange>
            </w:rPr>
            <w:delText>this region</w:delText>
          </w:r>
        </w:del>
      </w:ins>
      <w:ins w:id="1443" w:author="Laura Tesch" w:date="2018-09-26T10:58:00Z">
        <w:del w:id="1444" w:author="MPIDR_D\vanraalte" w:date="2018-09-28T16:53:00Z">
          <w:r w:rsidR="00836026" w:rsidRPr="00F300C9" w:rsidDel="00F971F7">
            <w:rPr>
              <w:sz w:val="24"/>
              <w:szCs w:val="24"/>
              <w:rPrChange w:id="1445" w:author="MPIDR_D\vanraalte" w:date="2018-09-28T20:44:00Z">
                <w:rPr>
                  <w:b/>
                  <w:sz w:val="24"/>
                  <w:szCs w:val="24"/>
                </w:rPr>
              </w:rPrChange>
            </w:rPr>
            <w:delText xml:space="preserve"> and Western European countries in</w:delText>
          </w:r>
        </w:del>
      </w:ins>
      <w:ins w:id="1446" w:author="Laura Tesch" w:date="2018-09-26T10:59:00Z">
        <w:del w:id="1447" w:author="MPIDR_D\vanraalte" w:date="2018-09-28T16:53:00Z">
          <w:r w:rsidR="00836026" w:rsidRPr="00F300C9" w:rsidDel="00F971F7">
            <w:rPr>
              <w:sz w:val="24"/>
              <w:szCs w:val="24"/>
              <w:rPrChange w:id="1448" w:author="MPIDR_D\vanraalte" w:date="2018-09-28T20:44:00Z">
                <w:rPr>
                  <w:b/>
                  <w:sz w:val="24"/>
                  <w:szCs w:val="24"/>
                </w:rPr>
              </w:rPrChange>
            </w:rPr>
            <w:delText xml:space="preserve"> terms of</w:delText>
          </w:r>
        </w:del>
      </w:ins>
      <w:ins w:id="1449" w:author="Laura Tesch" w:date="2018-09-26T10:58:00Z">
        <w:del w:id="1450" w:author="MPIDR_D\vanraalte" w:date="2018-09-28T16:53:00Z">
          <w:r w:rsidR="00836026" w:rsidRPr="00F300C9" w:rsidDel="00F971F7">
            <w:rPr>
              <w:sz w:val="24"/>
              <w:szCs w:val="24"/>
              <w:rPrChange w:id="1451" w:author="MPIDR_D\vanraalte" w:date="2018-09-28T20:44:00Z">
                <w:rPr>
                  <w:b/>
                  <w:sz w:val="24"/>
                  <w:szCs w:val="24"/>
                </w:rPr>
              </w:rPrChange>
            </w:rPr>
            <w:delText xml:space="preserve"> life expectancy and lifespan variation levels”?]</w:delText>
          </w:r>
        </w:del>
      </w:ins>
      <w:del w:id="1452" w:author="MPIDR_D\vanraalte" w:date="2018-09-28T16:53:00Z">
        <w:r w:rsidRPr="00F300C9" w:rsidDel="00F971F7">
          <w:rPr>
            <w:sz w:val="24"/>
            <w:szCs w:val="24"/>
          </w:rPr>
          <w:delText xml:space="preserve"> </w:delText>
        </w:r>
      </w:del>
      <w:ins w:id="1453" w:author="Laura Tesch" w:date="2018-09-26T10:57:00Z">
        <w:del w:id="1454" w:author="MPIDR_D\vanraalte" w:date="2018-09-28T16:53:00Z">
          <w:r w:rsidR="00836026" w:rsidRPr="00F300C9" w:rsidDel="00F971F7">
            <w:rPr>
              <w:sz w:val="24"/>
              <w:szCs w:val="24"/>
            </w:rPr>
            <w:delText>W</w:delText>
          </w:r>
        </w:del>
      </w:ins>
      <w:del w:id="1455" w:author="MPIDR_D\vanraalte" w:date="2018-09-28T16:53:00Z">
        <w:r w:rsidRPr="00F300C9" w:rsidDel="00F971F7">
          <w:rPr>
            <w:sz w:val="24"/>
            <w:szCs w:val="24"/>
          </w:rPr>
          <w:delText>western European countri</w:delText>
        </w:r>
        <w:r w:rsidR="00115554" w:rsidRPr="00F300C9" w:rsidDel="00F971F7">
          <w:rPr>
            <w:sz w:val="24"/>
            <w:szCs w:val="24"/>
          </w:rPr>
          <w:delText>es</w:delText>
        </w:r>
      </w:del>
      <w:r w:rsidR="00115554" w:rsidRPr="00F300C9">
        <w:rPr>
          <w:sz w:val="24"/>
          <w:szCs w:val="24"/>
        </w:rPr>
        <w:t>. Other factors, such as envi</w:t>
      </w:r>
      <w:r w:rsidRPr="00F300C9">
        <w:rPr>
          <w:sz w:val="24"/>
          <w:szCs w:val="24"/>
        </w:rPr>
        <w:t xml:space="preserve">ronmental pollution, medical care, </w:t>
      </w:r>
      <w:r w:rsidRPr="005A4578">
        <w:rPr>
          <w:sz w:val="24"/>
          <w:szCs w:val="24"/>
        </w:rPr>
        <w:t>smoking behaviors</w:t>
      </w:r>
      <w:ins w:id="1456" w:author="Teresa Artman" w:date="2018-09-01T15:16:00Z">
        <w:r w:rsidR="00510EE2">
          <w:rPr>
            <w:sz w:val="24"/>
            <w:szCs w:val="24"/>
          </w:rPr>
          <w:t>,</w:t>
        </w:r>
      </w:ins>
      <w:r w:rsidRPr="005A4578">
        <w:rPr>
          <w:sz w:val="24"/>
          <w:szCs w:val="24"/>
        </w:rPr>
        <w:t xml:space="preserve"> and diet</w:t>
      </w:r>
      <w:ins w:id="1457" w:author="Laura Tesch" w:date="2018-09-26T11:17:00Z">
        <w:r w:rsidR="008231AC">
          <w:rPr>
            <w:sz w:val="24"/>
            <w:szCs w:val="24"/>
          </w:rPr>
          <w:t>,</w:t>
        </w:r>
      </w:ins>
      <w:r w:rsidRPr="005A4578">
        <w:rPr>
          <w:sz w:val="24"/>
          <w:szCs w:val="24"/>
        </w:rPr>
        <w:t xml:space="preserve"> have been important determinants of health </w:t>
      </w:r>
      <w:r w:rsidRPr="005A4578">
        <w:rPr>
          <w:sz w:val="24"/>
          <w:szCs w:val="24"/>
        </w:rPr>
        <w:lastRenderedPageBreak/>
        <w:t>outcomes in this region since at least 1970 (Bobak and Marmot 1996). Indeed</w:t>
      </w:r>
      <w:r w:rsidR="00115554" w:rsidRPr="005A4578">
        <w:rPr>
          <w:sz w:val="24"/>
          <w:szCs w:val="24"/>
        </w:rPr>
        <w:t>, the strong declines in circu</w:t>
      </w:r>
      <w:r w:rsidRPr="005A4578">
        <w:rPr>
          <w:sz w:val="24"/>
          <w:szCs w:val="24"/>
        </w:rPr>
        <w:t xml:space="preserve">latory disease mortality in </w:t>
      </w:r>
      <w:del w:id="1458" w:author="Laura Tesch" w:date="2018-09-26T10:59:00Z">
        <w:r w:rsidRPr="005A4578" w:rsidDel="00AB17C7">
          <w:rPr>
            <w:sz w:val="24"/>
            <w:szCs w:val="24"/>
          </w:rPr>
          <w:delText>the Baltic countries</w:delText>
        </w:r>
      </w:del>
      <w:ins w:id="1459" w:author="Laura Tesch" w:date="2018-09-26T10:59:00Z">
        <w:r w:rsidR="00AB17C7">
          <w:rPr>
            <w:sz w:val="24"/>
            <w:szCs w:val="24"/>
          </w:rPr>
          <w:t>BC</w:t>
        </w:r>
      </w:ins>
      <w:r w:rsidRPr="005A4578">
        <w:rPr>
          <w:sz w:val="24"/>
          <w:szCs w:val="24"/>
        </w:rPr>
        <w:t xml:space="preserve"> (Jasilionis et al. 2011)</w:t>
      </w:r>
      <w:del w:id="1460" w:author="Teresa Artman" w:date="2018-09-01T15:17:00Z">
        <w:r w:rsidRPr="005A4578" w:rsidDel="00510EE2">
          <w:rPr>
            <w:sz w:val="24"/>
            <w:szCs w:val="24"/>
          </w:rPr>
          <w:delText>,</w:delText>
        </w:r>
      </w:del>
      <w:r w:rsidRPr="005A4578">
        <w:rPr>
          <w:sz w:val="24"/>
          <w:szCs w:val="24"/>
        </w:rPr>
        <w:t xml:space="preserve"> and more recently Russia (Grigoriev et al. 2014) have been seen as hopeful signs that these countries are finally on a path toward the lower levels of cardiovascular mortality that have been achieved in the </w:t>
      </w:r>
      <w:del w:id="1461" w:author="Laura Tesch" w:date="2018-09-26T11:18:00Z">
        <w:r w:rsidRPr="005A4578" w:rsidDel="008231AC">
          <w:rPr>
            <w:sz w:val="24"/>
            <w:szCs w:val="24"/>
          </w:rPr>
          <w:delText>w</w:delText>
        </w:r>
      </w:del>
      <w:ins w:id="1462" w:author="Laura Tesch" w:date="2018-09-26T11:18:00Z">
        <w:r w:rsidR="008231AC">
          <w:rPr>
            <w:sz w:val="24"/>
            <w:szCs w:val="24"/>
          </w:rPr>
          <w:t>W</w:t>
        </w:r>
      </w:ins>
      <w:r w:rsidRPr="005A4578">
        <w:rPr>
          <w:sz w:val="24"/>
          <w:szCs w:val="24"/>
        </w:rPr>
        <w:t>est.</w:t>
      </w:r>
    </w:p>
    <w:p w14:paraId="1D8568E1" w14:textId="0F7BF37F" w:rsidR="000643AD" w:rsidRPr="005A4578" w:rsidRDefault="00654572" w:rsidP="000643AD">
      <w:pPr>
        <w:pStyle w:val="BodyText"/>
        <w:spacing w:line="480" w:lineRule="auto"/>
        <w:ind w:firstLine="720"/>
        <w:rPr>
          <w:sz w:val="24"/>
          <w:szCs w:val="24"/>
        </w:rPr>
      </w:pPr>
      <w:r w:rsidRPr="005A4578">
        <w:rPr>
          <w:sz w:val="24"/>
          <w:szCs w:val="24"/>
        </w:rPr>
        <w:t xml:space="preserve">In contrast to </w:t>
      </w:r>
      <w:del w:id="1463" w:author="Laura Tesch" w:date="2018-09-26T11:18:00Z">
        <w:r w:rsidRPr="005A4578" w:rsidDel="00310C97">
          <w:rPr>
            <w:sz w:val="24"/>
            <w:szCs w:val="24"/>
          </w:rPr>
          <w:delText>the Baltic</w:delText>
        </w:r>
      </w:del>
      <w:ins w:id="1464" w:author="Laura Tesch" w:date="2018-09-26T11:18:00Z">
        <w:r w:rsidR="00310C97">
          <w:rPr>
            <w:sz w:val="24"/>
            <w:szCs w:val="24"/>
          </w:rPr>
          <w:t>BC</w:t>
        </w:r>
      </w:ins>
      <w:r w:rsidRPr="005A4578">
        <w:rPr>
          <w:sz w:val="24"/>
          <w:szCs w:val="24"/>
        </w:rPr>
        <w:t xml:space="preserve"> and other FSU countries, the smoother trends in life disparity found in </w:t>
      </w:r>
      <w:del w:id="1465" w:author="MPIDR_D\vanraalte" w:date="2018-09-28T16:54:00Z">
        <w:r w:rsidRPr="00AB17C7" w:rsidDel="00F971F7">
          <w:rPr>
            <w:sz w:val="24"/>
            <w:szCs w:val="24"/>
            <w:highlight w:val="yellow"/>
            <w:rPrChange w:id="1466" w:author="Laura Tesch" w:date="2018-09-26T10:59:00Z">
              <w:rPr>
                <w:sz w:val="24"/>
                <w:szCs w:val="24"/>
              </w:rPr>
            </w:rPrChange>
          </w:rPr>
          <w:delText>Central Europe</w:delText>
        </w:r>
        <w:r w:rsidRPr="005A4578" w:rsidDel="00F971F7">
          <w:rPr>
            <w:sz w:val="24"/>
            <w:szCs w:val="24"/>
          </w:rPr>
          <w:delText xml:space="preserve"> </w:delText>
        </w:r>
      </w:del>
      <w:ins w:id="1467" w:author="Teresa Artman" w:date="2018-09-06T16:42:00Z">
        <w:del w:id="1468" w:author="MPIDR_D\vanraalte" w:date="2018-09-28T16:54:00Z">
          <w:r w:rsidR="00225785" w:rsidRPr="00225785" w:rsidDel="00F971F7">
            <w:rPr>
              <w:b/>
              <w:sz w:val="24"/>
              <w:szCs w:val="24"/>
              <w:rPrChange w:id="1469" w:author="Teresa Artman" w:date="2018-09-06T16:42:00Z">
                <w:rPr>
                  <w:sz w:val="24"/>
                  <w:szCs w:val="24"/>
                </w:rPr>
              </w:rPrChange>
            </w:rPr>
            <w:delText>[AU: CE? T</w:delText>
          </w:r>
          <w:r w:rsidR="00225785" w:rsidDel="00F971F7">
            <w:rPr>
              <w:b/>
              <w:sz w:val="24"/>
              <w:szCs w:val="24"/>
            </w:rPr>
            <w:delText>e</w:delText>
          </w:r>
          <w:r w:rsidR="00225785" w:rsidRPr="00225785" w:rsidDel="00F971F7">
            <w:rPr>
              <w:b/>
              <w:sz w:val="24"/>
              <w:szCs w:val="24"/>
              <w:rPrChange w:id="1470" w:author="Teresa Artman" w:date="2018-09-06T16:42:00Z">
                <w:rPr>
                  <w:sz w:val="24"/>
                  <w:szCs w:val="24"/>
                </w:rPr>
              </w:rPrChange>
            </w:rPr>
            <w:delText>resa]</w:delText>
          </w:r>
        </w:del>
      </w:ins>
      <w:ins w:id="1471" w:author="MPIDR_D\vanraalte" w:date="2018-09-28T16:54:00Z">
        <w:r w:rsidR="00F971F7">
          <w:rPr>
            <w:sz w:val="24"/>
            <w:szCs w:val="24"/>
          </w:rPr>
          <w:t xml:space="preserve">CE </w:t>
        </w:r>
      </w:ins>
      <w:r w:rsidRPr="005A4578">
        <w:rPr>
          <w:sz w:val="24"/>
          <w:szCs w:val="24"/>
        </w:rPr>
        <w:t>were driven by sustained declines in circulatory disease and cancers, with external causes playing a much smaller role</w:t>
      </w:r>
      <w:del w:id="1472" w:author="Laura Tesch" w:date="2018-09-26T11:18:00Z">
        <w:r w:rsidRPr="005A4578" w:rsidDel="00310C97">
          <w:rPr>
            <w:sz w:val="24"/>
            <w:szCs w:val="24"/>
          </w:rPr>
          <w:delText>,</w:delText>
        </w:r>
      </w:del>
      <w:r w:rsidRPr="005A4578">
        <w:rPr>
          <w:sz w:val="24"/>
          <w:szCs w:val="24"/>
        </w:rPr>
        <w:t xml:space="preserve"> and no change in mortality directly attributable to alcohol. This</w:t>
      </w:r>
      <w:ins w:id="1473" w:author="Laura Tesch" w:date="2018-09-26T11:18:00Z">
        <w:r w:rsidR="00310C97">
          <w:rPr>
            <w:sz w:val="24"/>
            <w:szCs w:val="24"/>
          </w:rPr>
          <w:t xml:space="preserve"> finding</w:t>
        </w:r>
      </w:ins>
      <w:r w:rsidRPr="005A4578">
        <w:rPr>
          <w:sz w:val="24"/>
          <w:szCs w:val="24"/>
        </w:rPr>
        <w:t xml:space="preserve"> is consistent with</w:t>
      </w:r>
      <w:ins w:id="1474" w:author="Laura Tesch" w:date="2018-09-26T11:20:00Z">
        <w:r w:rsidR="00310C97">
          <w:rPr>
            <w:sz w:val="24"/>
            <w:szCs w:val="24"/>
          </w:rPr>
          <w:t xml:space="preserve"> the suggestion by</w:t>
        </w:r>
      </w:ins>
      <w:r w:rsidRPr="005A4578">
        <w:rPr>
          <w:sz w:val="24"/>
          <w:szCs w:val="24"/>
        </w:rPr>
        <w:t xml:space="preserve"> other</w:t>
      </w:r>
      <w:ins w:id="1475" w:author="Laura Tesch" w:date="2018-09-26T11:20:00Z">
        <w:r w:rsidR="00310C97">
          <w:rPr>
            <w:sz w:val="24"/>
            <w:szCs w:val="24"/>
          </w:rPr>
          <w:t xml:space="preserve"> researcher</w:t>
        </w:r>
      </w:ins>
      <w:r w:rsidRPr="005A4578">
        <w:rPr>
          <w:sz w:val="24"/>
          <w:szCs w:val="24"/>
        </w:rPr>
        <w:t>s</w:t>
      </w:r>
      <w:ins w:id="1476" w:author="Laura Tesch" w:date="2018-09-26T11:20:00Z">
        <w:r w:rsidR="00310C97">
          <w:rPr>
            <w:sz w:val="24"/>
            <w:szCs w:val="24"/>
          </w:rPr>
          <w:t xml:space="preserve"> </w:t>
        </w:r>
      </w:ins>
      <w:del w:id="1477" w:author="Laura Tesch" w:date="2018-09-26T11:21:00Z">
        <w:r w:rsidR="001E6567" w:rsidDel="00310C97">
          <w:rPr>
            <w:sz w:val="24"/>
            <w:szCs w:val="24"/>
          </w:rPr>
          <w:delText xml:space="preserve"> </w:delText>
        </w:r>
      </w:del>
      <w:del w:id="1478" w:author="Laura Tesch" w:date="2018-09-26T11:20:00Z">
        <w:r w:rsidRPr="005A4578" w:rsidDel="00310C97">
          <w:rPr>
            <w:sz w:val="24"/>
            <w:szCs w:val="24"/>
          </w:rPr>
          <w:delText>who have</w:delText>
        </w:r>
        <w:r w:rsidR="001E6567" w:rsidDel="00310C97">
          <w:rPr>
            <w:sz w:val="24"/>
            <w:szCs w:val="24"/>
          </w:rPr>
          <w:delText xml:space="preserve"> </w:delText>
        </w:r>
        <w:r w:rsidRPr="005A4578" w:rsidDel="00310C97">
          <w:rPr>
            <w:sz w:val="24"/>
            <w:szCs w:val="24"/>
          </w:rPr>
          <w:delText xml:space="preserve">argued </w:delText>
        </w:r>
      </w:del>
      <w:r w:rsidRPr="005A4578">
        <w:rPr>
          <w:sz w:val="24"/>
          <w:szCs w:val="24"/>
        </w:rPr>
        <w:t>that the steady post-1990 improvements in mortality in t</w:t>
      </w:r>
      <w:r w:rsidR="00115554" w:rsidRPr="005A4578">
        <w:rPr>
          <w:sz w:val="24"/>
          <w:szCs w:val="24"/>
        </w:rPr>
        <w:t>he region were attributable to</w:t>
      </w:r>
      <w:r w:rsidRPr="005A4578">
        <w:rPr>
          <w:sz w:val="24"/>
          <w:szCs w:val="24"/>
        </w:rPr>
        <w:t xml:space="preserve"> a combination of improvements in medicine, a reorganization of the health care system, and general shifts toward healthier behavior</w:t>
      </w:r>
      <w:ins w:id="1479" w:author="Teresa Artman" w:date="2018-09-01T15:17:00Z">
        <w:r w:rsidR="00510EE2">
          <w:rPr>
            <w:sz w:val="24"/>
            <w:szCs w:val="24"/>
          </w:rPr>
          <w:t>,</w:t>
        </w:r>
      </w:ins>
      <w:r w:rsidRPr="005A4578">
        <w:rPr>
          <w:sz w:val="24"/>
          <w:szCs w:val="24"/>
        </w:rPr>
        <w:t xml:space="preserve"> including improving diets and reductions in smoking (</w:t>
      </w:r>
      <w:ins w:id="1480" w:author="Laura Tesch" w:date="2018-08-09T17:23:00Z">
        <w:r w:rsidR="003E7F70" w:rsidRPr="005A4578">
          <w:rPr>
            <w:sz w:val="24"/>
            <w:szCs w:val="24"/>
          </w:rPr>
          <w:t>C</w:t>
        </w:r>
        <w:r w:rsidR="003E7F70">
          <w:rPr>
            <w:sz w:val="24"/>
            <w:szCs w:val="24"/>
          </w:rPr>
          <w:t>í</w:t>
        </w:r>
        <w:r w:rsidR="003E7F70" w:rsidRPr="005A4578">
          <w:rPr>
            <w:sz w:val="24"/>
            <w:szCs w:val="24"/>
          </w:rPr>
          <w:t>fkov</w:t>
        </w:r>
        <w:r w:rsidR="003E7F70">
          <w:rPr>
            <w:sz w:val="24"/>
            <w:szCs w:val="24"/>
          </w:rPr>
          <w:t xml:space="preserve">á </w:t>
        </w:r>
        <w:r w:rsidR="003E7F70" w:rsidRPr="005A4578">
          <w:rPr>
            <w:sz w:val="24"/>
            <w:szCs w:val="24"/>
          </w:rPr>
          <w:t>et</w:t>
        </w:r>
        <w:r w:rsidR="003E7F70">
          <w:rPr>
            <w:sz w:val="24"/>
            <w:szCs w:val="24"/>
          </w:rPr>
          <w:t xml:space="preserve"> </w:t>
        </w:r>
        <w:r w:rsidR="003E7F70" w:rsidRPr="005A4578">
          <w:rPr>
            <w:sz w:val="24"/>
            <w:szCs w:val="24"/>
          </w:rPr>
          <w:t>al.</w:t>
        </w:r>
        <w:r w:rsidR="003E7F70">
          <w:rPr>
            <w:sz w:val="24"/>
            <w:szCs w:val="24"/>
          </w:rPr>
          <w:t xml:space="preserve"> </w:t>
        </w:r>
        <w:r w:rsidR="003E7F70" w:rsidRPr="005A4578">
          <w:rPr>
            <w:sz w:val="24"/>
            <w:szCs w:val="24"/>
          </w:rPr>
          <w:t>2010</w:t>
        </w:r>
        <w:r w:rsidR="003E7F70">
          <w:rPr>
            <w:sz w:val="24"/>
            <w:szCs w:val="24"/>
          </w:rPr>
          <w:t xml:space="preserve">; </w:t>
        </w:r>
        <w:r w:rsidR="003E7F70" w:rsidRPr="005A4578">
          <w:rPr>
            <w:sz w:val="24"/>
            <w:szCs w:val="24"/>
          </w:rPr>
          <w:t>Cooper</w:t>
        </w:r>
        <w:r w:rsidR="003E7F70">
          <w:rPr>
            <w:sz w:val="24"/>
            <w:szCs w:val="24"/>
          </w:rPr>
          <w:t xml:space="preserve"> </w:t>
        </w:r>
        <w:r w:rsidR="003E7F70" w:rsidRPr="005A4578">
          <w:rPr>
            <w:sz w:val="24"/>
            <w:szCs w:val="24"/>
          </w:rPr>
          <w:t>et</w:t>
        </w:r>
        <w:r w:rsidR="003E7F70">
          <w:rPr>
            <w:sz w:val="24"/>
            <w:szCs w:val="24"/>
          </w:rPr>
          <w:t xml:space="preserve"> </w:t>
        </w:r>
        <w:r w:rsidR="003E7F70" w:rsidRPr="005A4578">
          <w:rPr>
            <w:sz w:val="24"/>
            <w:szCs w:val="24"/>
          </w:rPr>
          <w:t>al.</w:t>
        </w:r>
        <w:r w:rsidR="003E7F70">
          <w:rPr>
            <w:sz w:val="24"/>
            <w:szCs w:val="24"/>
          </w:rPr>
          <w:t xml:space="preserve"> </w:t>
        </w:r>
        <w:r w:rsidR="003E7F70" w:rsidRPr="005A4578">
          <w:rPr>
            <w:sz w:val="24"/>
            <w:szCs w:val="24"/>
          </w:rPr>
          <w:t>1984</w:t>
        </w:r>
        <w:r w:rsidR="003E7F70">
          <w:rPr>
            <w:sz w:val="24"/>
            <w:szCs w:val="24"/>
          </w:rPr>
          <w:t xml:space="preserve">; </w:t>
        </w:r>
        <w:r w:rsidR="003E7F70" w:rsidRPr="005A4578">
          <w:rPr>
            <w:sz w:val="24"/>
            <w:szCs w:val="24"/>
          </w:rPr>
          <w:t>Fihel</w:t>
        </w:r>
        <w:r w:rsidR="003E7F70">
          <w:rPr>
            <w:sz w:val="24"/>
            <w:szCs w:val="24"/>
          </w:rPr>
          <w:t xml:space="preserve"> </w:t>
        </w:r>
        <w:r w:rsidR="003E7F70" w:rsidRPr="005A4578">
          <w:rPr>
            <w:sz w:val="24"/>
            <w:szCs w:val="24"/>
          </w:rPr>
          <w:t>and</w:t>
        </w:r>
        <w:r w:rsidR="003E7F70">
          <w:rPr>
            <w:sz w:val="24"/>
            <w:szCs w:val="24"/>
          </w:rPr>
          <w:t xml:space="preserve"> </w:t>
        </w:r>
        <w:r w:rsidR="003E7F70" w:rsidRPr="005A4578">
          <w:rPr>
            <w:sz w:val="24"/>
            <w:szCs w:val="24"/>
          </w:rPr>
          <w:t>Pechholdov</w:t>
        </w:r>
        <w:r w:rsidR="003E7F70">
          <w:rPr>
            <w:sz w:val="24"/>
            <w:szCs w:val="24"/>
          </w:rPr>
          <w:t xml:space="preserve">á </w:t>
        </w:r>
        <w:r w:rsidR="003E7F70" w:rsidRPr="005A4578">
          <w:rPr>
            <w:sz w:val="24"/>
            <w:szCs w:val="24"/>
          </w:rPr>
          <w:t>2017</w:t>
        </w:r>
        <w:r w:rsidR="003E7F70">
          <w:rPr>
            <w:sz w:val="24"/>
            <w:szCs w:val="24"/>
          </w:rPr>
          <w:t xml:space="preserve">; </w:t>
        </w:r>
        <w:r w:rsidR="003E7F70" w:rsidRPr="005A4578">
          <w:rPr>
            <w:sz w:val="24"/>
            <w:szCs w:val="24"/>
          </w:rPr>
          <w:t>Nolte et al. 2000a</w:t>
        </w:r>
        <w:r w:rsidR="003E7F70">
          <w:rPr>
            <w:sz w:val="24"/>
            <w:szCs w:val="24"/>
          </w:rPr>
          <w:t xml:space="preserve">, </w:t>
        </w:r>
        <w:r w:rsidR="003E7F70" w:rsidRPr="005A4578">
          <w:rPr>
            <w:sz w:val="24"/>
            <w:szCs w:val="24"/>
          </w:rPr>
          <w:t>b</w:t>
        </w:r>
        <w:r w:rsidR="003E7F70">
          <w:rPr>
            <w:sz w:val="24"/>
            <w:szCs w:val="24"/>
          </w:rPr>
          <w:t>;</w:t>
        </w:r>
        <w:r w:rsidR="003E7F70" w:rsidRPr="005A4578">
          <w:rPr>
            <w:sz w:val="24"/>
            <w:szCs w:val="24"/>
          </w:rPr>
          <w:t xml:space="preserve"> </w:t>
        </w:r>
      </w:ins>
      <w:r w:rsidRPr="005A4578">
        <w:rPr>
          <w:sz w:val="24"/>
          <w:szCs w:val="24"/>
        </w:rPr>
        <w:t>Pajak and Kozela 2011</w:t>
      </w:r>
      <w:ins w:id="1481" w:author="Laura Tesch" w:date="2018-08-09T17:23:00Z">
        <w:r w:rsidR="003E7F70">
          <w:rPr>
            <w:sz w:val="24"/>
            <w:szCs w:val="24"/>
          </w:rPr>
          <w:t>;</w:t>
        </w:r>
      </w:ins>
      <w:del w:id="1482" w:author="Laura Tesch" w:date="2018-08-09T17:23:00Z">
        <w:r w:rsidRPr="005A4578" w:rsidDel="003E7F70">
          <w:rPr>
            <w:sz w:val="24"/>
            <w:szCs w:val="24"/>
          </w:rPr>
          <w:delText>,</w:delText>
        </w:r>
      </w:del>
      <w:r w:rsidRPr="005A4578">
        <w:rPr>
          <w:sz w:val="24"/>
          <w:szCs w:val="24"/>
        </w:rPr>
        <w:t xml:space="preserve"> </w:t>
      </w:r>
      <w:ins w:id="1483" w:author="Laura Tesch" w:date="2018-08-09T17:23:00Z">
        <w:r w:rsidR="003E7F70" w:rsidRPr="005A4578">
          <w:rPr>
            <w:sz w:val="24"/>
            <w:szCs w:val="24"/>
          </w:rPr>
          <w:t>Rychtarikova 2004</w:t>
        </w:r>
        <w:r w:rsidR="003E7F70">
          <w:rPr>
            <w:sz w:val="24"/>
            <w:szCs w:val="24"/>
          </w:rPr>
          <w:t>;</w:t>
        </w:r>
        <w:r w:rsidR="003E7F70" w:rsidRPr="005A4578">
          <w:rPr>
            <w:sz w:val="24"/>
            <w:szCs w:val="24"/>
          </w:rPr>
          <w:t xml:space="preserve"> </w:t>
        </w:r>
      </w:ins>
      <w:r w:rsidRPr="005A4578">
        <w:rPr>
          <w:sz w:val="24"/>
          <w:szCs w:val="24"/>
        </w:rPr>
        <w:t>Zatonski</w:t>
      </w:r>
      <w:r w:rsidR="001E6567">
        <w:rPr>
          <w:sz w:val="24"/>
          <w:szCs w:val="24"/>
        </w:rPr>
        <w:t xml:space="preserve"> </w:t>
      </w:r>
      <w:r w:rsidRPr="005A4578">
        <w:rPr>
          <w:sz w:val="24"/>
          <w:szCs w:val="24"/>
        </w:rPr>
        <w:t>et</w:t>
      </w:r>
      <w:r w:rsidR="001E6567">
        <w:rPr>
          <w:sz w:val="24"/>
          <w:szCs w:val="24"/>
        </w:rPr>
        <w:t xml:space="preserve"> </w:t>
      </w:r>
      <w:r w:rsidRPr="005A4578">
        <w:rPr>
          <w:sz w:val="24"/>
          <w:szCs w:val="24"/>
        </w:rPr>
        <w:t>al.</w:t>
      </w:r>
      <w:r w:rsidR="001E6567">
        <w:rPr>
          <w:sz w:val="24"/>
          <w:szCs w:val="24"/>
        </w:rPr>
        <w:t xml:space="preserve"> </w:t>
      </w:r>
      <w:r w:rsidRPr="005A4578">
        <w:rPr>
          <w:sz w:val="24"/>
          <w:szCs w:val="24"/>
        </w:rPr>
        <w:t>1998</w:t>
      </w:r>
      <w:del w:id="1484" w:author="deborah gregg" w:date="2018-08-20T19:13:00Z">
        <w:r w:rsidRPr="005A4578" w:rsidDel="0050122A">
          <w:rPr>
            <w:sz w:val="24"/>
            <w:szCs w:val="24"/>
          </w:rPr>
          <w:delText>,</w:delText>
        </w:r>
        <w:r w:rsidR="001E6567" w:rsidDel="0050122A">
          <w:rPr>
            <w:sz w:val="24"/>
            <w:szCs w:val="24"/>
          </w:rPr>
          <w:delText xml:space="preserve"> </w:delText>
        </w:r>
      </w:del>
      <w:del w:id="1485" w:author="Laura Tesch" w:date="2018-08-09T17:23:00Z">
        <w:r w:rsidRPr="005A4578" w:rsidDel="003E7F70">
          <w:rPr>
            <w:sz w:val="24"/>
            <w:szCs w:val="24"/>
          </w:rPr>
          <w:delText>Fihel</w:delText>
        </w:r>
        <w:r w:rsidR="001E6567" w:rsidDel="003E7F70">
          <w:rPr>
            <w:sz w:val="24"/>
            <w:szCs w:val="24"/>
          </w:rPr>
          <w:delText xml:space="preserve"> </w:delText>
        </w:r>
        <w:r w:rsidRPr="005A4578" w:rsidDel="003E7F70">
          <w:rPr>
            <w:sz w:val="24"/>
            <w:szCs w:val="24"/>
          </w:rPr>
          <w:delText>and</w:delText>
        </w:r>
        <w:r w:rsidR="001E6567" w:rsidDel="003E7F70">
          <w:rPr>
            <w:sz w:val="24"/>
            <w:szCs w:val="24"/>
          </w:rPr>
          <w:delText xml:space="preserve"> </w:delText>
        </w:r>
        <w:r w:rsidRPr="005A4578" w:rsidDel="003E7F70">
          <w:rPr>
            <w:sz w:val="24"/>
            <w:szCs w:val="24"/>
          </w:rPr>
          <w:delText>Pechholdov</w:delText>
        </w:r>
        <w:r w:rsidR="00DA3C06" w:rsidDel="003E7F70">
          <w:rPr>
            <w:sz w:val="24"/>
            <w:szCs w:val="24"/>
          </w:rPr>
          <w:delText>á</w:delText>
        </w:r>
        <w:r w:rsidR="001E6567" w:rsidDel="003E7F70">
          <w:rPr>
            <w:sz w:val="24"/>
            <w:szCs w:val="24"/>
          </w:rPr>
          <w:delText xml:space="preserve"> </w:delText>
        </w:r>
        <w:r w:rsidRPr="005A4578" w:rsidDel="003E7F70">
          <w:rPr>
            <w:sz w:val="24"/>
            <w:szCs w:val="24"/>
          </w:rPr>
          <w:delText>2017,</w:delText>
        </w:r>
        <w:r w:rsidR="001E6567" w:rsidDel="003E7F70">
          <w:rPr>
            <w:sz w:val="24"/>
            <w:szCs w:val="24"/>
          </w:rPr>
          <w:delText xml:space="preserve"> </w:delText>
        </w:r>
        <w:r w:rsidRPr="005A4578" w:rsidDel="003E7F70">
          <w:rPr>
            <w:sz w:val="24"/>
            <w:szCs w:val="24"/>
          </w:rPr>
          <w:delText>C</w:delText>
        </w:r>
        <w:r w:rsidR="003E7F70" w:rsidDel="003E7F70">
          <w:rPr>
            <w:sz w:val="24"/>
            <w:szCs w:val="24"/>
          </w:rPr>
          <w:delText>í</w:delText>
        </w:r>
        <w:r w:rsidRPr="005A4578" w:rsidDel="003E7F70">
          <w:rPr>
            <w:sz w:val="24"/>
            <w:szCs w:val="24"/>
          </w:rPr>
          <w:delText>fkov</w:delText>
        </w:r>
        <w:r w:rsidR="00DA3C06" w:rsidDel="003E7F70">
          <w:rPr>
            <w:sz w:val="24"/>
            <w:szCs w:val="24"/>
          </w:rPr>
          <w:delText>á</w:delText>
        </w:r>
        <w:r w:rsidR="001E6567" w:rsidDel="003E7F70">
          <w:rPr>
            <w:sz w:val="24"/>
            <w:szCs w:val="24"/>
          </w:rPr>
          <w:delText xml:space="preserve"> </w:delText>
        </w:r>
        <w:r w:rsidRPr="005A4578" w:rsidDel="003E7F70">
          <w:rPr>
            <w:sz w:val="24"/>
            <w:szCs w:val="24"/>
          </w:rPr>
          <w:delText>et</w:delText>
        </w:r>
        <w:r w:rsidR="001E6567" w:rsidDel="003E7F70">
          <w:rPr>
            <w:sz w:val="24"/>
            <w:szCs w:val="24"/>
          </w:rPr>
          <w:delText xml:space="preserve"> </w:delText>
        </w:r>
        <w:r w:rsidRPr="005A4578" w:rsidDel="003E7F70">
          <w:rPr>
            <w:sz w:val="24"/>
            <w:szCs w:val="24"/>
          </w:rPr>
          <w:delText>al.</w:delText>
        </w:r>
        <w:r w:rsidR="001E6567" w:rsidDel="003E7F70">
          <w:rPr>
            <w:sz w:val="24"/>
            <w:szCs w:val="24"/>
          </w:rPr>
          <w:delText xml:space="preserve"> </w:delText>
        </w:r>
        <w:r w:rsidRPr="005A4578" w:rsidDel="003E7F70">
          <w:rPr>
            <w:sz w:val="24"/>
            <w:szCs w:val="24"/>
          </w:rPr>
          <w:delText>2010,</w:delText>
        </w:r>
        <w:r w:rsidR="001E6567" w:rsidDel="003E7F70">
          <w:rPr>
            <w:sz w:val="24"/>
            <w:szCs w:val="24"/>
          </w:rPr>
          <w:delText xml:space="preserve"> </w:delText>
        </w:r>
        <w:r w:rsidRPr="005A4578" w:rsidDel="003E7F70">
          <w:rPr>
            <w:sz w:val="24"/>
            <w:szCs w:val="24"/>
          </w:rPr>
          <w:delText>Cooper</w:delText>
        </w:r>
        <w:r w:rsidR="001E6567" w:rsidDel="003E7F70">
          <w:rPr>
            <w:sz w:val="24"/>
            <w:szCs w:val="24"/>
          </w:rPr>
          <w:delText xml:space="preserve"> </w:delText>
        </w:r>
        <w:r w:rsidRPr="005A4578" w:rsidDel="003E7F70">
          <w:rPr>
            <w:sz w:val="24"/>
            <w:szCs w:val="24"/>
          </w:rPr>
          <w:delText>et</w:delText>
        </w:r>
        <w:r w:rsidR="001E6567" w:rsidDel="003E7F70">
          <w:rPr>
            <w:sz w:val="24"/>
            <w:szCs w:val="24"/>
          </w:rPr>
          <w:delText xml:space="preserve"> </w:delText>
        </w:r>
        <w:r w:rsidRPr="005A4578" w:rsidDel="003E7F70">
          <w:rPr>
            <w:sz w:val="24"/>
            <w:szCs w:val="24"/>
          </w:rPr>
          <w:delText>al.</w:delText>
        </w:r>
        <w:r w:rsidR="001E6567" w:rsidDel="003E7F70">
          <w:rPr>
            <w:sz w:val="24"/>
            <w:szCs w:val="24"/>
          </w:rPr>
          <w:delText xml:space="preserve"> </w:delText>
        </w:r>
        <w:r w:rsidRPr="005A4578" w:rsidDel="003E7F70">
          <w:rPr>
            <w:sz w:val="24"/>
            <w:szCs w:val="24"/>
          </w:rPr>
          <w:delText>1984,</w:delText>
        </w:r>
        <w:r w:rsidR="001E6567" w:rsidDel="003E7F70">
          <w:rPr>
            <w:sz w:val="24"/>
            <w:szCs w:val="24"/>
          </w:rPr>
          <w:delText xml:space="preserve"> </w:delText>
        </w:r>
        <w:r w:rsidRPr="005A4578" w:rsidDel="003E7F70">
          <w:rPr>
            <w:sz w:val="24"/>
            <w:szCs w:val="24"/>
          </w:rPr>
          <w:delText>Rychtarikova 2004, Nolte et al. 2000a;b</w:delText>
        </w:r>
      </w:del>
      <w:r w:rsidRPr="005A4578">
        <w:rPr>
          <w:sz w:val="24"/>
          <w:szCs w:val="24"/>
        </w:rPr>
        <w:t xml:space="preserve">). We additionally identified a recent stagnation (since 2010) </w:t>
      </w:r>
      <w:r w:rsidR="000643AD" w:rsidRPr="005A4578">
        <w:rPr>
          <w:sz w:val="24"/>
          <w:szCs w:val="24"/>
        </w:rPr>
        <w:t xml:space="preserve">in </w:t>
      </w:r>
      <w:del w:id="1486" w:author="Laura Tesch" w:date="2018-09-26T11:21:00Z">
        <w:r w:rsidR="000643AD" w:rsidRPr="005A4578" w:rsidDel="00310C97">
          <w:rPr>
            <w:sz w:val="24"/>
            <w:szCs w:val="24"/>
          </w:rPr>
          <w:delText xml:space="preserve">Russian </w:delText>
        </w:r>
      </w:del>
      <w:r w:rsidR="000643AD" w:rsidRPr="005A4578">
        <w:rPr>
          <w:sz w:val="24"/>
          <w:szCs w:val="24"/>
        </w:rPr>
        <w:t>lifespan variation</w:t>
      </w:r>
      <w:ins w:id="1487" w:author="Laura Tesch" w:date="2018-09-26T11:21:00Z">
        <w:r w:rsidR="00310C97">
          <w:rPr>
            <w:sz w:val="24"/>
            <w:szCs w:val="24"/>
          </w:rPr>
          <w:t xml:space="preserve"> in Russia</w:t>
        </w:r>
      </w:ins>
      <w:r w:rsidR="000643AD" w:rsidRPr="005A4578">
        <w:rPr>
          <w:sz w:val="24"/>
          <w:szCs w:val="24"/>
        </w:rPr>
        <w:t xml:space="preserve">. </w:t>
      </w:r>
      <w:del w:id="1488" w:author="Laura Tesch" w:date="2018-09-26T11:22:00Z">
        <w:r w:rsidRPr="005A4578" w:rsidDel="00310C97">
          <w:rPr>
            <w:sz w:val="24"/>
            <w:szCs w:val="24"/>
          </w:rPr>
          <w:delText>By looking into</w:delText>
        </w:r>
      </w:del>
      <w:ins w:id="1489" w:author="Laura Tesch" w:date="2018-09-26T11:22:00Z">
        <w:r w:rsidR="00310C97">
          <w:rPr>
            <w:sz w:val="24"/>
            <w:szCs w:val="24"/>
          </w:rPr>
          <w:t>As our</w:t>
        </w:r>
      </w:ins>
      <w:r w:rsidRPr="005A4578">
        <w:rPr>
          <w:sz w:val="24"/>
          <w:szCs w:val="24"/>
        </w:rPr>
        <w:t xml:space="preserve"> decomposition results after 2010</w:t>
      </w:r>
      <w:ins w:id="1490" w:author="Laura Tesch" w:date="2018-09-26T11:22:00Z">
        <w:r w:rsidR="00310C97">
          <w:rPr>
            <w:sz w:val="24"/>
            <w:szCs w:val="24"/>
          </w:rPr>
          <w:t xml:space="preserve"> suggest</w:t>
        </w:r>
      </w:ins>
      <w:r w:rsidRPr="005A4578">
        <w:rPr>
          <w:sz w:val="24"/>
          <w:szCs w:val="24"/>
        </w:rPr>
        <w:t xml:space="preserve">, </w:t>
      </w:r>
      <w:del w:id="1491" w:author="Laura Tesch" w:date="2018-09-26T11:22:00Z">
        <w:r w:rsidRPr="005A4578" w:rsidDel="00310C97">
          <w:rPr>
            <w:sz w:val="24"/>
            <w:szCs w:val="24"/>
          </w:rPr>
          <w:delText>our results suggest tha</w:delText>
        </w:r>
        <w:r w:rsidR="00115554" w:rsidRPr="005A4578" w:rsidDel="00310C97">
          <w:rPr>
            <w:sz w:val="24"/>
            <w:szCs w:val="24"/>
          </w:rPr>
          <w:delText xml:space="preserve">t </w:delText>
        </w:r>
      </w:del>
      <w:r w:rsidR="00115554" w:rsidRPr="005A4578">
        <w:rPr>
          <w:sz w:val="24"/>
          <w:szCs w:val="24"/>
        </w:rPr>
        <w:t xml:space="preserve">this </w:t>
      </w:r>
      <w:ins w:id="1492" w:author="Laura Tesch" w:date="2018-09-26T11:23:00Z">
        <w:r w:rsidR="00310C97">
          <w:rPr>
            <w:sz w:val="24"/>
            <w:szCs w:val="24"/>
          </w:rPr>
          <w:t xml:space="preserve">stagnation </w:t>
        </w:r>
      </w:ins>
      <w:r w:rsidR="00115554" w:rsidRPr="005A4578">
        <w:rPr>
          <w:sz w:val="24"/>
          <w:szCs w:val="24"/>
        </w:rPr>
        <w:t xml:space="preserve">could be a result of </w:t>
      </w:r>
      <w:r w:rsidRPr="005A4578">
        <w:rPr>
          <w:sz w:val="24"/>
          <w:szCs w:val="24"/>
        </w:rPr>
        <w:t xml:space="preserve">a slowdown in mortality improvements below age 60 offset by larger progress above this age. </w:t>
      </w:r>
      <w:del w:id="1493" w:author="Laura Tesch" w:date="2018-09-26T11:22:00Z">
        <w:r w:rsidRPr="005A4578" w:rsidDel="00310C97">
          <w:rPr>
            <w:sz w:val="24"/>
            <w:szCs w:val="24"/>
          </w:rPr>
          <w:delText>A recent article</w:delText>
        </w:r>
        <w:r w:rsidR="000643AD" w:rsidRPr="005A4578" w:rsidDel="00310C97">
          <w:rPr>
            <w:sz w:val="24"/>
            <w:szCs w:val="24"/>
          </w:rPr>
          <w:delText xml:space="preserve"> </w:delText>
        </w:r>
        <w:r w:rsidRPr="005A4578" w:rsidDel="00310C97">
          <w:rPr>
            <w:sz w:val="24"/>
            <w:szCs w:val="24"/>
          </w:rPr>
          <w:delText xml:space="preserve">by </w:delText>
        </w:r>
      </w:del>
      <w:r w:rsidRPr="005A4578">
        <w:rPr>
          <w:sz w:val="24"/>
          <w:szCs w:val="24"/>
        </w:rPr>
        <w:t>Timonin et al. (2017) suggest</w:t>
      </w:r>
      <w:ins w:id="1494" w:author="Laura Tesch" w:date="2018-09-26T11:22:00Z">
        <w:r w:rsidR="00310C97">
          <w:rPr>
            <w:sz w:val="24"/>
            <w:szCs w:val="24"/>
          </w:rPr>
          <w:t>ed</w:t>
        </w:r>
      </w:ins>
      <w:del w:id="1495" w:author="Laura Tesch" w:date="2018-09-26T11:22:00Z">
        <w:r w:rsidRPr="005A4578" w:rsidDel="00310C97">
          <w:rPr>
            <w:sz w:val="24"/>
            <w:szCs w:val="24"/>
          </w:rPr>
          <w:delText>s</w:delText>
        </w:r>
      </w:del>
      <w:r w:rsidRPr="005A4578">
        <w:rPr>
          <w:sz w:val="24"/>
          <w:szCs w:val="24"/>
        </w:rPr>
        <w:t xml:space="preserve"> that </w:t>
      </w:r>
      <w:del w:id="1496" w:author="Laura Tesch" w:date="2018-09-26T11:23:00Z">
        <w:r w:rsidRPr="005A4578" w:rsidDel="00310C97">
          <w:rPr>
            <w:sz w:val="24"/>
            <w:szCs w:val="24"/>
          </w:rPr>
          <w:delText xml:space="preserve">this </w:delText>
        </w:r>
      </w:del>
      <w:ins w:id="1497" w:author="Laura Tesch" w:date="2018-09-26T11:23:00Z">
        <w:r w:rsidR="00310C97">
          <w:rPr>
            <w:sz w:val="24"/>
            <w:szCs w:val="24"/>
          </w:rPr>
          <w:t>the</w:t>
        </w:r>
        <w:r w:rsidR="00310C97" w:rsidRPr="005A4578">
          <w:rPr>
            <w:sz w:val="24"/>
            <w:szCs w:val="24"/>
          </w:rPr>
          <w:t xml:space="preserve"> </w:t>
        </w:r>
      </w:ins>
      <w:ins w:id="1498" w:author="Laura Tesch" w:date="2018-09-26T11:22:00Z">
        <w:r w:rsidR="00310C97">
          <w:rPr>
            <w:sz w:val="24"/>
            <w:szCs w:val="24"/>
          </w:rPr>
          <w:t xml:space="preserve">stagnation </w:t>
        </w:r>
      </w:ins>
      <w:r w:rsidRPr="005A4578">
        <w:rPr>
          <w:sz w:val="24"/>
          <w:szCs w:val="24"/>
        </w:rPr>
        <w:t>could be a result of uneven progress in reducing cardiovascular mortality at the subregional level in Russia</w:t>
      </w:r>
      <w:ins w:id="1499" w:author="Laura Tesch" w:date="2018-09-26T11:23:00Z">
        <w:r w:rsidR="00310C97">
          <w:rPr>
            <w:sz w:val="24"/>
            <w:szCs w:val="24"/>
          </w:rPr>
          <w:t xml:space="preserve"> that is</w:t>
        </w:r>
      </w:ins>
      <w:r w:rsidRPr="005A4578">
        <w:rPr>
          <w:sz w:val="24"/>
          <w:szCs w:val="24"/>
        </w:rPr>
        <w:t xml:space="preserve"> offset by convergence in under-60 mortality.</w:t>
      </w:r>
    </w:p>
    <w:p w14:paraId="12130C98" w14:textId="52FD6DE6" w:rsidR="000643AD" w:rsidRPr="005A4578" w:rsidRDefault="00654572" w:rsidP="000643AD">
      <w:pPr>
        <w:pStyle w:val="BodyText"/>
        <w:spacing w:line="480" w:lineRule="auto"/>
        <w:ind w:firstLine="720"/>
        <w:rPr>
          <w:sz w:val="24"/>
          <w:szCs w:val="24"/>
        </w:rPr>
      </w:pPr>
      <w:r w:rsidRPr="005A4578">
        <w:rPr>
          <w:sz w:val="24"/>
          <w:szCs w:val="24"/>
        </w:rPr>
        <w:t>Preventing external</w:t>
      </w:r>
      <w:ins w:id="1500" w:author="Laura Tesch" w:date="2018-09-26T11:23:00Z">
        <w:r w:rsidR="00654F88">
          <w:rPr>
            <w:sz w:val="24"/>
            <w:szCs w:val="24"/>
          </w:rPr>
          <w:t>-cause</w:t>
        </w:r>
      </w:ins>
      <w:r w:rsidRPr="005A4578">
        <w:rPr>
          <w:sz w:val="24"/>
          <w:szCs w:val="24"/>
        </w:rPr>
        <w:t xml:space="preserve"> mortality at young ages has been previously highlighted as an immediate </w:t>
      </w:r>
      <w:del w:id="1501" w:author="Laura Tesch" w:date="2018-09-26T11:23:00Z">
        <w:r w:rsidRPr="005A4578" w:rsidDel="00654F88">
          <w:rPr>
            <w:sz w:val="24"/>
            <w:szCs w:val="24"/>
          </w:rPr>
          <w:delText xml:space="preserve">factor </w:delText>
        </w:r>
      </w:del>
      <w:ins w:id="1502" w:author="Laura Tesch" w:date="2018-09-26T11:23:00Z">
        <w:r w:rsidR="00654F88">
          <w:rPr>
            <w:sz w:val="24"/>
            <w:szCs w:val="24"/>
          </w:rPr>
          <w:t>way</w:t>
        </w:r>
        <w:r w:rsidR="00654F88" w:rsidRPr="005A4578">
          <w:rPr>
            <w:sz w:val="24"/>
            <w:szCs w:val="24"/>
          </w:rPr>
          <w:t xml:space="preserve"> </w:t>
        </w:r>
      </w:ins>
      <w:r w:rsidRPr="005A4578">
        <w:rPr>
          <w:sz w:val="24"/>
          <w:szCs w:val="24"/>
        </w:rPr>
        <w:t>to reduce lifespan variability</w:t>
      </w:r>
      <w:del w:id="1503" w:author="Teresa Artman" w:date="2018-09-06T16:43:00Z">
        <w:r w:rsidRPr="005A4578" w:rsidDel="00225785">
          <w:rPr>
            <w:sz w:val="24"/>
            <w:szCs w:val="24"/>
          </w:rPr>
          <w:delText>,</w:delText>
        </w:r>
      </w:del>
      <w:r w:rsidRPr="005A4578">
        <w:rPr>
          <w:sz w:val="24"/>
          <w:szCs w:val="24"/>
        </w:rPr>
        <w:t xml:space="preserve"> and differences in life disparity between populations.</w:t>
      </w:r>
      <w:r w:rsidR="001E6567">
        <w:rPr>
          <w:sz w:val="24"/>
          <w:szCs w:val="24"/>
        </w:rPr>
        <w:t xml:space="preserve"> </w:t>
      </w:r>
      <w:r w:rsidRPr="005A4578">
        <w:rPr>
          <w:sz w:val="24"/>
          <w:szCs w:val="24"/>
        </w:rPr>
        <w:t>Firebaugh et al. (2014)</w:t>
      </w:r>
      <w:r w:rsidR="001E6567">
        <w:rPr>
          <w:sz w:val="24"/>
          <w:szCs w:val="24"/>
        </w:rPr>
        <w:t xml:space="preserve"> </w:t>
      </w:r>
      <w:r w:rsidRPr="005A4578">
        <w:rPr>
          <w:sz w:val="24"/>
          <w:szCs w:val="24"/>
        </w:rPr>
        <w:t>argued that allocating resources to reducing homicides in the American black population was more likely</w:t>
      </w:r>
      <w:r w:rsidR="001E6567">
        <w:rPr>
          <w:sz w:val="24"/>
          <w:szCs w:val="24"/>
        </w:rPr>
        <w:t xml:space="preserve"> </w:t>
      </w:r>
      <w:r w:rsidRPr="005A4578">
        <w:rPr>
          <w:sz w:val="24"/>
          <w:szCs w:val="24"/>
        </w:rPr>
        <w:t xml:space="preserve">to narrow racial disparities in lifespan variation than </w:t>
      </w:r>
      <w:r w:rsidRPr="005A4578">
        <w:rPr>
          <w:sz w:val="24"/>
          <w:szCs w:val="24"/>
        </w:rPr>
        <w:lastRenderedPageBreak/>
        <w:t>tackling more common causes of death. In this sense,</w:t>
      </w:r>
      <w:r w:rsidR="001E6567">
        <w:rPr>
          <w:sz w:val="24"/>
          <w:szCs w:val="24"/>
        </w:rPr>
        <w:t xml:space="preserve"> </w:t>
      </w:r>
      <w:r w:rsidRPr="005A4578">
        <w:rPr>
          <w:sz w:val="24"/>
          <w:szCs w:val="24"/>
        </w:rPr>
        <w:t xml:space="preserve">most reductions in life disparity in the region were caused by improvements in mortality at young ages after 1994, particularly in </w:t>
      </w:r>
      <w:ins w:id="1504" w:author="Laura Tesch" w:date="2018-09-26T11:24:00Z">
        <w:r w:rsidR="002F49BF">
          <w:rPr>
            <w:sz w:val="24"/>
            <w:szCs w:val="24"/>
          </w:rPr>
          <w:t xml:space="preserve">mortality from </w:t>
        </w:r>
      </w:ins>
      <w:r w:rsidRPr="005A4578">
        <w:rPr>
          <w:sz w:val="24"/>
          <w:szCs w:val="24"/>
        </w:rPr>
        <w:t>external causes. The decline in these causes of death also increased life expectancy (Trias-Llim</w:t>
      </w:r>
      <w:r w:rsidR="00DA3C06">
        <w:rPr>
          <w:sz w:val="24"/>
          <w:szCs w:val="24"/>
        </w:rPr>
        <w:t>ó</w:t>
      </w:r>
      <w:r w:rsidRPr="005A4578">
        <w:rPr>
          <w:sz w:val="24"/>
          <w:szCs w:val="24"/>
        </w:rPr>
        <w:t>s</w:t>
      </w:r>
      <w:r w:rsidR="001E6567">
        <w:rPr>
          <w:sz w:val="24"/>
          <w:szCs w:val="24"/>
        </w:rPr>
        <w:t xml:space="preserve"> </w:t>
      </w:r>
      <w:r w:rsidRPr="005A4578">
        <w:rPr>
          <w:sz w:val="24"/>
          <w:szCs w:val="24"/>
        </w:rPr>
        <w:t>et</w:t>
      </w:r>
      <w:r w:rsidR="001E6567">
        <w:rPr>
          <w:sz w:val="24"/>
          <w:szCs w:val="24"/>
        </w:rPr>
        <w:t xml:space="preserve"> </w:t>
      </w:r>
      <w:r w:rsidRPr="005A4578">
        <w:rPr>
          <w:sz w:val="24"/>
          <w:szCs w:val="24"/>
        </w:rPr>
        <w:t>al.</w:t>
      </w:r>
      <w:r w:rsidR="001E6567">
        <w:rPr>
          <w:sz w:val="24"/>
          <w:szCs w:val="24"/>
        </w:rPr>
        <w:t xml:space="preserve"> </w:t>
      </w:r>
      <w:r w:rsidRPr="005A4578">
        <w:rPr>
          <w:sz w:val="24"/>
          <w:szCs w:val="24"/>
        </w:rPr>
        <w:t>201</w:t>
      </w:r>
      <w:del w:id="1505" w:author="Teresa Artman" w:date="2018-09-01T15:20:00Z">
        <w:r w:rsidRPr="005A4578" w:rsidDel="00A84EFE">
          <w:rPr>
            <w:sz w:val="24"/>
            <w:szCs w:val="24"/>
          </w:rPr>
          <w:delText>7</w:delText>
        </w:r>
      </w:del>
      <w:ins w:id="1506" w:author="Teresa Artman" w:date="2018-09-01T15:20:00Z">
        <w:r w:rsidR="00A84EFE">
          <w:rPr>
            <w:sz w:val="24"/>
            <w:szCs w:val="24"/>
          </w:rPr>
          <w:t>8</w:t>
        </w:r>
      </w:ins>
      <w:r w:rsidRPr="005A4578">
        <w:rPr>
          <w:sz w:val="24"/>
          <w:szCs w:val="24"/>
        </w:rPr>
        <w:t>)</w:t>
      </w:r>
      <w:del w:id="1507" w:author="Teresa Artman" w:date="2018-09-01T15:20:00Z">
        <w:r w:rsidRPr="005A4578" w:rsidDel="00A84EFE">
          <w:rPr>
            <w:sz w:val="24"/>
            <w:szCs w:val="24"/>
          </w:rPr>
          <w:delText>,</w:delText>
        </w:r>
      </w:del>
      <w:r w:rsidR="001E6567">
        <w:rPr>
          <w:sz w:val="24"/>
          <w:szCs w:val="24"/>
        </w:rPr>
        <w:t xml:space="preserve"> </w:t>
      </w:r>
      <w:r w:rsidRPr="005A4578">
        <w:rPr>
          <w:sz w:val="24"/>
          <w:szCs w:val="24"/>
        </w:rPr>
        <w:t>and</w:t>
      </w:r>
      <w:r w:rsidR="001E6567">
        <w:rPr>
          <w:sz w:val="24"/>
          <w:szCs w:val="24"/>
        </w:rPr>
        <w:t xml:space="preserve"> </w:t>
      </w:r>
      <w:r w:rsidRPr="005A4578">
        <w:rPr>
          <w:sz w:val="24"/>
          <w:szCs w:val="24"/>
        </w:rPr>
        <w:t>contributed</w:t>
      </w:r>
      <w:r w:rsidR="001E6567">
        <w:rPr>
          <w:sz w:val="24"/>
          <w:szCs w:val="24"/>
        </w:rPr>
        <w:t xml:space="preserve"> </w:t>
      </w:r>
      <w:r w:rsidRPr="005A4578">
        <w:rPr>
          <w:sz w:val="24"/>
          <w:szCs w:val="24"/>
        </w:rPr>
        <w:t>to</w:t>
      </w:r>
      <w:del w:id="1508" w:author="Laura Tesch" w:date="2018-09-26T11:24:00Z">
        <w:r w:rsidRPr="005A4578" w:rsidDel="00D246F5">
          <w:rPr>
            <w:sz w:val="24"/>
            <w:szCs w:val="24"/>
          </w:rPr>
          <w:delText>ward</w:delText>
        </w:r>
      </w:del>
      <w:r w:rsidR="001E6567">
        <w:rPr>
          <w:sz w:val="24"/>
          <w:szCs w:val="24"/>
        </w:rPr>
        <w:t xml:space="preserve"> </w:t>
      </w:r>
      <w:r w:rsidRPr="005A4578">
        <w:rPr>
          <w:sz w:val="24"/>
          <w:szCs w:val="24"/>
        </w:rPr>
        <w:t>convergence</w:t>
      </w:r>
      <w:r w:rsidR="001E6567">
        <w:rPr>
          <w:sz w:val="24"/>
          <w:szCs w:val="24"/>
        </w:rPr>
        <w:t xml:space="preserve"> </w:t>
      </w:r>
      <w:r w:rsidRPr="005A4578">
        <w:rPr>
          <w:sz w:val="24"/>
          <w:szCs w:val="24"/>
        </w:rPr>
        <w:t>between</w:t>
      </w:r>
      <w:r w:rsidR="001E6567">
        <w:rPr>
          <w:sz w:val="24"/>
          <w:szCs w:val="24"/>
        </w:rPr>
        <w:t xml:space="preserve"> </w:t>
      </w:r>
      <w:r w:rsidRPr="005A4578">
        <w:rPr>
          <w:sz w:val="24"/>
          <w:szCs w:val="24"/>
        </w:rPr>
        <w:t>countries</w:t>
      </w:r>
      <w:r w:rsidR="001E6567">
        <w:rPr>
          <w:sz w:val="24"/>
          <w:szCs w:val="24"/>
        </w:rPr>
        <w:t xml:space="preserve"> </w:t>
      </w:r>
      <w:r w:rsidRPr="005A4578">
        <w:rPr>
          <w:sz w:val="24"/>
          <w:szCs w:val="24"/>
        </w:rPr>
        <w:t>in</w:t>
      </w:r>
      <w:r w:rsidR="001E6567">
        <w:rPr>
          <w:sz w:val="24"/>
          <w:szCs w:val="24"/>
        </w:rPr>
        <w:t xml:space="preserve"> </w:t>
      </w:r>
      <w:r w:rsidRPr="005A4578">
        <w:rPr>
          <w:sz w:val="24"/>
          <w:szCs w:val="24"/>
        </w:rPr>
        <w:t>the</w:t>
      </w:r>
      <w:r w:rsidR="001E6567">
        <w:rPr>
          <w:sz w:val="24"/>
          <w:szCs w:val="24"/>
        </w:rPr>
        <w:t xml:space="preserve"> </w:t>
      </w:r>
      <w:r w:rsidRPr="005A4578">
        <w:rPr>
          <w:sz w:val="24"/>
          <w:szCs w:val="24"/>
        </w:rPr>
        <w:t>region</w:t>
      </w:r>
      <w:r w:rsidR="001E6567">
        <w:rPr>
          <w:sz w:val="24"/>
          <w:szCs w:val="24"/>
        </w:rPr>
        <w:t xml:space="preserve"> </w:t>
      </w:r>
      <w:r w:rsidRPr="005A4578">
        <w:rPr>
          <w:sz w:val="24"/>
          <w:szCs w:val="24"/>
        </w:rPr>
        <w:t>in</w:t>
      </w:r>
      <w:r w:rsidR="001E6567">
        <w:rPr>
          <w:sz w:val="24"/>
          <w:szCs w:val="24"/>
        </w:rPr>
        <w:t xml:space="preserve"> </w:t>
      </w:r>
      <w:r w:rsidRPr="005A4578">
        <w:rPr>
          <w:sz w:val="24"/>
          <w:szCs w:val="24"/>
        </w:rPr>
        <w:t>lifespan variation, as we showed. Similarly to some developed countries</w:t>
      </w:r>
      <w:ins w:id="1509" w:author="Teresa Artman" w:date="2018-09-06T16:43:00Z">
        <w:del w:id="1510" w:author="Laura Tesch" w:date="2018-09-26T11:25:00Z">
          <w:r w:rsidR="00225785" w:rsidDel="00D246F5">
            <w:rPr>
              <w:sz w:val="24"/>
              <w:szCs w:val="24"/>
            </w:rPr>
            <w:delText>,</w:delText>
          </w:r>
        </w:del>
      </w:ins>
      <w:del w:id="1511" w:author="Laura Tesch" w:date="2018-09-26T11:25:00Z">
        <w:r w:rsidRPr="005A4578" w:rsidDel="00D246F5">
          <w:rPr>
            <w:sz w:val="24"/>
            <w:szCs w:val="24"/>
          </w:rPr>
          <w:delText xml:space="preserve"> such as </w:delText>
        </w:r>
      </w:del>
      <w:ins w:id="1512" w:author="Laura Tesch" w:date="2018-09-26T11:25:00Z">
        <w:r w:rsidR="00D246F5">
          <w:rPr>
            <w:sz w:val="24"/>
            <w:szCs w:val="24"/>
          </w:rPr>
          <w:t>—</w:t>
        </w:r>
      </w:ins>
      <w:r w:rsidRPr="005A4578">
        <w:rPr>
          <w:sz w:val="24"/>
          <w:szCs w:val="24"/>
        </w:rPr>
        <w:t xml:space="preserve">Canada, France, Germany, Japan, </w:t>
      </w:r>
      <w:del w:id="1513" w:author="Laura Tesch" w:date="2018-09-26T11:25:00Z">
        <w:r w:rsidRPr="005A4578" w:rsidDel="00D246F5">
          <w:rPr>
            <w:sz w:val="24"/>
            <w:szCs w:val="24"/>
          </w:rPr>
          <w:delText xml:space="preserve">among </w:delText>
        </w:r>
      </w:del>
      <w:ins w:id="1514" w:author="Laura Tesch" w:date="2018-09-26T11:25:00Z">
        <w:r w:rsidR="00D246F5">
          <w:rPr>
            <w:sz w:val="24"/>
            <w:szCs w:val="24"/>
          </w:rPr>
          <w:t>and</w:t>
        </w:r>
        <w:r w:rsidR="00D246F5" w:rsidRPr="005A4578">
          <w:rPr>
            <w:sz w:val="24"/>
            <w:szCs w:val="24"/>
          </w:rPr>
          <w:t xml:space="preserve"> </w:t>
        </w:r>
      </w:ins>
      <w:r w:rsidRPr="005A4578">
        <w:rPr>
          <w:sz w:val="24"/>
          <w:szCs w:val="24"/>
        </w:rPr>
        <w:t>others (Seligman et al. 2016)</w:t>
      </w:r>
      <w:del w:id="1515" w:author="Laura Tesch" w:date="2018-09-26T11:25:00Z">
        <w:r w:rsidRPr="005A4578" w:rsidDel="00D246F5">
          <w:rPr>
            <w:sz w:val="24"/>
            <w:szCs w:val="24"/>
          </w:rPr>
          <w:delText>,</w:delText>
        </w:r>
      </w:del>
      <w:ins w:id="1516" w:author="Laura Tesch" w:date="2018-09-26T11:25:00Z">
        <w:r w:rsidR="00D246F5">
          <w:rPr>
            <w:sz w:val="24"/>
            <w:szCs w:val="24"/>
          </w:rPr>
          <w:t>—</w:t>
        </w:r>
      </w:ins>
      <w:del w:id="1517" w:author="Laura Tesch" w:date="2018-09-26T11:25:00Z">
        <w:r w:rsidR="001E6567" w:rsidDel="00D246F5">
          <w:rPr>
            <w:sz w:val="24"/>
            <w:szCs w:val="24"/>
          </w:rPr>
          <w:delText xml:space="preserve"> </w:delText>
        </w:r>
      </w:del>
      <w:r w:rsidRPr="005A4578">
        <w:rPr>
          <w:sz w:val="24"/>
          <w:szCs w:val="24"/>
        </w:rPr>
        <w:t>reduction in mortality from cancers and cardiovascular diseases helped</w:t>
      </w:r>
      <w:r w:rsidR="001E6567">
        <w:rPr>
          <w:sz w:val="24"/>
          <w:szCs w:val="24"/>
        </w:rPr>
        <w:t xml:space="preserve"> </w:t>
      </w:r>
      <w:del w:id="1518" w:author="Teresa Artman" w:date="2018-09-01T15:21:00Z">
        <w:r w:rsidRPr="005A4578" w:rsidDel="002D772C">
          <w:rPr>
            <w:sz w:val="24"/>
            <w:szCs w:val="24"/>
          </w:rPr>
          <w:delText xml:space="preserve">to </w:delText>
        </w:r>
      </w:del>
      <w:r w:rsidRPr="005A4578">
        <w:rPr>
          <w:sz w:val="24"/>
          <w:szCs w:val="24"/>
        </w:rPr>
        <w:t>increase life expectancy in CEE</w:t>
      </w:r>
      <w:del w:id="1519" w:author="Teresa Artman" w:date="2018-09-01T15:21:00Z">
        <w:r w:rsidRPr="005A4578" w:rsidDel="002D772C">
          <w:rPr>
            <w:sz w:val="24"/>
            <w:szCs w:val="24"/>
          </w:rPr>
          <w:delText>,</w:delText>
        </w:r>
      </w:del>
      <w:r w:rsidRPr="005A4578">
        <w:rPr>
          <w:sz w:val="24"/>
          <w:szCs w:val="24"/>
        </w:rPr>
        <w:t xml:space="preserve"> but </w:t>
      </w:r>
      <w:del w:id="1520" w:author="Teresa Artman" w:date="2018-09-01T15:21:00Z">
        <w:r w:rsidRPr="005A4578" w:rsidDel="002D772C">
          <w:rPr>
            <w:sz w:val="24"/>
            <w:szCs w:val="24"/>
          </w:rPr>
          <w:delText xml:space="preserve">they </w:delText>
        </w:r>
      </w:del>
      <w:r w:rsidRPr="005A4578">
        <w:rPr>
          <w:sz w:val="24"/>
          <w:szCs w:val="24"/>
        </w:rPr>
        <w:t>did not account for most life disparity reductions.</w:t>
      </w:r>
    </w:p>
    <w:p w14:paraId="66F3D451" w14:textId="18A6E8D4" w:rsidR="000643AD" w:rsidRPr="005A4578" w:rsidRDefault="00654572" w:rsidP="000643AD">
      <w:pPr>
        <w:pStyle w:val="BodyText"/>
        <w:spacing w:line="480" w:lineRule="auto"/>
        <w:ind w:firstLine="720"/>
        <w:rPr>
          <w:sz w:val="24"/>
          <w:szCs w:val="24"/>
        </w:rPr>
      </w:pPr>
      <w:r w:rsidRPr="005A4578">
        <w:rPr>
          <w:sz w:val="24"/>
          <w:szCs w:val="24"/>
        </w:rPr>
        <w:t xml:space="preserve">Mortality associated </w:t>
      </w:r>
      <w:del w:id="1521" w:author="Laura Tesch" w:date="2018-09-26T11:26:00Z">
        <w:r w:rsidRPr="005A4578" w:rsidDel="00707A57">
          <w:rPr>
            <w:sz w:val="24"/>
            <w:szCs w:val="24"/>
          </w:rPr>
          <w:delText xml:space="preserve">to </w:delText>
        </w:r>
      </w:del>
      <w:ins w:id="1522" w:author="Laura Tesch" w:date="2018-09-26T11:26:00Z">
        <w:r w:rsidR="00707A57">
          <w:rPr>
            <w:sz w:val="24"/>
            <w:szCs w:val="24"/>
          </w:rPr>
          <w:t>with</w:t>
        </w:r>
        <w:r w:rsidR="00707A57" w:rsidRPr="005A4578">
          <w:rPr>
            <w:sz w:val="24"/>
            <w:szCs w:val="24"/>
          </w:rPr>
          <w:t xml:space="preserve"> </w:t>
        </w:r>
      </w:ins>
      <w:r w:rsidRPr="005A4578">
        <w:rPr>
          <w:sz w:val="24"/>
          <w:szCs w:val="24"/>
        </w:rPr>
        <w:t xml:space="preserve">the most hazardous forms of alcohol consumption, such as </w:t>
      </w:r>
      <w:ins w:id="1523" w:author="Laura Tesch" w:date="2018-09-26T11:26:00Z">
        <w:r w:rsidR="00707A57">
          <w:rPr>
            <w:sz w:val="24"/>
            <w:szCs w:val="24"/>
          </w:rPr>
          <w:t xml:space="preserve">mortality from </w:t>
        </w:r>
      </w:ins>
      <w:r w:rsidRPr="005A4578">
        <w:rPr>
          <w:sz w:val="24"/>
          <w:szCs w:val="24"/>
        </w:rPr>
        <w:t>alcohol</w:t>
      </w:r>
      <w:ins w:id="1524" w:author="Laura Tesch" w:date="2018-09-26T11:26:00Z">
        <w:r w:rsidR="00707A57">
          <w:rPr>
            <w:sz w:val="24"/>
            <w:szCs w:val="24"/>
          </w:rPr>
          <w:t>ic</w:t>
        </w:r>
      </w:ins>
      <w:r w:rsidRPr="005A4578">
        <w:rPr>
          <w:sz w:val="24"/>
          <w:szCs w:val="24"/>
        </w:rPr>
        <w:t xml:space="preserve"> liver disease or poisoning by</w:t>
      </w:r>
      <w:r w:rsidR="001E6567">
        <w:rPr>
          <w:sz w:val="24"/>
          <w:szCs w:val="24"/>
        </w:rPr>
        <w:t xml:space="preserve"> </w:t>
      </w:r>
      <w:r w:rsidRPr="005A4578">
        <w:rPr>
          <w:sz w:val="24"/>
          <w:szCs w:val="24"/>
        </w:rPr>
        <w:t>exposure to alcohol,</w:t>
      </w:r>
      <w:r w:rsidR="001E6567">
        <w:rPr>
          <w:sz w:val="24"/>
          <w:szCs w:val="24"/>
        </w:rPr>
        <w:t xml:space="preserve"> </w:t>
      </w:r>
      <w:r w:rsidRPr="005A4578">
        <w:rPr>
          <w:sz w:val="24"/>
          <w:szCs w:val="24"/>
        </w:rPr>
        <w:t>did not play a central role in lifespan variation levels or trends</w:t>
      </w:r>
      <w:del w:id="1525" w:author="Laura Tesch" w:date="2018-09-26T11:00:00Z">
        <w:r w:rsidRPr="005A4578" w:rsidDel="00AB17C7">
          <w:rPr>
            <w:sz w:val="24"/>
            <w:szCs w:val="24"/>
          </w:rPr>
          <w:delText>.</w:delText>
        </w:r>
        <w:r w:rsidR="001E6567" w:rsidDel="00AB17C7">
          <w:rPr>
            <w:sz w:val="24"/>
            <w:szCs w:val="24"/>
          </w:rPr>
          <w:delText xml:space="preserve"> </w:delText>
        </w:r>
      </w:del>
      <w:ins w:id="1526" w:author="Laura Tesch" w:date="2018-09-26T11:00:00Z">
        <w:r w:rsidR="00AB17C7">
          <w:rPr>
            <w:sz w:val="24"/>
            <w:szCs w:val="24"/>
          </w:rPr>
          <w:t>—perhaps i</w:t>
        </w:r>
      </w:ins>
      <w:del w:id="1527" w:author="Laura Tesch" w:date="2018-09-26T11:00:00Z">
        <w:r w:rsidRPr="005A4578" w:rsidDel="00AB17C7">
          <w:rPr>
            <w:sz w:val="24"/>
            <w:szCs w:val="24"/>
          </w:rPr>
          <w:delText>I</w:delText>
        </w:r>
      </w:del>
      <w:r w:rsidRPr="005A4578">
        <w:rPr>
          <w:sz w:val="24"/>
          <w:szCs w:val="24"/>
        </w:rPr>
        <w:t>n part</w:t>
      </w:r>
      <w:del w:id="1528" w:author="Laura Tesch" w:date="2018-09-26T11:00:00Z">
        <w:r w:rsidRPr="005A4578" w:rsidDel="00AB17C7">
          <w:rPr>
            <w:sz w:val="24"/>
            <w:szCs w:val="24"/>
          </w:rPr>
          <w:delText>,</w:delText>
        </w:r>
        <w:r w:rsidR="001E6567" w:rsidDel="00AB17C7">
          <w:rPr>
            <w:sz w:val="24"/>
            <w:szCs w:val="24"/>
          </w:rPr>
          <w:delText xml:space="preserve"> </w:delText>
        </w:r>
        <w:r w:rsidRPr="005A4578" w:rsidDel="00AB17C7">
          <w:rPr>
            <w:sz w:val="24"/>
            <w:szCs w:val="24"/>
          </w:rPr>
          <w:delText>this might be</w:delText>
        </w:r>
      </w:del>
      <w:r w:rsidRPr="005A4578">
        <w:rPr>
          <w:sz w:val="24"/>
          <w:szCs w:val="24"/>
        </w:rPr>
        <w:t xml:space="preserve"> because these are small causes of death to begin with in comparison </w:t>
      </w:r>
      <w:del w:id="1529" w:author="Teresa Artman" w:date="2018-09-01T15:21:00Z">
        <w:r w:rsidRPr="005A4578" w:rsidDel="002D772C">
          <w:rPr>
            <w:sz w:val="24"/>
            <w:szCs w:val="24"/>
          </w:rPr>
          <w:delText xml:space="preserve">to </w:delText>
        </w:r>
      </w:del>
      <w:ins w:id="1530" w:author="Teresa Artman" w:date="2018-09-01T15:21:00Z">
        <w:r w:rsidR="002D772C">
          <w:rPr>
            <w:sz w:val="24"/>
            <w:szCs w:val="24"/>
          </w:rPr>
          <w:t xml:space="preserve">with </w:t>
        </w:r>
      </w:ins>
      <w:r w:rsidRPr="005A4578">
        <w:rPr>
          <w:sz w:val="24"/>
          <w:szCs w:val="24"/>
        </w:rPr>
        <w:t>much larger causes of death</w:t>
      </w:r>
      <w:ins w:id="1531" w:author="Laura Tesch" w:date="2018-09-26T11:00:00Z">
        <w:r w:rsidR="00AB17C7">
          <w:rPr>
            <w:sz w:val="24"/>
            <w:szCs w:val="24"/>
          </w:rPr>
          <w:t>,</w:t>
        </w:r>
      </w:ins>
      <w:r w:rsidRPr="005A4578">
        <w:rPr>
          <w:sz w:val="24"/>
          <w:szCs w:val="24"/>
        </w:rPr>
        <w:t xml:space="preserve"> such as circulatory disease or external cause</w:t>
      </w:r>
      <w:ins w:id="1532" w:author="Laura Tesch" w:date="2018-09-26T11:00:00Z">
        <w:r w:rsidR="00AB17C7">
          <w:rPr>
            <w:sz w:val="24"/>
            <w:szCs w:val="24"/>
          </w:rPr>
          <w:t>s</w:t>
        </w:r>
      </w:ins>
      <w:del w:id="1533" w:author="Laura Tesch" w:date="2018-09-26T11:00:00Z">
        <w:r w:rsidRPr="005A4578" w:rsidDel="00AB17C7">
          <w:rPr>
            <w:sz w:val="24"/>
            <w:szCs w:val="24"/>
          </w:rPr>
          <w:delText xml:space="preserve"> mortality</w:delText>
        </w:r>
      </w:del>
      <w:r w:rsidRPr="005A4578">
        <w:rPr>
          <w:sz w:val="24"/>
          <w:szCs w:val="24"/>
        </w:rPr>
        <w:t>. Nevertheless, some countries</w:t>
      </w:r>
      <w:del w:id="1534" w:author="Laura Tesch" w:date="2018-09-26T11:27:00Z">
        <w:r w:rsidRPr="005A4578" w:rsidDel="00707A57">
          <w:rPr>
            <w:sz w:val="24"/>
            <w:szCs w:val="24"/>
          </w:rPr>
          <w:delText>,</w:delText>
        </w:r>
      </w:del>
      <w:r w:rsidR="001E6567">
        <w:rPr>
          <w:sz w:val="24"/>
          <w:szCs w:val="24"/>
        </w:rPr>
        <w:t xml:space="preserve"> </w:t>
      </w:r>
      <w:del w:id="1535" w:author="Laura Tesch" w:date="2018-09-26T11:27:00Z">
        <w:r w:rsidR="00DA3C06" w:rsidDel="00707A57">
          <w:rPr>
            <w:sz w:val="24"/>
            <w:szCs w:val="24"/>
          </w:rPr>
          <w:delText xml:space="preserve">namely </w:delText>
        </w:r>
      </w:del>
      <w:ins w:id="1536" w:author="Laura Tesch" w:date="2018-09-26T11:27:00Z">
        <w:r w:rsidR="00707A57">
          <w:rPr>
            <w:sz w:val="24"/>
            <w:szCs w:val="24"/>
          </w:rPr>
          <w:t>(</w:t>
        </w:r>
      </w:ins>
      <w:r w:rsidR="00DA3C06">
        <w:rPr>
          <w:sz w:val="24"/>
          <w:szCs w:val="24"/>
        </w:rPr>
        <w:t>Lithua</w:t>
      </w:r>
      <w:r w:rsidRPr="005A4578">
        <w:rPr>
          <w:sz w:val="24"/>
          <w:szCs w:val="24"/>
        </w:rPr>
        <w:t>nia, Russia</w:t>
      </w:r>
      <w:ins w:id="1537" w:author="deborah gregg" w:date="2018-08-20T19:14:00Z">
        <w:r w:rsidR="0050122A">
          <w:rPr>
            <w:sz w:val="24"/>
            <w:szCs w:val="24"/>
          </w:rPr>
          <w:t>,</w:t>
        </w:r>
      </w:ins>
      <w:r w:rsidRPr="005A4578">
        <w:rPr>
          <w:sz w:val="24"/>
          <w:szCs w:val="24"/>
        </w:rPr>
        <w:t xml:space="preserve"> and Latvia</w:t>
      </w:r>
      <w:ins w:id="1538" w:author="Laura Tesch" w:date="2018-09-26T11:27:00Z">
        <w:r w:rsidR="00707A57">
          <w:rPr>
            <w:sz w:val="24"/>
            <w:szCs w:val="24"/>
          </w:rPr>
          <w:t>)</w:t>
        </w:r>
      </w:ins>
      <w:r w:rsidRPr="005A4578">
        <w:rPr>
          <w:sz w:val="24"/>
          <w:szCs w:val="24"/>
        </w:rPr>
        <w:t xml:space="preserve"> did show large mortality improvements in these conditions</w:t>
      </w:r>
      <w:ins w:id="1539" w:author="Laura Tesch" w:date="2018-08-09T17:32:00Z">
        <w:r w:rsidR="00837685">
          <w:rPr>
            <w:sz w:val="24"/>
            <w:szCs w:val="24"/>
          </w:rPr>
          <w:t>,</w:t>
        </w:r>
      </w:ins>
      <w:r w:rsidRPr="005A4578">
        <w:rPr>
          <w:sz w:val="24"/>
          <w:szCs w:val="24"/>
        </w:rPr>
        <w:t xml:space="preserve"> which caused compression</w:t>
      </w:r>
      <w:r w:rsidR="001E6567">
        <w:rPr>
          <w:sz w:val="24"/>
          <w:szCs w:val="24"/>
        </w:rPr>
        <w:t xml:space="preserve"> </w:t>
      </w:r>
      <w:r w:rsidRPr="005A4578">
        <w:rPr>
          <w:sz w:val="24"/>
          <w:szCs w:val="24"/>
        </w:rPr>
        <w:t xml:space="preserve">of mortality at young ages. These differences </w:t>
      </w:r>
      <w:del w:id="1540" w:author="Laura Tesch" w:date="2018-09-26T11:28:00Z">
        <w:r w:rsidRPr="005A4578" w:rsidDel="00124954">
          <w:rPr>
            <w:sz w:val="24"/>
            <w:szCs w:val="24"/>
          </w:rPr>
          <w:delText>have been pointed out</w:delText>
        </w:r>
      </w:del>
      <w:ins w:id="1541" w:author="Laura Tesch" w:date="2018-09-26T11:28:00Z">
        <w:r w:rsidR="00124954">
          <w:rPr>
            <w:sz w:val="24"/>
            <w:szCs w:val="24"/>
          </w:rPr>
          <w:t>were</w:t>
        </w:r>
      </w:ins>
      <w:r w:rsidRPr="005A4578">
        <w:rPr>
          <w:sz w:val="24"/>
          <w:szCs w:val="24"/>
        </w:rPr>
        <w:t xml:space="preserve"> previously</w:t>
      </w:r>
      <w:ins w:id="1542" w:author="Laura Tesch" w:date="2018-09-26T11:28:00Z">
        <w:r w:rsidR="00124954">
          <w:rPr>
            <w:sz w:val="24"/>
            <w:szCs w:val="24"/>
          </w:rPr>
          <w:t xml:space="preserve"> noted</w:t>
        </w:r>
      </w:ins>
      <w:r w:rsidRPr="005A4578">
        <w:rPr>
          <w:sz w:val="24"/>
          <w:szCs w:val="24"/>
        </w:rPr>
        <w:t xml:space="preserve"> as a partial explanation for different mortality trends in Lithuania and Belarus (Grigoriev et al. 2015).</w:t>
      </w:r>
    </w:p>
    <w:p w14:paraId="6470307B" w14:textId="49F80A72" w:rsidR="002F6B4E" w:rsidRPr="005A4578" w:rsidRDefault="00654572" w:rsidP="000643AD">
      <w:pPr>
        <w:pStyle w:val="BodyText"/>
        <w:spacing w:line="480" w:lineRule="auto"/>
        <w:ind w:firstLine="720"/>
        <w:rPr>
          <w:sz w:val="24"/>
          <w:szCs w:val="24"/>
        </w:rPr>
      </w:pPr>
      <w:r w:rsidRPr="005A4578">
        <w:rPr>
          <w:sz w:val="24"/>
          <w:szCs w:val="24"/>
        </w:rPr>
        <w:t xml:space="preserve">Lifespan variation, in this case </w:t>
      </w:r>
      <w:r w:rsidRPr="005A4578">
        <w:rPr>
          <w:i/>
          <w:sz w:val="24"/>
          <w:szCs w:val="24"/>
        </w:rPr>
        <w:t>e</w:t>
      </w:r>
      <w:r w:rsidRPr="00DA3C06">
        <w:rPr>
          <w:sz w:val="24"/>
          <w:szCs w:val="24"/>
          <w:vertAlign w:val="superscript"/>
          <w:rPrChange w:id="1543" w:author="Laura Tesch" w:date="2018-08-08T20:19:00Z">
            <w:rPr>
              <w:i/>
              <w:sz w:val="24"/>
              <w:szCs w:val="24"/>
              <w:vertAlign w:val="superscript"/>
            </w:rPr>
          </w:rPrChange>
        </w:rPr>
        <w:t>†</w:t>
      </w:r>
      <w:r w:rsidRPr="005A4578">
        <w:rPr>
          <w:sz w:val="24"/>
          <w:szCs w:val="24"/>
        </w:rPr>
        <w:t xml:space="preserve">, is a measure of aggregate health inequality that reveals fundamental differences in levels and trends across the countries that we studied. Therefore, analyzing lifespan dispersion together with life expectancy contributes to a deeper understanding of the impact of changing mortality trends on population health. Our results show not only that </w:t>
      </w:r>
      <w:ins w:id="1544" w:author="Teresa Artman" w:date="2018-09-06T16:44:00Z">
        <w:r w:rsidR="00225785">
          <w:rPr>
            <w:sz w:val="24"/>
            <w:szCs w:val="24"/>
          </w:rPr>
          <w:t>CEE</w:t>
        </w:r>
      </w:ins>
      <w:del w:id="1545" w:author="Teresa Artman" w:date="2018-09-06T16:44:00Z">
        <w:r w:rsidRPr="005A4578" w:rsidDel="00225785">
          <w:rPr>
            <w:sz w:val="24"/>
            <w:szCs w:val="24"/>
          </w:rPr>
          <w:delText>Central and Eastern Europea</w:delText>
        </w:r>
        <w:r w:rsidR="000643AD" w:rsidRPr="005A4578" w:rsidDel="00225785">
          <w:rPr>
            <w:sz w:val="24"/>
            <w:szCs w:val="24"/>
          </w:rPr>
          <w:delText>n</w:delText>
        </w:r>
      </w:del>
      <w:r w:rsidR="000643AD" w:rsidRPr="005A4578">
        <w:rPr>
          <w:sz w:val="24"/>
          <w:szCs w:val="24"/>
        </w:rPr>
        <w:t xml:space="preserve"> countries expe</w:t>
      </w:r>
      <w:r w:rsidRPr="005A4578">
        <w:rPr>
          <w:sz w:val="24"/>
          <w:szCs w:val="24"/>
        </w:rPr>
        <w:t>rienced high lifespan variation and consequently greater fluctuation in the predictability of lifespan</w:t>
      </w:r>
      <w:del w:id="1546" w:author="Laura Tesch" w:date="2018-09-26T11:28:00Z">
        <w:r w:rsidRPr="005A4578" w:rsidDel="00F94863">
          <w:rPr>
            <w:sz w:val="24"/>
            <w:szCs w:val="24"/>
          </w:rPr>
          <w:delText>,</w:delText>
        </w:r>
      </w:del>
      <w:r w:rsidRPr="005A4578">
        <w:rPr>
          <w:sz w:val="24"/>
          <w:szCs w:val="24"/>
        </w:rPr>
        <w:t xml:space="preserve"> but also that life expectancy and life disparity were able to move independently, particularly in periods of stagnation in life expectancy. These uncommon findings, opposing those observed in most developed countries, show that expansion </w:t>
      </w:r>
      <w:r w:rsidRPr="005A4578">
        <w:rPr>
          <w:sz w:val="24"/>
          <w:szCs w:val="24"/>
        </w:rPr>
        <w:lastRenderedPageBreak/>
        <w:t>(compression) levels do not necessarily mean lower (higher) l</w:t>
      </w:r>
      <w:r w:rsidR="000643AD" w:rsidRPr="005A4578">
        <w:rPr>
          <w:sz w:val="24"/>
          <w:szCs w:val="24"/>
        </w:rPr>
        <w:t>ife expectancy or mortality de</w:t>
      </w:r>
      <w:r w:rsidRPr="005A4578">
        <w:rPr>
          <w:sz w:val="24"/>
          <w:szCs w:val="24"/>
        </w:rPr>
        <w:t>terioration (improvements) when the yearly changes over time are taken into account.</w:t>
      </w:r>
    </w:p>
    <w:p w14:paraId="741B5E12" w14:textId="533D2BCE" w:rsidR="000643AD" w:rsidRPr="005A4578" w:rsidRDefault="00654572">
      <w:pPr>
        <w:pStyle w:val="Heading1"/>
        <w:spacing w:before="240" w:line="480" w:lineRule="auto"/>
        <w:ind w:left="0"/>
        <w:rPr>
          <w:sz w:val="24"/>
          <w:szCs w:val="24"/>
        </w:rPr>
        <w:pPrChange w:id="1547" w:author="Laura Tesch" w:date="2018-08-31T07:00:00Z">
          <w:pPr>
            <w:pStyle w:val="Heading1"/>
            <w:spacing w:before="0" w:line="480" w:lineRule="auto"/>
            <w:ind w:left="0"/>
          </w:pPr>
        </w:pPrChange>
      </w:pPr>
      <w:r w:rsidRPr="005A4578">
        <w:rPr>
          <w:sz w:val="24"/>
          <w:szCs w:val="24"/>
        </w:rPr>
        <w:t>Acknowledg</w:t>
      </w:r>
      <w:del w:id="1548" w:author="Laura Tesch" w:date="2018-08-31T07:00:00Z">
        <w:r w:rsidRPr="005A4578" w:rsidDel="0032055A">
          <w:rPr>
            <w:sz w:val="24"/>
            <w:szCs w:val="24"/>
          </w:rPr>
          <w:delText>e</w:delText>
        </w:r>
      </w:del>
      <w:r w:rsidRPr="005A4578">
        <w:rPr>
          <w:sz w:val="24"/>
          <w:szCs w:val="24"/>
        </w:rPr>
        <w:t>ments</w:t>
      </w:r>
      <w:ins w:id="1549" w:author="Teresa Artman" w:date="2018-09-01T15:22:00Z">
        <w:r w:rsidR="002D772C">
          <w:rPr>
            <w:sz w:val="24"/>
            <w:szCs w:val="24"/>
          </w:rPr>
          <w:tab/>
        </w:r>
      </w:ins>
      <w:del w:id="1550" w:author="Teresa Artman" w:date="2018-09-01T15:22:00Z">
        <w:r w:rsidR="0032055A" w:rsidDel="002D772C">
          <w:rPr>
            <w:sz w:val="24"/>
            <w:szCs w:val="24"/>
          </w:rPr>
          <w:delText xml:space="preserve">  </w:delText>
        </w:r>
      </w:del>
      <w:commentRangeStart w:id="1551"/>
      <w:ins w:id="1552" w:author="Teresa Artman" w:date="2018-09-01T15:22:00Z">
        <w:r w:rsidR="002D772C" w:rsidRPr="002D772C">
          <w:rPr>
            <w:b w:val="0"/>
            <w:sz w:val="24"/>
            <w:szCs w:val="24"/>
            <w:rPrChange w:id="1553" w:author="Teresa Artman" w:date="2018-09-01T15:22:00Z">
              <w:rPr/>
            </w:rPrChange>
          </w:rPr>
          <w:t>José</w:t>
        </w:r>
      </w:ins>
      <w:commentRangeEnd w:id="1551"/>
      <w:r w:rsidR="006F0F56">
        <w:rPr>
          <w:rStyle w:val="CommentReference"/>
          <w:b w:val="0"/>
          <w:bCs w:val="0"/>
        </w:rPr>
        <w:commentReference w:id="1551"/>
      </w:r>
      <w:ins w:id="1554" w:author="Teresa Artman" w:date="2018-09-01T15:22:00Z">
        <w:r w:rsidR="002D772C" w:rsidRPr="002D772C">
          <w:rPr>
            <w:b w:val="0"/>
            <w:sz w:val="24"/>
            <w:szCs w:val="24"/>
            <w:rPrChange w:id="1555" w:author="Teresa Artman" w:date="2018-09-01T15:22:00Z">
              <w:rPr/>
            </w:rPrChange>
          </w:rPr>
          <w:t xml:space="preserve"> Manuel Aburto</w:t>
        </w:r>
      </w:ins>
      <w:del w:id="1556" w:author="Teresa Artman" w:date="2018-09-01T15:22:00Z">
        <w:r w:rsidRPr="0010550B" w:rsidDel="002D772C">
          <w:rPr>
            <w:b w:val="0"/>
            <w:sz w:val="24"/>
            <w:szCs w:val="24"/>
          </w:rPr>
          <w:delText>JMA</w:delText>
        </w:r>
      </w:del>
      <w:r w:rsidRPr="0010550B">
        <w:rPr>
          <w:b w:val="0"/>
          <w:sz w:val="24"/>
          <w:szCs w:val="24"/>
        </w:rPr>
        <w:t xml:space="preserve"> thanks Tim Riffe, Jim Vaupel for his encouragement to do research, the European Doctoral School of Demography</w:t>
      </w:r>
      <w:ins w:id="1557" w:author="Teresa Artman" w:date="2018-09-01T15:22:00Z">
        <w:r w:rsidR="002D772C">
          <w:rPr>
            <w:b w:val="0"/>
            <w:sz w:val="24"/>
            <w:szCs w:val="24"/>
          </w:rPr>
          <w:t>,</w:t>
        </w:r>
      </w:ins>
      <w:r w:rsidRPr="0010550B">
        <w:rPr>
          <w:b w:val="0"/>
          <w:sz w:val="24"/>
          <w:szCs w:val="24"/>
        </w:rPr>
        <w:t xml:space="preserve"> and Sapienza University. Both authors thank Pavel Grigoriev and Domantas Jasilionis for helpful comments to an earlier version of the manuscript.</w:t>
      </w:r>
      <w:ins w:id="1558" w:author="Laura Tesch" w:date="2018-08-31T07:01:00Z">
        <w:del w:id="1559" w:author="Teresa Artman" w:date="2018-09-06T16:44:00Z">
          <w:r w:rsidR="0032055A" w:rsidDel="002522E9">
            <w:rPr>
              <w:b w:val="0"/>
              <w:sz w:val="24"/>
              <w:szCs w:val="24"/>
            </w:rPr>
            <w:delText xml:space="preserve"> </w:delText>
          </w:r>
        </w:del>
      </w:ins>
      <w:del w:id="1560" w:author="Laura Tesch" w:date="2018-08-31T07:00:00Z">
        <w:r w:rsidRPr="005A4578" w:rsidDel="0032055A">
          <w:rPr>
            <w:sz w:val="24"/>
            <w:szCs w:val="24"/>
          </w:rPr>
          <w:delText>Funding</w:delText>
        </w:r>
      </w:del>
      <w:r w:rsidR="0032055A">
        <w:rPr>
          <w:sz w:val="24"/>
          <w:szCs w:val="24"/>
        </w:rPr>
        <w:t xml:space="preserve"> </w:t>
      </w:r>
      <w:ins w:id="1561" w:author="Teresa Artman" w:date="2018-09-01T15:23:00Z">
        <w:r w:rsidR="002D772C" w:rsidRPr="00134265">
          <w:rPr>
            <w:b w:val="0"/>
            <w:sz w:val="24"/>
            <w:szCs w:val="24"/>
          </w:rPr>
          <w:t>José Manuel Aburto</w:t>
        </w:r>
      </w:ins>
      <w:del w:id="1562" w:author="Teresa Artman" w:date="2018-09-01T15:23:00Z">
        <w:r w:rsidRPr="0010550B" w:rsidDel="002D772C">
          <w:rPr>
            <w:b w:val="0"/>
            <w:sz w:val="24"/>
            <w:szCs w:val="24"/>
          </w:rPr>
          <w:delText>JMA</w:delText>
        </w:r>
      </w:del>
      <w:r w:rsidRPr="0010550B">
        <w:rPr>
          <w:b w:val="0"/>
          <w:sz w:val="24"/>
          <w:szCs w:val="24"/>
        </w:rPr>
        <w:t xml:space="preserve"> was supported by</w:t>
      </w:r>
      <w:r w:rsidR="001E6567">
        <w:rPr>
          <w:b w:val="0"/>
          <w:sz w:val="24"/>
          <w:szCs w:val="24"/>
        </w:rPr>
        <w:t xml:space="preserve"> </w:t>
      </w:r>
      <w:r w:rsidRPr="0010550B">
        <w:rPr>
          <w:b w:val="0"/>
          <w:sz w:val="24"/>
          <w:szCs w:val="24"/>
        </w:rPr>
        <w:t>the Max Planck Society and the University of Southern Denmark.</w:t>
      </w:r>
      <w:r w:rsidR="001E6567">
        <w:rPr>
          <w:b w:val="0"/>
          <w:sz w:val="24"/>
          <w:szCs w:val="24"/>
        </w:rPr>
        <w:t xml:space="preserve"> </w:t>
      </w:r>
      <w:ins w:id="1563" w:author="Teresa Artman" w:date="2018-09-01T15:23:00Z">
        <w:r w:rsidR="002D772C" w:rsidRPr="002D772C">
          <w:rPr>
            <w:b w:val="0"/>
            <w:sz w:val="24"/>
            <w:szCs w:val="24"/>
            <w:rPrChange w:id="1564" w:author="Teresa Artman" w:date="2018-09-01T15:23:00Z">
              <w:rPr/>
            </w:rPrChange>
          </w:rPr>
          <w:t>Alyson van Raalte</w:t>
        </w:r>
      </w:ins>
      <w:del w:id="1565" w:author="Teresa Artman" w:date="2018-09-01T15:23:00Z">
        <w:r w:rsidRPr="0010550B" w:rsidDel="002D772C">
          <w:rPr>
            <w:b w:val="0"/>
            <w:sz w:val="24"/>
            <w:szCs w:val="24"/>
          </w:rPr>
          <w:delText>AvR</w:delText>
        </w:r>
      </w:del>
      <w:r w:rsidRPr="0010550B">
        <w:rPr>
          <w:b w:val="0"/>
          <w:sz w:val="24"/>
          <w:szCs w:val="24"/>
        </w:rPr>
        <w:t xml:space="preserve"> is supported</w:t>
      </w:r>
      <w:r w:rsidR="001E6567">
        <w:rPr>
          <w:b w:val="0"/>
          <w:sz w:val="24"/>
          <w:szCs w:val="24"/>
        </w:rPr>
        <w:t xml:space="preserve"> </w:t>
      </w:r>
      <w:r w:rsidRPr="0010550B">
        <w:rPr>
          <w:b w:val="0"/>
          <w:sz w:val="24"/>
          <w:szCs w:val="24"/>
        </w:rPr>
        <w:t>by the European Research Council Grant No. 716323</w:t>
      </w:r>
      <w:del w:id="1566" w:author="Teresa Artman" w:date="2018-09-06T16:44:00Z">
        <w:r w:rsidRPr="0010550B" w:rsidDel="002522E9">
          <w:rPr>
            <w:b w:val="0"/>
            <w:sz w:val="24"/>
            <w:szCs w:val="24"/>
          </w:rPr>
          <w:delText>,</w:delText>
        </w:r>
      </w:del>
      <w:r w:rsidRPr="0010550B">
        <w:rPr>
          <w:b w:val="0"/>
          <w:sz w:val="24"/>
          <w:szCs w:val="24"/>
        </w:rPr>
        <w:t xml:space="preserve"> and received funding from the AXA foundation-funded project Divergence and Causes of Death (MODICOD), and the joint Agence Nationale de</w:t>
      </w:r>
      <w:r w:rsidR="001E6567">
        <w:rPr>
          <w:b w:val="0"/>
          <w:sz w:val="24"/>
          <w:szCs w:val="24"/>
        </w:rPr>
        <w:t xml:space="preserve"> </w:t>
      </w:r>
      <w:r w:rsidRPr="0010550B">
        <w:rPr>
          <w:b w:val="0"/>
          <w:sz w:val="24"/>
          <w:szCs w:val="24"/>
        </w:rPr>
        <w:t>la Recherche (ANR), Deutsche Forschungsgemeinschaft (DFG) project Disparities in Mortality Trends to Future Health Challenges (DIMOCHA).</w:t>
      </w:r>
    </w:p>
    <w:p w14:paraId="468AEB6F" w14:textId="58F4D72B" w:rsidR="002F6B4E" w:rsidRPr="0010550B" w:rsidRDefault="00654572" w:rsidP="0032055A">
      <w:pPr>
        <w:pStyle w:val="BodyText"/>
        <w:spacing w:before="240" w:line="480" w:lineRule="auto"/>
        <w:rPr>
          <w:b/>
          <w:sz w:val="30"/>
          <w:szCs w:val="30"/>
          <w:rPrChange w:id="1567" w:author="Laura Tesch" w:date="2018-08-08T20:13:00Z">
            <w:rPr>
              <w:b/>
              <w:sz w:val="24"/>
              <w:szCs w:val="24"/>
            </w:rPr>
          </w:rPrChange>
        </w:rPr>
      </w:pPr>
      <w:r w:rsidRPr="0010550B">
        <w:rPr>
          <w:b/>
          <w:sz w:val="30"/>
          <w:szCs w:val="30"/>
          <w:rPrChange w:id="1568" w:author="Laura Tesch" w:date="2018-08-08T20:13:00Z">
            <w:rPr>
              <w:b/>
              <w:bCs/>
              <w:sz w:val="24"/>
              <w:szCs w:val="24"/>
            </w:rPr>
          </w:rPrChange>
        </w:rPr>
        <w:t>References</w:t>
      </w:r>
    </w:p>
    <w:p w14:paraId="5A76DB16" w14:textId="47A9EF1A" w:rsidR="002F6B4E" w:rsidRPr="005A4578" w:rsidRDefault="00654572" w:rsidP="0008093A">
      <w:pPr>
        <w:pStyle w:val="BodyText"/>
        <w:spacing w:line="480" w:lineRule="auto"/>
        <w:ind w:left="720" w:hanging="720"/>
        <w:rPr>
          <w:sz w:val="24"/>
          <w:szCs w:val="24"/>
        </w:rPr>
      </w:pPr>
      <w:bookmarkStart w:id="1569" w:name="_bookmark2"/>
      <w:bookmarkEnd w:id="1569"/>
      <w:r w:rsidRPr="005A4578">
        <w:rPr>
          <w:sz w:val="24"/>
          <w:szCs w:val="24"/>
        </w:rPr>
        <w:t>Aleshina, N.</w:t>
      </w:r>
      <w:ins w:id="1570" w:author="deborah gregg" w:date="2018-08-20T19:33:00Z">
        <w:r w:rsidR="00B0201C">
          <w:rPr>
            <w:sz w:val="24"/>
            <w:szCs w:val="24"/>
          </w:rPr>
          <w:t>,</w:t>
        </w:r>
      </w:ins>
      <w:r w:rsidRPr="005A4578">
        <w:rPr>
          <w:sz w:val="24"/>
          <w:szCs w:val="24"/>
        </w:rPr>
        <w:t xml:space="preserve"> </w:t>
      </w:r>
      <w:del w:id="1571" w:author="deborah gregg" w:date="2018-08-20T19:33:00Z">
        <w:r w:rsidRPr="005A4578" w:rsidDel="00633F52">
          <w:rPr>
            <w:sz w:val="24"/>
            <w:szCs w:val="24"/>
          </w:rPr>
          <w:delText xml:space="preserve">and </w:delText>
        </w:r>
      </w:del>
      <w:ins w:id="1572" w:author="deborah gregg" w:date="2018-08-20T19:33:00Z">
        <w:r w:rsidR="00633F52">
          <w:rPr>
            <w:sz w:val="24"/>
            <w:szCs w:val="24"/>
          </w:rPr>
          <w:t>&amp;</w:t>
        </w:r>
        <w:r w:rsidR="00633F52" w:rsidRPr="005A4578">
          <w:rPr>
            <w:sz w:val="24"/>
            <w:szCs w:val="24"/>
          </w:rPr>
          <w:t xml:space="preserve"> </w:t>
        </w:r>
      </w:ins>
      <w:r w:rsidRPr="005A4578">
        <w:rPr>
          <w:sz w:val="24"/>
          <w:szCs w:val="24"/>
        </w:rPr>
        <w:t xml:space="preserve">Redmond, G. (2005). How high is infant mortality in </w:t>
      </w:r>
      <w:r w:rsidR="00A4050B" w:rsidRPr="005A4578">
        <w:rPr>
          <w:sz w:val="24"/>
          <w:szCs w:val="24"/>
        </w:rPr>
        <w:t>cen</w:t>
      </w:r>
      <w:r w:rsidRPr="005A4578">
        <w:rPr>
          <w:sz w:val="24"/>
          <w:szCs w:val="24"/>
        </w:rPr>
        <w:t xml:space="preserve">tral and </w:t>
      </w:r>
      <w:r w:rsidR="00A4050B" w:rsidRPr="005A4578">
        <w:rPr>
          <w:sz w:val="24"/>
          <w:szCs w:val="24"/>
        </w:rPr>
        <w:t>easter</w:t>
      </w:r>
      <w:r w:rsidRPr="005A4578">
        <w:rPr>
          <w:sz w:val="24"/>
          <w:szCs w:val="24"/>
        </w:rPr>
        <w:t xml:space="preserve">n Europe and the Commonwealth of Independent States? </w:t>
      </w:r>
      <w:r w:rsidRPr="005A4578">
        <w:rPr>
          <w:i/>
          <w:sz w:val="24"/>
          <w:szCs w:val="24"/>
        </w:rPr>
        <w:t xml:space="preserve">Population </w:t>
      </w:r>
      <w:r w:rsidR="00DA3C06">
        <w:rPr>
          <w:i/>
          <w:sz w:val="24"/>
          <w:szCs w:val="24"/>
        </w:rPr>
        <w:t>S</w:t>
      </w:r>
      <w:r w:rsidRPr="005A4578">
        <w:rPr>
          <w:i/>
          <w:sz w:val="24"/>
          <w:szCs w:val="24"/>
        </w:rPr>
        <w:t>tudies</w:t>
      </w:r>
      <w:r w:rsidRPr="006E3CC6">
        <w:rPr>
          <w:i/>
          <w:sz w:val="24"/>
          <w:szCs w:val="24"/>
          <w:rPrChange w:id="1573" w:author="deborah gregg" w:date="2018-08-20T19:43:00Z">
            <w:rPr>
              <w:b/>
              <w:bCs/>
              <w:sz w:val="24"/>
              <w:szCs w:val="24"/>
            </w:rPr>
          </w:rPrChange>
        </w:rPr>
        <w:t>, 59</w:t>
      </w:r>
      <w:ins w:id="1574" w:author="deborah gregg" w:date="2018-08-20T19:43:00Z">
        <w:r w:rsidR="006E3CC6" w:rsidRPr="006E3CC6">
          <w:rPr>
            <w:i/>
            <w:sz w:val="24"/>
            <w:szCs w:val="24"/>
            <w:rPrChange w:id="1575" w:author="deborah gregg" w:date="2018-08-20T19:43:00Z">
              <w:rPr>
                <w:b/>
                <w:bCs/>
                <w:sz w:val="24"/>
                <w:szCs w:val="24"/>
              </w:rPr>
            </w:rPrChange>
          </w:rPr>
          <w:t xml:space="preserve">, </w:t>
        </w:r>
      </w:ins>
      <w:del w:id="1576" w:author="deborah gregg" w:date="2018-08-20T19:43:00Z">
        <w:r w:rsidRPr="005A4578" w:rsidDel="006E3CC6">
          <w:rPr>
            <w:sz w:val="24"/>
            <w:szCs w:val="24"/>
          </w:rPr>
          <w:delText>(1):</w:delText>
        </w:r>
      </w:del>
      <w:r w:rsidRPr="005A4578">
        <w:rPr>
          <w:sz w:val="24"/>
          <w:szCs w:val="24"/>
        </w:rPr>
        <w:t>39–54.</w:t>
      </w:r>
    </w:p>
    <w:p w14:paraId="1CBFCC10" w14:textId="6270951A" w:rsidR="002F6B4E" w:rsidRPr="005A4578" w:rsidRDefault="00654572" w:rsidP="0008093A">
      <w:pPr>
        <w:pStyle w:val="BodyText"/>
        <w:spacing w:line="480" w:lineRule="auto"/>
        <w:ind w:left="720" w:hanging="720"/>
        <w:rPr>
          <w:sz w:val="24"/>
          <w:szCs w:val="24"/>
        </w:rPr>
      </w:pPr>
      <w:bookmarkStart w:id="1577" w:name="_bookmark3"/>
      <w:bookmarkEnd w:id="1577"/>
      <w:r w:rsidRPr="005A4578">
        <w:rPr>
          <w:sz w:val="24"/>
          <w:szCs w:val="24"/>
        </w:rPr>
        <w:t>Anderson, B. A.</w:t>
      </w:r>
      <w:ins w:id="1578" w:author="deborah gregg" w:date="2018-08-20T19:33:00Z">
        <w:r w:rsidR="00633F52">
          <w:rPr>
            <w:sz w:val="24"/>
            <w:szCs w:val="24"/>
          </w:rPr>
          <w:t>,</w:t>
        </w:r>
      </w:ins>
      <w:r w:rsidRPr="005A4578">
        <w:rPr>
          <w:sz w:val="24"/>
          <w:szCs w:val="24"/>
        </w:rPr>
        <w:t xml:space="preserve"> </w:t>
      </w:r>
      <w:del w:id="1579" w:author="deborah gregg" w:date="2018-08-20T19:33:00Z">
        <w:r w:rsidRPr="005A4578" w:rsidDel="00633F52">
          <w:rPr>
            <w:sz w:val="24"/>
            <w:szCs w:val="24"/>
          </w:rPr>
          <w:delText xml:space="preserve">and </w:delText>
        </w:r>
      </w:del>
      <w:ins w:id="1580" w:author="deborah gregg" w:date="2018-08-20T19:33:00Z">
        <w:r w:rsidR="00633F52">
          <w:rPr>
            <w:sz w:val="24"/>
            <w:szCs w:val="24"/>
          </w:rPr>
          <w:t>&amp;</w:t>
        </w:r>
        <w:r w:rsidR="00633F52" w:rsidRPr="005A4578">
          <w:rPr>
            <w:sz w:val="24"/>
            <w:szCs w:val="24"/>
          </w:rPr>
          <w:t xml:space="preserve"> </w:t>
        </w:r>
      </w:ins>
      <w:r w:rsidRPr="005A4578">
        <w:rPr>
          <w:sz w:val="24"/>
          <w:szCs w:val="24"/>
        </w:rPr>
        <w:t xml:space="preserve">Silver, B. D. (1986). Infant mortality in the Soviet Union: </w:t>
      </w:r>
      <w:r w:rsidR="006E3CC6" w:rsidRPr="005A4578">
        <w:rPr>
          <w:sz w:val="24"/>
          <w:szCs w:val="24"/>
        </w:rPr>
        <w:t>R</w:t>
      </w:r>
      <w:r w:rsidRPr="005A4578">
        <w:rPr>
          <w:sz w:val="24"/>
          <w:szCs w:val="24"/>
        </w:rPr>
        <w:t xml:space="preserve">egional differences and measurement issues. </w:t>
      </w:r>
      <w:r w:rsidRPr="005A4578">
        <w:rPr>
          <w:i/>
          <w:sz w:val="24"/>
          <w:szCs w:val="24"/>
        </w:rPr>
        <w:t xml:space="preserve">Population and </w:t>
      </w:r>
      <w:r w:rsidR="00DA3C06" w:rsidRPr="005A4578">
        <w:rPr>
          <w:i/>
          <w:sz w:val="24"/>
          <w:szCs w:val="24"/>
        </w:rPr>
        <w:t>Development Review</w:t>
      </w:r>
      <w:r w:rsidRPr="009165F0">
        <w:rPr>
          <w:i/>
          <w:sz w:val="24"/>
          <w:szCs w:val="24"/>
          <w:rPrChange w:id="1581" w:author="deborah gregg" w:date="2018-08-21T15:20:00Z">
            <w:rPr>
              <w:b/>
              <w:bCs/>
              <w:sz w:val="24"/>
              <w:szCs w:val="24"/>
            </w:rPr>
          </w:rPrChange>
        </w:rPr>
        <w:t>,</w:t>
      </w:r>
      <w:ins w:id="1582" w:author="deborah gregg" w:date="2018-08-21T15:20:00Z">
        <w:r w:rsidR="009165F0">
          <w:rPr>
            <w:sz w:val="24"/>
            <w:szCs w:val="24"/>
          </w:rPr>
          <w:t xml:space="preserve"> </w:t>
        </w:r>
        <w:r w:rsidR="009165F0">
          <w:rPr>
            <w:i/>
            <w:sz w:val="24"/>
            <w:szCs w:val="24"/>
          </w:rPr>
          <w:t>12,</w:t>
        </w:r>
      </w:ins>
      <w:r w:rsidRPr="005A4578">
        <w:rPr>
          <w:sz w:val="24"/>
          <w:szCs w:val="24"/>
        </w:rPr>
        <w:t xml:space="preserve"> </w:t>
      </w:r>
      <w:del w:id="1583" w:author="deborah gregg" w:date="2018-08-20T19:43:00Z">
        <w:r w:rsidRPr="005A4578" w:rsidDel="006E3CC6">
          <w:rPr>
            <w:sz w:val="24"/>
            <w:szCs w:val="24"/>
          </w:rPr>
          <w:delText xml:space="preserve">pages </w:delText>
        </w:r>
      </w:del>
      <w:r w:rsidRPr="005A4578">
        <w:rPr>
          <w:sz w:val="24"/>
          <w:szCs w:val="24"/>
        </w:rPr>
        <w:t>705–738.</w:t>
      </w:r>
    </w:p>
    <w:p w14:paraId="050438F7" w14:textId="6EC812C4" w:rsidR="002F6B4E" w:rsidRPr="00FC41FD" w:rsidRDefault="00654572" w:rsidP="0008093A">
      <w:pPr>
        <w:pStyle w:val="BodyText"/>
        <w:spacing w:line="480" w:lineRule="auto"/>
        <w:ind w:left="720" w:hanging="720"/>
        <w:rPr>
          <w:b/>
          <w:sz w:val="24"/>
          <w:szCs w:val="24"/>
          <w:rPrChange w:id="1584" w:author="Laura Tesch" w:date="2018-09-26T12:18:00Z">
            <w:rPr>
              <w:sz w:val="24"/>
              <w:szCs w:val="24"/>
            </w:rPr>
          </w:rPrChange>
        </w:rPr>
      </w:pPr>
      <w:bookmarkStart w:id="1585" w:name="_bookmark4"/>
      <w:bookmarkEnd w:id="1585"/>
      <w:r w:rsidRPr="005A4578">
        <w:rPr>
          <w:sz w:val="24"/>
          <w:szCs w:val="24"/>
        </w:rPr>
        <w:t xml:space="preserve">Bell, S., Daskalopoulou, M., Rapsomaniki, E., George, J., Britton, A., Bobak, M., </w:t>
      </w:r>
      <w:del w:id="1586" w:author="deborah gregg" w:date="2018-08-21T15:25:00Z">
        <w:r w:rsidRPr="005A4578" w:rsidDel="00036713">
          <w:rPr>
            <w:sz w:val="24"/>
            <w:szCs w:val="24"/>
          </w:rPr>
          <w:delText>Casas, J. P., Dale, C. E., Denaxas, S., Shah,</w:delText>
        </w:r>
        <w:r w:rsidR="001E6567" w:rsidDel="00036713">
          <w:rPr>
            <w:sz w:val="24"/>
            <w:szCs w:val="24"/>
          </w:rPr>
          <w:delText xml:space="preserve"> </w:delText>
        </w:r>
        <w:r w:rsidRPr="005A4578" w:rsidDel="00036713">
          <w:rPr>
            <w:sz w:val="24"/>
            <w:szCs w:val="24"/>
          </w:rPr>
          <w:delText>A. D</w:delText>
        </w:r>
        <w:r w:rsidRPr="00633F52" w:rsidDel="00036713">
          <w:rPr>
            <w:sz w:val="24"/>
            <w:szCs w:val="24"/>
            <w:highlight w:val="yellow"/>
            <w:rPrChange w:id="1587" w:author="deborah gregg" w:date="2018-08-20T19:33:00Z">
              <w:rPr>
                <w:b/>
                <w:bCs/>
                <w:sz w:val="24"/>
                <w:szCs w:val="24"/>
              </w:rPr>
            </w:rPrChange>
          </w:rPr>
          <w:delText>.,</w:delText>
        </w:r>
        <w:r w:rsidR="001E6567" w:rsidRPr="00633F52" w:rsidDel="00036713">
          <w:rPr>
            <w:sz w:val="24"/>
            <w:szCs w:val="24"/>
            <w:highlight w:val="yellow"/>
            <w:rPrChange w:id="1588" w:author="deborah gregg" w:date="2018-08-20T19:33:00Z">
              <w:rPr>
                <w:b/>
                <w:bCs/>
                <w:sz w:val="24"/>
                <w:szCs w:val="24"/>
              </w:rPr>
            </w:rPrChange>
          </w:rPr>
          <w:delText xml:space="preserve"> </w:delText>
        </w:r>
        <w:r w:rsidRPr="00633F52" w:rsidDel="00036713">
          <w:rPr>
            <w:sz w:val="24"/>
            <w:szCs w:val="24"/>
            <w:highlight w:val="yellow"/>
            <w:rPrChange w:id="1589" w:author="deborah gregg" w:date="2018-08-20T19:33:00Z">
              <w:rPr>
                <w:b/>
                <w:bCs/>
                <w:sz w:val="24"/>
                <w:szCs w:val="24"/>
              </w:rPr>
            </w:rPrChange>
          </w:rPr>
          <w:delText>et al</w:delText>
        </w:r>
      </w:del>
      <w:ins w:id="1590" w:author="deborah gregg" w:date="2018-08-21T15:25:00Z">
        <w:r w:rsidR="00036713">
          <w:rPr>
            <w:sz w:val="24"/>
            <w:szCs w:val="24"/>
          </w:rPr>
          <w:t>. . . Hemingway, H</w:t>
        </w:r>
      </w:ins>
      <w:r w:rsidRPr="005A4578">
        <w:rPr>
          <w:sz w:val="24"/>
          <w:szCs w:val="24"/>
        </w:rPr>
        <w:t>.</w:t>
      </w:r>
      <w:r w:rsidR="001E6567">
        <w:rPr>
          <w:sz w:val="24"/>
          <w:szCs w:val="24"/>
        </w:rPr>
        <w:t xml:space="preserve"> </w:t>
      </w:r>
      <w:r w:rsidRPr="005A4578">
        <w:rPr>
          <w:sz w:val="24"/>
          <w:szCs w:val="24"/>
        </w:rPr>
        <w:t>(2017).</w:t>
      </w:r>
      <w:r w:rsidR="001E6567">
        <w:rPr>
          <w:sz w:val="24"/>
          <w:szCs w:val="24"/>
        </w:rPr>
        <w:t xml:space="preserve"> </w:t>
      </w:r>
      <w:r w:rsidRPr="005A4578">
        <w:rPr>
          <w:sz w:val="24"/>
          <w:szCs w:val="24"/>
        </w:rPr>
        <w:t>Association between</w:t>
      </w:r>
      <w:r w:rsidR="001E6567">
        <w:rPr>
          <w:sz w:val="24"/>
          <w:szCs w:val="24"/>
        </w:rPr>
        <w:t xml:space="preserve"> </w:t>
      </w:r>
      <w:r w:rsidRPr="005A4578">
        <w:rPr>
          <w:sz w:val="24"/>
          <w:szCs w:val="24"/>
        </w:rPr>
        <w:t>clinically</w:t>
      </w:r>
      <w:r w:rsidR="001E6567">
        <w:rPr>
          <w:sz w:val="24"/>
          <w:szCs w:val="24"/>
        </w:rPr>
        <w:t xml:space="preserve"> </w:t>
      </w:r>
      <w:r w:rsidRPr="005A4578">
        <w:rPr>
          <w:sz w:val="24"/>
          <w:szCs w:val="24"/>
        </w:rPr>
        <w:t>recorded alcohol consumption</w:t>
      </w:r>
      <w:r w:rsidR="001E6567">
        <w:rPr>
          <w:sz w:val="24"/>
          <w:szCs w:val="24"/>
        </w:rPr>
        <w:t xml:space="preserve"> </w:t>
      </w:r>
      <w:r w:rsidRPr="005A4578">
        <w:rPr>
          <w:sz w:val="24"/>
          <w:szCs w:val="24"/>
        </w:rPr>
        <w:t xml:space="preserve">and initial presentation of 12 cardiovascular diseases: </w:t>
      </w:r>
      <w:r w:rsidR="006E3CC6" w:rsidRPr="005A4578">
        <w:rPr>
          <w:sz w:val="24"/>
          <w:szCs w:val="24"/>
        </w:rPr>
        <w:t>P</w:t>
      </w:r>
      <w:r w:rsidRPr="005A4578">
        <w:rPr>
          <w:sz w:val="24"/>
          <w:szCs w:val="24"/>
        </w:rPr>
        <w:t xml:space="preserve">opulation based cohort study using linked health records. </w:t>
      </w:r>
      <w:r w:rsidRPr="005A4578">
        <w:rPr>
          <w:i/>
          <w:sz w:val="24"/>
          <w:szCs w:val="24"/>
        </w:rPr>
        <w:t>BMJ</w:t>
      </w:r>
      <w:r w:rsidRPr="00036713">
        <w:rPr>
          <w:i/>
          <w:sz w:val="24"/>
          <w:szCs w:val="24"/>
          <w:rPrChange w:id="1591" w:author="deborah gregg" w:date="2018-08-21T15:26:00Z">
            <w:rPr>
              <w:b/>
              <w:bCs/>
              <w:sz w:val="24"/>
              <w:szCs w:val="24"/>
            </w:rPr>
          </w:rPrChange>
        </w:rPr>
        <w:t>, 356</w:t>
      </w:r>
      <w:ins w:id="1592" w:author="deborah gregg" w:date="2018-08-21T15:26:00Z">
        <w:r w:rsidR="00036713">
          <w:rPr>
            <w:sz w:val="24"/>
            <w:szCs w:val="24"/>
          </w:rPr>
          <w:t>(</w:t>
        </w:r>
      </w:ins>
      <w:del w:id="1593" w:author="deborah gregg" w:date="2018-08-21T15:26:00Z">
        <w:r w:rsidRPr="005A4578" w:rsidDel="00036713">
          <w:rPr>
            <w:sz w:val="24"/>
            <w:szCs w:val="24"/>
          </w:rPr>
          <w:delText>:</w:delText>
        </w:r>
      </w:del>
      <w:r w:rsidRPr="005A4578">
        <w:rPr>
          <w:sz w:val="24"/>
          <w:szCs w:val="24"/>
        </w:rPr>
        <w:t>j909</w:t>
      </w:r>
      <w:ins w:id="1594" w:author="deborah gregg" w:date="2018-08-21T15:26:00Z">
        <w:r w:rsidR="000A7BBF">
          <w:rPr>
            <w:sz w:val="24"/>
            <w:szCs w:val="24"/>
          </w:rPr>
          <w:t>).</w:t>
        </w:r>
      </w:ins>
      <w:del w:id="1595" w:author="deborah gregg" w:date="2018-08-21T15:26:00Z">
        <w:r w:rsidRPr="005A4578" w:rsidDel="00036713">
          <w:rPr>
            <w:sz w:val="24"/>
            <w:szCs w:val="24"/>
          </w:rPr>
          <w:delText>.</w:delText>
        </w:r>
      </w:del>
      <w:ins w:id="1596" w:author="deborah gregg" w:date="2018-08-21T15:26:00Z">
        <w:r w:rsidR="00036713">
          <w:rPr>
            <w:sz w:val="24"/>
            <w:szCs w:val="24"/>
          </w:rPr>
          <w:t xml:space="preserve"> </w:t>
        </w:r>
        <w:r w:rsidR="000A7BBF" w:rsidRPr="00FC41FD">
          <w:rPr>
            <w:rPrChange w:id="1597" w:author="Laura Tesch" w:date="2018-09-26T12:18:00Z">
              <w:rPr>
                <w:rStyle w:val="Hyperlink"/>
                <w:b/>
                <w:bCs/>
                <w:sz w:val="24"/>
                <w:szCs w:val="24"/>
              </w:rPr>
            </w:rPrChange>
          </w:rPr>
          <w:t>https://doi.org/10.1136/bmj.j909</w:t>
        </w:r>
      </w:ins>
    </w:p>
    <w:p w14:paraId="0E0A0339" w14:textId="10926834" w:rsidR="002F6B4E" w:rsidRPr="005A4578" w:rsidRDefault="00654572" w:rsidP="0008093A">
      <w:pPr>
        <w:pStyle w:val="BodyText"/>
        <w:spacing w:line="480" w:lineRule="auto"/>
        <w:ind w:left="720" w:hanging="720"/>
        <w:rPr>
          <w:sz w:val="24"/>
          <w:szCs w:val="24"/>
        </w:rPr>
      </w:pPr>
      <w:bookmarkStart w:id="1598" w:name="_bookmark5"/>
      <w:bookmarkEnd w:id="1598"/>
      <w:r w:rsidRPr="005A4578">
        <w:rPr>
          <w:sz w:val="24"/>
          <w:szCs w:val="24"/>
        </w:rPr>
        <w:t xml:space="preserve">Bellis, M., Hughes, K., Cook, P., </w:t>
      </w:r>
      <w:del w:id="1599" w:author="deborah gregg" w:date="2018-08-20T19:34:00Z">
        <w:r w:rsidRPr="005A4578" w:rsidDel="00633F52">
          <w:rPr>
            <w:sz w:val="24"/>
            <w:szCs w:val="24"/>
          </w:rPr>
          <w:delText xml:space="preserve">and </w:delText>
        </w:r>
      </w:del>
      <w:ins w:id="1600" w:author="deborah gregg" w:date="2018-08-20T19:34:00Z">
        <w:r w:rsidR="00633F52">
          <w:rPr>
            <w:sz w:val="24"/>
            <w:szCs w:val="24"/>
          </w:rPr>
          <w:t>&amp;</w:t>
        </w:r>
        <w:r w:rsidR="00633F52" w:rsidRPr="005A4578">
          <w:rPr>
            <w:sz w:val="24"/>
            <w:szCs w:val="24"/>
          </w:rPr>
          <w:t xml:space="preserve"> </w:t>
        </w:r>
      </w:ins>
      <w:r w:rsidRPr="005A4578">
        <w:rPr>
          <w:sz w:val="24"/>
          <w:szCs w:val="24"/>
        </w:rPr>
        <w:t xml:space="preserve">Morleo, M. (2009). </w:t>
      </w:r>
      <w:r w:rsidRPr="0007366B">
        <w:rPr>
          <w:i/>
          <w:sz w:val="24"/>
          <w:szCs w:val="24"/>
          <w:rPrChange w:id="1601" w:author="deborah gregg" w:date="2018-08-21T15:28:00Z">
            <w:rPr>
              <w:b/>
              <w:bCs/>
              <w:sz w:val="24"/>
              <w:szCs w:val="24"/>
            </w:rPr>
          </w:rPrChange>
        </w:rPr>
        <w:t xml:space="preserve">Off measure: </w:t>
      </w:r>
      <w:r w:rsidR="006E3CC6" w:rsidRPr="0007366B">
        <w:rPr>
          <w:i/>
          <w:sz w:val="24"/>
          <w:szCs w:val="24"/>
          <w:rPrChange w:id="1602" w:author="deborah gregg" w:date="2018-08-21T15:28:00Z">
            <w:rPr>
              <w:b/>
              <w:bCs/>
              <w:sz w:val="24"/>
              <w:szCs w:val="24"/>
            </w:rPr>
          </w:rPrChange>
        </w:rPr>
        <w:t>H</w:t>
      </w:r>
      <w:r w:rsidRPr="0007366B">
        <w:rPr>
          <w:i/>
          <w:sz w:val="24"/>
          <w:szCs w:val="24"/>
          <w:rPrChange w:id="1603" w:author="deborah gregg" w:date="2018-08-21T15:28:00Z">
            <w:rPr>
              <w:b/>
              <w:bCs/>
              <w:sz w:val="24"/>
              <w:szCs w:val="24"/>
            </w:rPr>
          </w:rPrChange>
        </w:rPr>
        <w:t>ow we underestimate the amount we drink.</w:t>
      </w:r>
      <w:r w:rsidRPr="005A4578">
        <w:rPr>
          <w:sz w:val="24"/>
          <w:szCs w:val="24"/>
        </w:rPr>
        <w:t xml:space="preserve"> </w:t>
      </w:r>
      <w:ins w:id="1604" w:author="deborah gregg" w:date="2018-08-21T15:28:00Z">
        <w:r w:rsidR="0007366B" w:rsidRPr="004579FA">
          <w:rPr>
            <w:sz w:val="24"/>
            <w:szCs w:val="24"/>
          </w:rPr>
          <w:t>London</w:t>
        </w:r>
        <w:r w:rsidR="0007366B">
          <w:rPr>
            <w:sz w:val="24"/>
            <w:szCs w:val="24"/>
          </w:rPr>
          <w:t xml:space="preserve">, UK: </w:t>
        </w:r>
      </w:ins>
      <w:r w:rsidRPr="0007366B">
        <w:rPr>
          <w:sz w:val="24"/>
          <w:szCs w:val="24"/>
          <w:rPrChange w:id="1605" w:author="deborah gregg" w:date="2018-08-21T15:28:00Z">
            <w:rPr>
              <w:b/>
              <w:bCs/>
              <w:i/>
              <w:sz w:val="24"/>
              <w:szCs w:val="24"/>
            </w:rPr>
          </w:rPrChange>
        </w:rPr>
        <w:t>Alcohol Concern</w:t>
      </w:r>
      <w:del w:id="1606" w:author="deborah gregg" w:date="2018-08-21T15:28:00Z">
        <w:r w:rsidRPr="0007366B" w:rsidDel="0007366B">
          <w:rPr>
            <w:sz w:val="24"/>
            <w:szCs w:val="24"/>
            <w:rPrChange w:id="1607" w:author="deborah gregg" w:date="2018-08-21T15:28:00Z">
              <w:rPr>
                <w:b/>
                <w:bCs/>
                <w:i/>
                <w:sz w:val="24"/>
                <w:szCs w:val="24"/>
              </w:rPr>
            </w:rPrChange>
          </w:rPr>
          <w:delText>, London</w:delText>
        </w:r>
      </w:del>
      <w:r w:rsidRPr="0007366B">
        <w:rPr>
          <w:sz w:val="24"/>
          <w:szCs w:val="24"/>
        </w:rPr>
        <w:t>.</w:t>
      </w:r>
    </w:p>
    <w:p w14:paraId="312A4A9E" w14:textId="34D48A41" w:rsidR="002F6B4E" w:rsidRPr="005A4578" w:rsidRDefault="00654572" w:rsidP="0008093A">
      <w:pPr>
        <w:pStyle w:val="BodyText"/>
        <w:spacing w:line="480" w:lineRule="auto"/>
        <w:ind w:left="720" w:hanging="720"/>
        <w:rPr>
          <w:sz w:val="24"/>
          <w:szCs w:val="24"/>
        </w:rPr>
      </w:pPr>
      <w:bookmarkStart w:id="1608" w:name="_bookmark6"/>
      <w:bookmarkEnd w:id="1608"/>
      <w:r w:rsidRPr="005A4578">
        <w:rPr>
          <w:sz w:val="24"/>
          <w:szCs w:val="24"/>
        </w:rPr>
        <w:lastRenderedPageBreak/>
        <w:t>Bobak, M.</w:t>
      </w:r>
      <w:ins w:id="1609" w:author="deborah gregg" w:date="2018-08-20T19:34:00Z">
        <w:r w:rsidR="00633F52">
          <w:rPr>
            <w:sz w:val="24"/>
            <w:szCs w:val="24"/>
          </w:rPr>
          <w:t>,</w:t>
        </w:r>
      </w:ins>
      <w:r w:rsidRPr="005A4578">
        <w:rPr>
          <w:sz w:val="24"/>
          <w:szCs w:val="24"/>
        </w:rPr>
        <w:t xml:space="preserve"> </w:t>
      </w:r>
      <w:del w:id="1610" w:author="deborah gregg" w:date="2018-08-20T19:34:00Z">
        <w:r w:rsidRPr="005A4578" w:rsidDel="00633F52">
          <w:rPr>
            <w:sz w:val="24"/>
            <w:szCs w:val="24"/>
          </w:rPr>
          <w:delText xml:space="preserve">and </w:delText>
        </w:r>
      </w:del>
      <w:ins w:id="1611" w:author="deborah gregg" w:date="2018-08-20T19:34:00Z">
        <w:r w:rsidR="00633F52">
          <w:rPr>
            <w:sz w:val="24"/>
            <w:szCs w:val="24"/>
          </w:rPr>
          <w:t>&amp;</w:t>
        </w:r>
        <w:r w:rsidR="00633F52" w:rsidRPr="005A4578">
          <w:rPr>
            <w:sz w:val="24"/>
            <w:szCs w:val="24"/>
          </w:rPr>
          <w:t xml:space="preserve"> </w:t>
        </w:r>
      </w:ins>
      <w:r w:rsidRPr="005A4578">
        <w:rPr>
          <w:sz w:val="24"/>
          <w:szCs w:val="24"/>
        </w:rPr>
        <w:t>Marmot, M. (1996). East-</w:t>
      </w:r>
      <w:r w:rsidR="0007366B" w:rsidRPr="005A4578">
        <w:rPr>
          <w:sz w:val="24"/>
          <w:szCs w:val="24"/>
        </w:rPr>
        <w:t>w</w:t>
      </w:r>
      <w:r w:rsidRPr="005A4578">
        <w:rPr>
          <w:sz w:val="24"/>
          <w:szCs w:val="24"/>
        </w:rPr>
        <w:t xml:space="preserve">est mortality divide and its potential explanations: </w:t>
      </w:r>
      <w:r w:rsidR="006E3CC6" w:rsidRPr="005A4578">
        <w:rPr>
          <w:sz w:val="24"/>
          <w:szCs w:val="24"/>
        </w:rPr>
        <w:t>P</w:t>
      </w:r>
      <w:r w:rsidRPr="005A4578">
        <w:rPr>
          <w:sz w:val="24"/>
          <w:szCs w:val="24"/>
        </w:rPr>
        <w:t xml:space="preserve">roposed research agenda. </w:t>
      </w:r>
      <w:r w:rsidRPr="005A4578">
        <w:rPr>
          <w:i/>
          <w:sz w:val="24"/>
          <w:szCs w:val="24"/>
        </w:rPr>
        <w:t>BMJ</w:t>
      </w:r>
      <w:del w:id="1612" w:author="deborah gregg" w:date="2018-08-21T15:29:00Z">
        <w:r w:rsidRPr="006245CB" w:rsidDel="0007366B">
          <w:rPr>
            <w:i/>
            <w:sz w:val="24"/>
            <w:szCs w:val="24"/>
          </w:rPr>
          <w:delText>: British Medical Journa</w:delText>
        </w:r>
        <w:r w:rsidRPr="006E5E30" w:rsidDel="0007366B">
          <w:rPr>
            <w:i/>
            <w:sz w:val="24"/>
            <w:szCs w:val="24"/>
          </w:rPr>
          <w:delText>l</w:delText>
        </w:r>
      </w:del>
      <w:r w:rsidRPr="006245CB">
        <w:rPr>
          <w:i/>
          <w:sz w:val="24"/>
          <w:szCs w:val="24"/>
          <w:rPrChange w:id="1613" w:author="deborah gregg" w:date="2018-08-21T15:31:00Z">
            <w:rPr>
              <w:b/>
              <w:bCs/>
              <w:sz w:val="24"/>
              <w:szCs w:val="24"/>
            </w:rPr>
          </w:rPrChange>
        </w:rPr>
        <w:t xml:space="preserve">, </w:t>
      </w:r>
      <w:r w:rsidRPr="0032055A">
        <w:rPr>
          <w:i/>
          <w:sz w:val="24"/>
          <w:szCs w:val="24"/>
          <w:rPrChange w:id="1614" w:author="Laura Tesch" w:date="2018-08-31T07:01:00Z">
            <w:rPr>
              <w:b/>
              <w:bCs/>
              <w:sz w:val="24"/>
              <w:szCs w:val="24"/>
            </w:rPr>
          </w:rPrChange>
        </w:rPr>
        <w:t>312</w:t>
      </w:r>
      <w:ins w:id="1615" w:author="Laura Tesch" w:date="2018-09-26T12:19:00Z">
        <w:r w:rsidR="00011963">
          <w:rPr>
            <w:i/>
            <w:sz w:val="24"/>
            <w:szCs w:val="24"/>
          </w:rPr>
          <w:t>,</w:t>
        </w:r>
      </w:ins>
      <w:del w:id="1616" w:author="deborah gregg" w:date="2018-08-21T15:31:00Z">
        <w:r w:rsidRPr="000A7BBF" w:rsidDel="006245CB">
          <w:rPr>
            <w:sz w:val="24"/>
            <w:szCs w:val="24"/>
          </w:rPr>
          <w:delText>(7028):</w:delText>
        </w:r>
      </w:del>
      <w:ins w:id="1617" w:author="Laura Tesch" w:date="2018-09-26T12:19:00Z">
        <w:r w:rsidR="00011963">
          <w:rPr>
            <w:sz w:val="24"/>
            <w:szCs w:val="24"/>
          </w:rPr>
          <w:t xml:space="preserve"> </w:t>
        </w:r>
      </w:ins>
      <w:r w:rsidRPr="000A7BBF">
        <w:rPr>
          <w:sz w:val="24"/>
          <w:szCs w:val="24"/>
        </w:rPr>
        <w:t>421</w:t>
      </w:r>
      <w:ins w:id="1618" w:author="Laura Tesch" w:date="2018-09-26T12:19:00Z">
        <w:r w:rsidR="00011963">
          <w:rPr>
            <w:sz w:val="24"/>
            <w:szCs w:val="24"/>
          </w:rPr>
          <w:t>–425</w:t>
        </w:r>
      </w:ins>
      <w:r w:rsidRPr="005A4578">
        <w:rPr>
          <w:sz w:val="24"/>
          <w:szCs w:val="24"/>
        </w:rPr>
        <w:t>.</w:t>
      </w:r>
      <w:ins w:id="1619" w:author="deborah gregg" w:date="2018-08-21T15:30:00Z">
        <w:r w:rsidR="00970B04">
          <w:rPr>
            <w:sz w:val="24"/>
            <w:szCs w:val="24"/>
          </w:rPr>
          <w:t xml:space="preserve"> </w:t>
        </w:r>
        <w:r w:rsidR="00970B04" w:rsidRPr="00970B04">
          <w:rPr>
            <w:sz w:val="24"/>
            <w:szCs w:val="24"/>
          </w:rPr>
          <w:t>https://doi.org/10.1136/bmj.312.7028.421</w:t>
        </w:r>
      </w:ins>
    </w:p>
    <w:p w14:paraId="3E7D6FFB" w14:textId="7170783F" w:rsidR="002F6B4E" w:rsidRPr="005A4578" w:rsidRDefault="00654572" w:rsidP="0008093A">
      <w:pPr>
        <w:pStyle w:val="BodyText"/>
        <w:spacing w:line="480" w:lineRule="auto"/>
        <w:ind w:left="720" w:hanging="720"/>
        <w:rPr>
          <w:sz w:val="24"/>
          <w:szCs w:val="24"/>
        </w:rPr>
      </w:pPr>
      <w:bookmarkStart w:id="1620" w:name="_bookmark7"/>
      <w:bookmarkEnd w:id="1620"/>
      <w:r w:rsidRPr="005A4578">
        <w:rPr>
          <w:sz w:val="24"/>
          <w:szCs w:val="24"/>
        </w:rPr>
        <w:t xml:space="preserve">Brønnum-Hansen, H. (2017). Socially disparate trends in lifespan variation: </w:t>
      </w:r>
      <w:r w:rsidR="006E3CC6" w:rsidRPr="005A4578">
        <w:rPr>
          <w:sz w:val="24"/>
          <w:szCs w:val="24"/>
        </w:rPr>
        <w:t xml:space="preserve">A </w:t>
      </w:r>
      <w:r w:rsidRPr="005A4578">
        <w:rPr>
          <w:sz w:val="24"/>
          <w:szCs w:val="24"/>
        </w:rPr>
        <w:t xml:space="preserve">trend study on income and mortality based on nationwide Danish register data. </w:t>
      </w:r>
      <w:r w:rsidRPr="005A4578">
        <w:rPr>
          <w:i/>
          <w:sz w:val="24"/>
          <w:szCs w:val="24"/>
        </w:rPr>
        <w:t>BMJ Open</w:t>
      </w:r>
      <w:r w:rsidRPr="000A7BBF">
        <w:rPr>
          <w:sz w:val="24"/>
          <w:szCs w:val="24"/>
        </w:rPr>
        <w:t xml:space="preserve">, </w:t>
      </w:r>
      <w:r w:rsidRPr="0032055A">
        <w:rPr>
          <w:i/>
          <w:sz w:val="24"/>
          <w:szCs w:val="24"/>
          <w:rPrChange w:id="1621" w:author="Laura Tesch" w:date="2018-08-31T07:02:00Z">
            <w:rPr>
              <w:b/>
              <w:bCs/>
              <w:sz w:val="24"/>
              <w:szCs w:val="24"/>
            </w:rPr>
          </w:rPrChange>
        </w:rPr>
        <w:t>7</w:t>
      </w:r>
      <w:r w:rsidRPr="005A4578">
        <w:rPr>
          <w:sz w:val="24"/>
          <w:szCs w:val="24"/>
        </w:rPr>
        <w:t>(</w:t>
      </w:r>
      <w:ins w:id="1622" w:author="deborah gregg" w:date="2018-08-21T15:34:00Z">
        <w:r w:rsidR="006E5E30" w:rsidRPr="006E5E30">
          <w:rPr>
            <w:sz w:val="24"/>
            <w:szCs w:val="24"/>
          </w:rPr>
          <w:t>e014489</w:t>
        </w:r>
      </w:ins>
      <w:del w:id="1623" w:author="deborah gregg" w:date="2018-08-21T15:34:00Z">
        <w:r w:rsidRPr="005A4578" w:rsidDel="006E5E30">
          <w:rPr>
            <w:sz w:val="24"/>
            <w:szCs w:val="24"/>
          </w:rPr>
          <w:delText>5</w:delText>
        </w:r>
      </w:del>
      <w:r w:rsidRPr="005A4578">
        <w:rPr>
          <w:sz w:val="24"/>
          <w:szCs w:val="24"/>
        </w:rPr>
        <w:t>)</w:t>
      </w:r>
      <w:del w:id="1624" w:author="deborah gregg" w:date="2018-08-21T15:35:00Z">
        <w:r w:rsidRPr="005A4578" w:rsidDel="006E5E30">
          <w:rPr>
            <w:sz w:val="24"/>
            <w:szCs w:val="24"/>
          </w:rPr>
          <w:delText>:83–96</w:delText>
        </w:r>
      </w:del>
      <w:r w:rsidRPr="005A4578">
        <w:rPr>
          <w:sz w:val="24"/>
          <w:szCs w:val="24"/>
        </w:rPr>
        <w:t>.</w:t>
      </w:r>
      <w:ins w:id="1625" w:author="deborah gregg" w:date="2018-08-21T15:33:00Z">
        <w:r w:rsidR="006E5E30">
          <w:rPr>
            <w:sz w:val="24"/>
            <w:szCs w:val="24"/>
          </w:rPr>
          <w:t xml:space="preserve"> https://doi.org/</w:t>
        </w:r>
      </w:ins>
      <w:ins w:id="1626" w:author="deborah gregg" w:date="2018-08-21T15:34:00Z">
        <w:r w:rsidR="006E5E30" w:rsidRPr="006E5E30">
          <w:rPr>
            <w:sz w:val="24"/>
            <w:szCs w:val="24"/>
          </w:rPr>
          <w:t>10.1136/bmjopen-2016-014489</w:t>
        </w:r>
      </w:ins>
    </w:p>
    <w:p w14:paraId="6D3DCF31" w14:textId="0AD8E48B" w:rsidR="002F6B4E" w:rsidRPr="005A4578" w:rsidRDefault="00654572" w:rsidP="0008093A">
      <w:pPr>
        <w:pStyle w:val="BodyText"/>
        <w:spacing w:line="480" w:lineRule="auto"/>
        <w:ind w:left="720" w:hanging="720"/>
        <w:rPr>
          <w:sz w:val="24"/>
          <w:szCs w:val="24"/>
        </w:rPr>
      </w:pPr>
      <w:bookmarkStart w:id="1627" w:name="_bookmark8"/>
      <w:bookmarkEnd w:id="1627"/>
      <w:r w:rsidRPr="005A4578">
        <w:rPr>
          <w:sz w:val="24"/>
          <w:szCs w:val="24"/>
        </w:rPr>
        <w:t xml:space="preserve">Bye, E. K. (2008). Alcohol and homicide in </w:t>
      </w:r>
      <w:r w:rsidR="006E5E30" w:rsidRPr="005A4578">
        <w:rPr>
          <w:sz w:val="24"/>
          <w:szCs w:val="24"/>
        </w:rPr>
        <w:t>e</w:t>
      </w:r>
      <w:r w:rsidRPr="005A4578">
        <w:rPr>
          <w:sz w:val="24"/>
          <w:szCs w:val="24"/>
        </w:rPr>
        <w:t xml:space="preserve">astern Europe: A time series analysis of six countries. </w:t>
      </w:r>
      <w:r w:rsidRPr="005A4578">
        <w:rPr>
          <w:i/>
          <w:sz w:val="24"/>
          <w:szCs w:val="24"/>
        </w:rPr>
        <w:t xml:space="preserve">Homicide </w:t>
      </w:r>
      <w:r w:rsidR="00DA3C06">
        <w:rPr>
          <w:i/>
          <w:sz w:val="24"/>
          <w:szCs w:val="24"/>
        </w:rPr>
        <w:t>S</w:t>
      </w:r>
      <w:r w:rsidRPr="005A4578">
        <w:rPr>
          <w:i/>
          <w:sz w:val="24"/>
          <w:szCs w:val="24"/>
        </w:rPr>
        <w:t>tudies</w:t>
      </w:r>
      <w:r w:rsidRPr="003D3759">
        <w:rPr>
          <w:i/>
          <w:sz w:val="24"/>
          <w:szCs w:val="24"/>
          <w:rPrChange w:id="1628" w:author="deborah gregg" w:date="2018-08-21T15:39:00Z">
            <w:rPr>
              <w:b/>
              <w:bCs/>
              <w:sz w:val="24"/>
              <w:szCs w:val="24"/>
            </w:rPr>
          </w:rPrChange>
        </w:rPr>
        <w:t>, 12</w:t>
      </w:r>
      <w:ins w:id="1629" w:author="deborah gregg" w:date="2018-08-21T15:39:00Z">
        <w:r w:rsidR="003D3759" w:rsidRPr="003D3759">
          <w:rPr>
            <w:i/>
            <w:sz w:val="24"/>
            <w:szCs w:val="24"/>
            <w:rPrChange w:id="1630" w:author="deborah gregg" w:date="2018-08-21T15:39:00Z">
              <w:rPr>
                <w:b/>
                <w:bCs/>
                <w:sz w:val="24"/>
                <w:szCs w:val="24"/>
              </w:rPr>
            </w:rPrChange>
          </w:rPr>
          <w:t>,</w:t>
        </w:r>
        <w:r w:rsidR="003D3759">
          <w:rPr>
            <w:sz w:val="24"/>
            <w:szCs w:val="24"/>
          </w:rPr>
          <w:t xml:space="preserve"> </w:t>
        </w:r>
      </w:ins>
      <w:del w:id="1631" w:author="deborah gregg" w:date="2018-08-21T15:39:00Z">
        <w:r w:rsidRPr="005A4578" w:rsidDel="003D3759">
          <w:rPr>
            <w:sz w:val="24"/>
            <w:szCs w:val="24"/>
          </w:rPr>
          <w:delText>(1):</w:delText>
        </w:r>
      </w:del>
      <w:r w:rsidRPr="005A4578">
        <w:rPr>
          <w:sz w:val="24"/>
          <w:szCs w:val="24"/>
        </w:rPr>
        <w:t>7–27.</w:t>
      </w:r>
      <w:ins w:id="1632" w:author="deborah gregg" w:date="2018-08-21T15:37:00Z">
        <w:r w:rsidR="0043166F">
          <w:rPr>
            <w:sz w:val="24"/>
            <w:szCs w:val="24"/>
          </w:rPr>
          <w:t xml:space="preserve"> </w:t>
        </w:r>
      </w:ins>
    </w:p>
    <w:p w14:paraId="4AF3241D" w14:textId="0EB67D86" w:rsidR="002F6B4E" w:rsidRPr="005A4578" w:rsidRDefault="00654572" w:rsidP="002E0594">
      <w:pPr>
        <w:pStyle w:val="BodyText"/>
        <w:spacing w:line="480" w:lineRule="auto"/>
        <w:ind w:left="720" w:hanging="720"/>
        <w:rPr>
          <w:sz w:val="24"/>
          <w:szCs w:val="24"/>
        </w:rPr>
      </w:pPr>
      <w:bookmarkStart w:id="1633" w:name="_bookmark9"/>
      <w:bookmarkEnd w:id="1633"/>
      <w:r w:rsidRPr="005A4578">
        <w:rPr>
          <w:sz w:val="24"/>
          <w:szCs w:val="24"/>
        </w:rPr>
        <w:t>Camarda, C. G. (2012). MortalitySmooth: An R package for smoothing Poisson counts with P-splines.</w:t>
      </w:r>
      <w:r w:rsidR="002E0594" w:rsidRPr="005A4578">
        <w:rPr>
          <w:sz w:val="24"/>
          <w:szCs w:val="24"/>
        </w:rPr>
        <w:t xml:space="preserve"> </w:t>
      </w:r>
      <w:r w:rsidRPr="005A4578">
        <w:rPr>
          <w:i/>
          <w:sz w:val="24"/>
          <w:szCs w:val="24"/>
        </w:rPr>
        <w:t>Journal of Statistical Software</w:t>
      </w:r>
      <w:r w:rsidRPr="00BB5BD7">
        <w:rPr>
          <w:i/>
          <w:sz w:val="24"/>
          <w:szCs w:val="24"/>
          <w:rPrChange w:id="1634" w:author="deborah gregg" w:date="2018-08-21T15:45:00Z">
            <w:rPr>
              <w:b/>
              <w:bCs/>
              <w:sz w:val="24"/>
              <w:szCs w:val="24"/>
            </w:rPr>
          </w:rPrChange>
        </w:rPr>
        <w:t>, 50</w:t>
      </w:r>
      <w:ins w:id="1635" w:author="deborah gregg" w:date="2018-08-21T15:44:00Z">
        <w:r w:rsidR="00BB5BD7" w:rsidRPr="00BB5BD7">
          <w:rPr>
            <w:i/>
            <w:sz w:val="24"/>
            <w:szCs w:val="24"/>
            <w:rPrChange w:id="1636" w:author="deborah gregg" w:date="2018-08-21T15:45:00Z">
              <w:rPr>
                <w:b/>
                <w:bCs/>
                <w:sz w:val="24"/>
                <w:szCs w:val="24"/>
              </w:rPr>
            </w:rPrChange>
          </w:rPr>
          <w:t>,</w:t>
        </w:r>
        <w:r w:rsidR="00BB5BD7">
          <w:rPr>
            <w:sz w:val="24"/>
            <w:szCs w:val="24"/>
          </w:rPr>
          <w:t xml:space="preserve"> </w:t>
        </w:r>
      </w:ins>
      <w:del w:id="1637" w:author="deborah gregg" w:date="2018-08-21T15:44:00Z">
        <w:r w:rsidRPr="005A4578" w:rsidDel="00BB5BD7">
          <w:rPr>
            <w:sz w:val="24"/>
            <w:szCs w:val="24"/>
          </w:rPr>
          <w:delText>(1):</w:delText>
        </w:r>
      </w:del>
      <w:r w:rsidRPr="005A4578">
        <w:rPr>
          <w:sz w:val="24"/>
          <w:szCs w:val="24"/>
        </w:rPr>
        <w:t>1–24.</w:t>
      </w:r>
      <w:ins w:id="1638" w:author="deborah gregg" w:date="2018-08-21T15:42:00Z">
        <w:r w:rsidR="00E21C42">
          <w:rPr>
            <w:sz w:val="24"/>
            <w:szCs w:val="24"/>
          </w:rPr>
          <w:t xml:space="preserve"> </w:t>
        </w:r>
      </w:ins>
      <w:ins w:id="1639" w:author="deborah gregg" w:date="2018-08-21T15:43:00Z">
        <w:r w:rsidR="00E21C42">
          <w:rPr>
            <w:sz w:val="24"/>
            <w:szCs w:val="24"/>
          </w:rPr>
          <w:t>https://doi.org/</w:t>
        </w:r>
      </w:ins>
      <w:ins w:id="1640" w:author="deborah gregg" w:date="2018-08-21T15:42:00Z">
        <w:r w:rsidR="00E21C42" w:rsidRPr="00E21C42">
          <w:rPr>
            <w:sz w:val="24"/>
            <w:szCs w:val="24"/>
          </w:rPr>
          <w:t>10.18637/jss.v050.i01</w:t>
        </w:r>
      </w:ins>
    </w:p>
    <w:p w14:paraId="6CBD5BA7" w14:textId="5CC6EE04" w:rsidR="002F6B4E" w:rsidRPr="005A4578" w:rsidRDefault="00654572" w:rsidP="0008093A">
      <w:pPr>
        <w:spacing w:line="480" w:lineRule="auto"/>
        <w:ind w:left="720" w:hanging="720"/>
        <w:rPr>
          <w:sz w:val="24"/>
          <w:szCs w:val="24"/>
        </w:rPr>
      </w:pPr>
      <w:bookmarkStart w:id="1641" w:name="_bookmark10"/>
      <w:bookmarkEnd w:id="1641"/>
      <w:r w:rsidRPr="005A4578">
        <w:rPr>
          <w:sz w:val="24"/>
          <w:szCs w:val="24"/>
        </w:rPr>
        <w:t>Case, A.</w:t>
      </w:r>
      <w:ins w:id="1642" w:author="deborah gregg" w:date="2018-08-20T19:34:00Z">
        <w:r w:rsidR="00633F52">
          <w:rPr>
            <w:sz w:val="24"/>
            <w:szCs w:val="24"/>
          </w:rPr>
          <w:t>,</w:t>
        </w:r>
      </w:ins>
      <w:r w:rsidRPr="005A4578">
        <w:rPr>
          <w:sz w:val="24"/>
          <w:szCs w:val="24"/>
        </w:rPr>
        <w:t xml:space="preserve"> </w:t>
      </w:r>
      <w:del w:id="1643" w:author="deborah gregg" w:date="2018-08-20T19:34:00Z">
        <w:r w:rsidRPr="005A4578" w:rsidDel="00633F52">
          <w:rPr>
            <w:sz w:val="24"/>
            <w:szCs w:val="24"/>
          </w:rPr>
          <w:delText xml:space="preserve">and </w:delText>
        </w:r>
      </w:del>
      <w:ins w:id="1644" w:author="deborah gregg" w:date="2018-08-20T19:34:00Z">
        <w:r w:rsidR="00633F52">
          <w:rPr>
            <w:sz w:val="24"/>
            <w:szCs w:val="24"/>
          </w:rPr>
          <w:t>&amp;</w:t>
        </w:r>
        <w:r w:rsidR="00633F52" w:rsidRPr="005A4578">
          <w:rPr>
            <w:sz w:val="24"/>
            <w:szCs w:val="24"/>
          </w:rPr>
          <w:t xml:space="preserve"> </w:t>
        </w:r>
      </w:ins>
      <w:r w:rsidRPr="005A4578">
        <w:rPr>
          <w:sz w:val="24"/>
          <w:szCs w:val="24"/>
        </w:rPr>
        <w:t xml:space="preserve">Deaton, A. (2015). Rising morbidity and mortality in midlife among white non-Hispanic Americans in the 21st century. </w:t>
      </w:r>
      <w:r w:rsidRPr="005A4578">
        <w:rPr>
          <w:i/>
          <w:sz w:val="24"/>
          <w:szCs w:val="24"/>
        </w:rPr>
        <w:t>Proceedings of the National Academy of Sciences</w:t>
      </w:r>
      <w:r w:rsidRPr="00BB5BD7">
        <w:rPr>
          <w:i/>
          <w:sz w:val="24"/>
          <w:szCs w:val="24"/>
          <w:rPrChange w:id="1645" w:author="deborah gregg" w:date="2018-08-21T15:45:00Z">
            <w:rPr>
              <w:b/>
              <w:bCs/>
              <w:sz w:val="24"/>
              <w:szCs w:val="24"/>
            </w:rPr>
          </w:rPrChange>
        </w:rPr>
        <w:t>, 112</w:t>
      </w:r>
      <w:ins w:id="1646" w:author="deborah gregg" w:date="2018-08-21T15:45:00Z">
        <w:r w:rsidR="00BB5BD7" w:rsidRPr="00BB5BD7">
          <w:rPr>
            <w:i/>
            <w:sz w:val="24"/>
            <w:szCs w:val="24"/>
            <w:rPrChange w:id="1647" w:author="deborah gregg" w:date="2018-08-21T15:45:00Z">
              <w:rPr>
                <w:b/>
                <w:bCs/>
                <w:sz w:val="24"/>
                <w:szCs w:val="24"/>
              </w:rPr>
            </w:rPrChange>
          </w:rPr>
          <w:t xml:space="preserve">, </w:t>
        </w:r>
      </w:ins>
      <w:del w:id="1648" w:author="deborah gregg" w:date="2018-08-21T15:45:00Z">
        <w:r w:rsidRPr="005A4578" w:rsidDel="00BB5BD7">
          <w:rPr>
            <w:sz w:val="24"/>
            <w:szCs w:val="24"/>
          </w:rPr>
          <w:delText>(49):</w:delText>
        </w:r>
      </w:del>
      <w:r w:rsidRPr="005A4578">
        <w:rPr>
          <w:sz w:val="24"/>
          <w:szCs w:val="24"/>
        </w:rPr>
        <w:t>15078–15083.</w:t>
      </w:r>
    </w:p>
    <w:p w14:paraId="3771FDD2" w14:textId="5F492B91" w:rsidR="002F6B4E" w:rsidRPr="005A4578" w:rsidRDefault="00654572" w:rsidP="0008093A">
      <w:pPr>
        <w:pStyle w:val="BodyText"/>
        <w:spacing w:line="480" w:lineRule="auto"/>
        <w:ind w:left="720" w:hanging="720"/>
        <w:rPr>
          <w:sz w:val="24"/>
          <w:szCs w:val="24"/>
        </w:rPr>
      </w:pPr>
      <w:bookmarkStart w:id="1649" w:name="_bookmark11"/>
      <w:bookmarkEnd w:id="1649"/>
      <w:r w:rsidRPr="005A4578">
        <w:rPr>
          <w:sz w:val="24"/>
          <w:szCs w:val="24"/>
        </w:rPr>
        <w:t>Caselli, G., Mesl</w:t>
      </w:r>
      <w:r w:rsidR="00543EA4" w:rsidRPr="005A4578">
        <w:rPr>
          <w:sz w:val="24"/>
          <w:szCs w:val="24"/>
        </w:rPr>
        <w:t>é</w:t>
      </w:r>
      <w:r w:rsidRPr="005A4578">
        <w:rPr>
          <w:sz w:val="24"/>
          <w:szCs w:val="24"/>
        </w:rPr>
        <w:t xml:space="preserve">, F., </w:t>
      </w:r>
      <w:del w:id="1650" w:author="deborah gregg" w:date="2018-08-20T19:34:00Z">
        <w:r w:rsidRPr="005A4578" w:rsidDel="00633F52">
          <w:rPr>
            <w:sz w:val="24"/>
            <w:szCs w:val="24"/>
          </w:rPr>
          <w:delText xml:space="preserve">and </w:delText>
        </w:r>
      </w:del>
      <w:ins w:id="1651" w:author="deborah gregg" w:date="2018-08-20T19:34:00Z">
        <w:r w:rsidR="00633F52">
          <w:rPr>
            <w:sz w:val="24"/>
            <w:szCs w:val="24"/>
          </w:rPr>
          <w:t>&amp;</w:t>
        </w:r>
        <w:r w:rsidR="00633F52" w:rsidRPr="005A4578">
          <w:rPr>
            <w:sz w:val="24"/>
            <w:szCs w:val="24"/>
          </w:rPr>
          <w:t xml:space="preserve"> </w:t>
        </w:r>
      </w:ins>
      <w:r w:rsidRPr="005A4578">
        <w:rPr>
          <w:sz w:val="24"/>
          <w:szCs w:val="24"/>
        </w:rPr>
        <w:t>Vallin, J. (2002).</w:t>
      </w:r>
      <w:r w:rsidR="001E6567">
        <w:rPr>
          <w:sz w:val="24"/>
          <w:szCs w:val="24"/>
        </w:rPr>
        <w:t xml:space="preserve"> </w:t>
      </w:r>
      <w:r w:rsidRPr="005A4578">
        <w:rPr>
          <w:sz w:val="24"/>
          <w:szCs w:val="24"/>
        </w:rPr>
        <w:t>Epidemiologic transition theory exceptions.</w:t>
      </w:r>
      <w:r w:rsidR="001E6567">
        <w:rPr>
          <w:sz w:val="24"/>
          <w:szCs w:val="24"/>
        </w:rPr>
        <w:t xml:space="preserve"> </w:t>
      </w:r>
      <w:r w:rsidRPr="005A4578">
        <w:rPr>
          <w:i/>
          <w:sz w:val="24"/>
          <w:szCs w:val="24"/>
        </w:rPr>
        <w:t>Genus</w:t>
      </w:r>
      <w:r w:rsidRPr="00EE23EA">
        <w:rPr>
          <w:i/>
          <w:sz w:val="24"/>
          <w:szCs w:val="24"/>
          <w:rPrChange w:id="1652" w:author="deborah gregg" w:date="2018-08-21T15:50:00Z">
            <w:rPr>
              <w:b/>
              <w:bCs/>
              <w:sz w:val="24"/>
              <w:szCs w:val="24"/>
            </w:rPr>
          </w:rPrChange>
        </w:rPr>
        <w:t>,</w:t>
      </w:r>
      <w:r w:rsidRPr="005A4578">
        <w:rPr>
          <w:sz w:val="24"/>
          <w:szCs w:val="24"/>
        </w:rPr>
        <w:t xml:space="preserve"> </w:t>
      </w:r>
      <w:ins w:id="1653" w:author="deborah gregg" w:date="2018-08-21T15:49:00Z">
        <w:r w:rsidR="00EE23EA" w:rsidRPr="00EE23EA">
          <w:rPr>
            <w:i/>
            <w:sz w:val="24"/>
            <w:szCs w:val="24"/>
            <w:rPrChange w:id="1654" w:author="deborah gregg" w:date="2018-08-21T15:50:00Z">
              <w:rPr>
                <w:b/>
                <w:bCs/>
                <w:sz w:val="24"/>
                <w:szCs w:val="24"/>
              </w:rPr>
            </w:rPrChange>
          </w:rPr>
          <w:t>58</w:t>
        </w:r>
      </w:ins>
      <w:ins w:id="1655" w:author="deborah gregg" w:date="2018-08-21T15:50:00Z">
        <w:r w:rsidR="00EE23EA">
          <w:rPr>
            <w:sz w:val="24"/>
            <w:szCs w:val="24"/>
          </w:rPr>
          <w:t>(1)</w:t>
        </w:r>
      </w:ins>
      <w:ins w:id="1656" w:author="deborah gregg" w:date="2018-08-21T15:49:00Z">
        <w:r w:rsidR="00EE23EA">
          <w:rPr>
            <w:sz w:val="24"/>
            <w:szCs w:val="24"/>
          </w:rPr>
          <w:t xml:space="preserve">, </w:t>
        </w:r>
      </w:ins>
      <w:del w:id="1657" w:author="deborah gregg" w:date="2018-08-20T19:45:00Z">
        <w:r w:rsidRPr="005A4578" w:rsidDel="006E3CC6">
          <w:rPr>
            <w:sz w:val="24"/>
            <w:szCs w:val="24"/>
          </w:rPr>
          <w:delText xml:space="preserve">pages </w:delText>
        </w:r>
      </w:del>
      <w:r w:rsidRPr="005A4578">
        <w:rPr>
          <w:sz w:val="24"/>
          <w:szCs w:val="24"/>
        </w:rPr>
        <w:t>9–51.</w:t>
      </w:r>
    </w:p>
    <w:p w14:paraId="3BA6A218" w14:textId="5C00DFC5" w:rsidR="002F6B4E" w:rsidRDefault="00654572" w:rsidP="0008093A">
      <w:pPr>
        <w:pStyle w:val="BodyText"/>
        <w:spacing w:line="480" w:lineRule="auto"/>
        <w:ind w:left="720" w:hanging="720"/>
        <w:rPr>
          <w:sz w:val="24"/>
          <w:szCs w:val="24"/>
        </w:rPr>
      </w:pPr>
      <w:bookmarkStart w:id="1658" w:name="_bookmark12"/>
      <w:bookmarkEnd w:id="1658"/>
      <w:r w:rsidRPr="005A4578">
        <w:rPr>
          <w:sz w:val="24"/>
          <w:szCs w:val="24"/>
        </w:rPr>
        <w:t>C</w:t>
      </w:r>
      <w:r w:rsidR="007E7008">
        <w:rPr>
          <w:sz w:val="24"/>
          <w:szCs w:val="24"/>
        </w:rPr>
        <w:t>ífková</w:t>
      </w:r>
      <w:r w:rsidRPr="005A4578">
        <w:rPr>
          <w:sz w:val="24"/>
          <w:szCs w:val="24"/>
        </w:rPr>
        <w:t>,</w:t>
      </w:r>
      <w:r w:rsidR="001E6567">
        <w:rPr>
          <w:sz w:val="24"/>
          <w:szCs w:val="24"/>
        </w:rPr>
        <w:t xml:space="preserve"> </w:t>
      </w:r>
      <w:r w:rsidRPr="005A4578">
        <w:rPr>
          <w:sz w:val="24"/>
          <w:szCs w:val="24"/>
        </w:rPr>
        <w:t>R.,</w:t>
      </w:r>
      <w:r w:rsidR="002E0594" w:rsidRPr="005A4578">
        <w:rPr>
          <w:sz w:val="24"/>
          <w:szCs w:val="24"/>
        </w:rPr>
        <w:t xml:space="preserve"> </w:t>
      </w:r>
      <w:r w:rsidR="00F14B31">
        <w:rPr>
          <w:sz w:val="24"/>
          <w:szCs w:val="24"/>
        </w:rPr>
        <w:t>Š</w:t>
      </w:r>
      <w:r w:rsidR="00543EA4" w:rsidRPr="005A4578">
        <w:rPr>
          <w:sz w:val="24"/>
          <w:szCs w:val="24"/>
        </w:rPr>
        <w:t>kodová</w:t>
      </w:r>
      <w:r w:rsidRPr="005A4578">
        <w:rPr>
          <w:sz w:val="24"/>
          <w:szCs w:val="24"/>
        </w:rPr>
        <w:t>,</w:t>
      </w:r>
      <w:r w:rsidR="001E6567">
        <w:rPr>
          <w:sz w:val="24"/>
          <w:szCs w:val="24"/>
        </w:rPr>
        <w:t xml:space="preserve"> </w:t>
      </w:r>
      <w:r w:rsidRPr="005A4578">
        <w:rPr>
          <w:sz w:val="24"/>
          <w:szCs w:val="24"/>
        </w:rPr>
        <w:t>Z.,</w:t>
      </w:r>
      <w:r w:rsidR="001E6567">
        <w:rPr>
          <w:sz w:val="24"/>
          <w:szCs w:val="24"/>
        </w:rPr>
        <w:t xml:space="preserve"> </w:t>
      </w:r>
      <w:r w:rsidRPr="005A4578">
        <w:rPr>
          <w:sz w:val="24"/>
          <w:szCs w:val="24"/>
        </w:rPr>
        <w:t>Bruthans,</w:t>
      </w:r>
      <w:r w:rsidR="001E6567">
        <w:rPr>
          <w:sz w:val="24"/>
          <w:szCs w:val="24"/>
        </w:rPr>
        <w:t xml:space="preserve"> </w:t>
      </w:r>
      <w:r w:rsidRPr="005A4578">
        <w:rPr>
          <w:sz w:val="24"/>
          <w:szCs w:val="24"/>
        </w:rPr>
        <w:t>J.,</w:t>
      </w:r>
      <w:r w:rsidR="001E6567">
        <w:rPr>
          <w:sz w:val="24"/>
          <w:szCs w:val="24"/>
        </w:rPr>
        <w:t xml:space="preserve"> </w:t>
      </w:r>
      <w:r w:rsidRPr="005A4578">
        <w:rPr>
          <w:sz w:val="24"/>
          <w:szCs w:val="24"/>
        </w:rPr>
        <w:t>Ad</w:t>
      </w:r>
      <w:r w:rsidR="002E0594" w:rsidRPr="005A4578">
        <w:rPr>
          <w:sz w:val="24"/>
          <w:szCs w:val="24"/>
        </w:rPr>
        <w:t>ámková</w:t>
      </w:r>
      <w:r w:rsidRPr="005A4578">
        <w:rPr>
          <w:sz w:val="24"/>
          <w:szCs w:val="24"/>
        </w:rPr>
        <w:t>,</w:t>
      </w:r>
      <w:r w:rsidR="001E6567">
        <w:rPr>
          <w:sz w:val="24"/>
          <w:szCs w:val="24"/>
        </w:rPr>
        <w:t xml:space="preserve"> </w:t>
      </w:r>
      <w:r w:rsidRPr="005A4578">
        <w:rPr>
          <w:sz w:val="24"/>
          <w:szCs w:val="24"/>
        </w:rPr>
        <w:t>V.,</w:t>
      </w:r>
      <w:r w:rsidR="001E6567">
        <w:rPr>
          <w:sz w:val="24"/>
          <w:szCs w:val="24"/>
        </w:rPr>
        <w:t xml:space="preserve"> </w:t>
      </w:r>
      <w:r w:rsidR="002E0594" w:rsidRPr="005A4578">
        <w:rPr>
          <w:sz w:val="24"/>
          <w:szCs w:val="24"/>
        </w:rPr>
        <w:t>Joz</w:t>
      </w:r>
      <w:r w:rsidR="00543EA4" w:rsidRPr="005A4578">
        <w:rPr>
          <w:sz w:val="24"/>
          <w:szCs w:val="24"/>
        </w:rPr>
        <w:t>í</w:t>
      </w:r>
      <w:r w:rsidR="002E0594" w:rsidRPr="005A4578">
        <w:rPr>
          <w:sz w:val="24"/>
          <w:szCs w:val="24"/>
        </w:rPr>
        <w:t>fov</w:t>
      </w:r>
      <w:r w:rsidR="00543EA4" w:rsidRPr="005A4578">
        <w:rPr>
          <w:sz w:val="24"/>
          <w:szCs w:val="24"/>
        </w:rPr>
        <w:t>á</w:t>
      </w:r>
      <w:r w:rsidR="002E0594" w:rsidRPr="005A4578">
        <w:rPr>
          <w:sz w:val="24"/>
          <w:szCs w:val="24"/>
        </w:rPr>
        <w:t>,</w:t>
      </w:r>
      <w:r w:rsidR="001E6567">
        <w:rPr>
          <w:sz w:val="24"/>
          <w:szCs w:val="24"/>
        </w:rPr>
        <w:t xml:space="preserve"> </w:t>
      </w:r>
      <w:r w:rsidR="002E0594" w:rsidRPr="005A4578">
        <w:rPr>
          <w:sz w:val="24"/>
          <w:szCs w:val="24"/>
        </w:rPr>
        <w:t>M.,</w:t>
      </w:r>
      <w:r w:rsidR="001E6567">
        <w:rPr>
          <w:sz w:val="24"/>
          <w:szCs w:val="24"/>
        </w:rPr>
        <w:t xml:space="preserve"> </w:t>
      </w:r>
      <w:r w:rsidR="002E0594" w:rsidRPr="005A4578">
        <w:rPr>
          <w:sz w:val="24"/>
          <w:szCs w:val="24"/>
        </w:rPr>
        <w:t>Galovcová</w:t>
      </w:r>
      <w:r w:rsidRPr="005A4578">
        <w:rPr>
          <w:sz w:val="24"/>
          <w:szCs w:val="24"/>
        </w:rPr>
        <w:t>,</w:t>
      </w:r>
      <w:r w:rsidR="001E6567">
        <w:rPr>
          <w:sz w:val="24"/>
          <w:szCs w:val="24"/>
        </w:rPr>
        <w:t xml:space="preserve"> </w:t>
      </w:r>
      <w:r w:rsidRPr="005A4578">
        <w:rPr>
          <w:sz w:val="24"/>
          <w:szCs w:val="24"/>
        </w:rPr>
        <w:t>M.,</w:t>
      </w:r>
      <w:r w:rsidR="001E6567">
        <w:rPr>
          <w:sz w:val="24"/>
          <w:szCs w:val="24"/>
        </w:rPr>
        <w:t xml:space="preserve"> </w:t>
      </w:r>
      <w:del w:id="1659" w:author="deborah gregg" w:date="2018-08-21T16:03:00Z">
        <w:r w:rsidRPr="005A4578" w:rsidDel="00D22D56">
          <w:rPr>
            <w:sz w:val="24"/>
            <w:szCs w:val="24"/>
          </w:rPr>
          <w:delText>Wohlfahrt,</w:delText>
        </w:r>
        <w:r w:rsidR="001E6567" w:rsidDel="00D22D56">
          <w:rPr>
            <w:sz w:val="24"/>
            <w:szCs w:val="24"/>
          </w:rPr>
          <w:delText xml:space="preserve"> </w:delText>
        </w:r>
        <w:r w:rsidRPr="005A4578" w:rsidDel="00D22D56">
          <w:rPr>
            <w:sz w:val="24"/>
            <w:szCs w:val="24"/>
          </w:rPr>
          <w:delText>P.,</w:delText>
        </w:r>
        <w:r w:rsidR="002E0594" w:rsidRPr="005A4578" w:rsidDel="00D22D56">
          <w:rPr>
            <w:sz w:val="24"/>
            <w:szCs w:val="24"/>
          </w:rPr>
          <w:delText xml:space="preserve"> </w:delText>
        </w:r>
        <w:r w:rsidRPr="004F30F0" w:rsidDel="00D22D56">
          <w:rPr>
            <w:sz w:val="24"/>
            <w:szCs w:val="24"/>
          </w:rPr>
          <w:delText>Krajˇcoviec</w:delText>
        </w:r>
        <w:r w:rsidR="00543EA4" w:rsidRPr="004F30F0" w:rsidDel="00D22D56">
          <w:rPr>
            <w:sz w:val="24"/>
            <w:szCs w:val="24"/>
          </w:rPr>
          <w:delText>hová</w:delText>
        </w:r>
        <w:r w:rsidR="002E0594" w:rsidRPr="004F30F0" w:rsidDel="00D22D56">
          <w:rPr>
            <w:sz w:val="24"/>
            <w:szCs w:val="24"/>
          </w:rPr>
          <w:delText>,</w:delText>
        </w:r>
        <w:r w:rsidR="001E6567" w:rsidRPr="004F30F0" w:rsidDel="00D22D56">
          <w:rPr>
            <w:sz w:val="24"/>
            <w:szCs w:val="24"/>
          </w:rPr>
          <w:delText xml:space="preserve"> </w:delText>
        </w:r>
        <w:r w:rsidR="002E0594" w:rsidRPr="004F30F0" w:rsidDel="00D22D56">
          <w:rPr>
            <w:sz w:val="24"/>
            <w:szCs w:val="24"/>
          </w:rPr>
          <w:delText>A.,</w:delText>
        </w:r>
        <w:r w:rsidR="001E6567" w:rsidRPr="004F30F0" w:rsidDel="00D22D56">
          <w:rPr>
            <w:sz w:val="24"/>
            <w:szCs w:val="24"/>
          </w:rPr>
          <w:delText xml:space="preserve"> </w:delText>
        </w:r>
        <w:r w:rsidR="002E0594" w:rsidRPr="004F30F0" w:rsidDel="00D22D56">
          <w:rPr>
            <w:sz w:val="24"/>
            <w:szCs w:val="24"/>
          </w:rPr>
          <w:delText>Poledne,</w:delText>
        </w:r>
        <w:r w:rsidR="001E6567" w:rsidRPr="004F30F0" w:rsidDel="00D22D56">
          <w:rPr>
            <w:sz w:val="24"/>
            <w:szCs w:val="24"/>
          </w:rPr>
          <w:delText xml:space="preserve"> </w:delText>
        </w:r>
        <w:r w:rsidR="002E0594" w:rsidRPr="004F30F0" w:rsidDel="00D22D56">
          <w:rPr>
            <w:sz w:val="24"/>
            <w:szCs w:val="24"/>
          </w:rPr>
          <w:delText>R.,</w:delText>
        </w:r>
        <w:r w:rsidR="001E6567" w:rsidRPr="004F30F0" w:rsidDel="00D22D56">
          <w:rPr>
            <w:sz w:val="24"/>
            <w:szCs w:val="24"/>
          </w:rPr>
          <w:delText xml:space="preserve"> </w:delText>
        </w:r>
        <w:r w:rsidR="002E0594" w:rsidRPr="004F30F0" w:rsidDel="00D22D56">
          <w:rPr>
            <w:sz w:val="24"/>
            <w:szCs w:val="24"/>
          </w:rPr>
          <w:delText>Stá</w:delText>
        </w:r>
        <w:r w:rsidRPr="004F30F0" w:rsidDel="00D22D56">
          <w:rPr>
            <w:sz w:val="24"/>
            <w:szCs w:val="24"/>
          </w:rPr>
          <w:delText>vek,</w:delText>
        </w:r>
        <w:r w:rsidR="001E6567" w:rsidRPr="004F30F0" w:rsidDel="00D22D56">
          <w:rPr>
            <w:sz w:val="24"/>
            <w:szCs w:val="24"/>
          </w:rPr>
          <w:delText xml:space="preserve"> </w:delText>
        </w:r>
        <w:r w:rsidRPr="004F30F0" w:rsidDel="00D22D56">
          <w:rPr>
            <w:sz w:val="24"/>
            <w:szCs w:val="24"/>
          </w:rPr>
          <w:delText>P.,</w:delText>
        </w:r>
      </w:del>
      <w:ins w:id="1660" w:author="deborah gregg" w:date="2018-08-21T16:03:00Z">
        <w:r w:rsidR="00D22D56" w:rsidRPr="004F30F0">
          <w:rPr>
            <w:sz w:val="24"/>
            <w:szCs w:val="24"/>
          </w:rPr>
          <w:t>. . .</w:t>
        </w:r>
      </w:ins>
      <w:r w:rsidR="001E6567" w:rsidRPr="004F30F0">
        <w:rPr>
          <w:sz w:val="24"/>
          <w:szCs w:val="24"/>
        </w:rPr>
        <w:t xml:space="preserve"> </w:t>
      </w:r>
      <w:del w:id="1661" w:author="deborah gregg" w:date="2018-08-21T16:02:00Z">
        <w:r w:rsidRPr="004F30F0" w:rsidDel="00D22D56">
          <w:rPr>
            <w:sz w:val="24"/>
            <w:szCs w:val="24"/>
          </w:rPr>
          <w:delText>et</w:delText>
        </w:r>
        <w:r w:rsidR="001E6567" w:rsidRPr="004F30F0" w:rsidDel="00D22D56">
          <w:rPr>
            <w:sz w:val="24"/>
            <w:szCs w:val="24"/>
          </w:rPr>
          <w:delText xml:space="preserve"> </w:delText>
        </w:r>
        <w:r w:rsidRPr="004F30F0" w:rsidDel="00D22D56">
          <w:rPr>
            <w:sz w:val="24"/>
            <w:szCs w:val="24"/>
          </w:rPr>
          <w:delText>al</w:delText>
        </w:r>
      </w:del>
      <w:ins w:id="1662" w:author="deborah gregg" w:date="2018-08-21T16:03:00Z">
        <w:r w:rsidR="00D22D56" w:rsidRPr="004F30F0">
          <w:rPr>
            <w:rPrChange w:id="1663" w:author="Laura Tesch" w:date="2018-09-26T12:14:00Z">
              <w:rPr>
                <w:rStyle w:val="Hyperlink"/>
                <w:b/>
                <w:bCs/>
                <w:sz w:val="24"/>
                <w:szCs w:val="24"/>
              </w:rPr>
            </w:rPrChange>
          </w:rPr>
          <w:t>Lánská, V</w:t>
        </w:r>
      </w:ins>
      <w:r w:rsidRPr="004F30F0">
        <w:rPr>
          <w:sz w:val="24"/>
          <w:szCs w:val="24"/>
        </w:rPr>
        <w:t>.</w:t>
      </w:r>
      <w:r w:rsidR="001E6567" w:rsidRPr="004F30F0">
        <w:rPr>
          <w:sz w:val="24"/>
          <w:szCs w:val="24"/>
        </w:rPr>
        <w:t xml:space="preserve"> </w:t>
      </w:r>
      <w:r w:rsidRPr="004F30F0">
        <w:rPr>
          <w:sz w:val="24"/>
          <w:szCs w:val="24"/>
        </w:rPr>
        <w:t>(2010).</w:t>
      </w:r>
      <w:r w:rsidR="001E6567" w:rsidRPr="004F30F0">
        <w:rPr>
          <w:sz w:val="24"/>
          <w:szCs w:val="24"/>
        </w:rPr>
        <w:t xml:space="preserve"> </w:t>
      </w:r>
      <w:r w:rsidRPr="004F30F0">
        <w:rPr>
          <w:sz w:val="24"/>
          <w:szCs w:val="24"/>
        </w:rPr>
        <w:t>Longitudinal</w:t>
      </w:r>
      <w:r w:rsidR="001E6567" w:rsidRPr="004F30F0">
        <w:rPr>
          <w:sz w:val="24"/>
          <w:szCs w:val="24"/>
        </w:rPr>
        <w:t xml:space="preserve"> </w:t>
      </w:r>
      <w:r w:rsidR="00543EA4" w:rsidRPr="004F30F0">
        <w:rPr>
          <w:sz w:val="24"/>
          <w:szCs w:val="24"/>
        </w:rPr>
        <w:t>trends</w:t>
      </w:r>
      <w:r w:rsidR="001E6567">
        <w:rPr>
          <w:sz w:val="24"/>
          <w:szCs w:val="24"/>
        </w:rPr>
        <w:t xml:space="preserve"> </w:t>
      </w:r>
      <w:r w:rsidR="00543EA4" w:rsidRPr="005A4578">
        <w:rPr>
          <w:sz w:val="24"/>
          <w:szCs w:val="24"/>
        </w:rPr>
        <w:t>in</w:t>
      </w:r>
      <w:r w:rsidR="001E6567">
        <w:rPr>
          <w:sz w:val="24"/>
          <w:szCs w:val="24"/>
        </w:rPr>
        <w:t xml:space="preserve"> </w:t>
      </w:r>
      <w:r w:rsidR="00543EA4" w:rsidRPr="005A4578">
        <w:rPr>
          <w:sz w:val="24"/>
          <w:szCs w:val="24"/>
        </w:rPr>
        <w:t>major</w:t>
      </w:r>
      <w:r w:rsidR="001E6567">
        <w:rPr>
          <w:sz w:val="24"/>
          <w:szCs w:val="24"/>
        </w:rPr>
        <w:t xml:space="preserve"> </w:t>
      </w:r>
      <w:r w:rsidR="00543EA4" w:rsidRPr="005A4578">
        <w:rPr>
          <w:sz w:val="24"/>
          <w:szCs w:val="24"/>
        </w:rPr>
        <w:t>cardiovascu</w:t>
      </w:r>
      <w:r w:rsidRPr="005A4578">
        <w:rPr>
          <w:sz w:val="24"/>
          <w:szCs w:val="24"/>
        </w:rPr>
        <w:t xml:space="preserve">lar risk factors in the </w:t>
      </w:r>
      <w:r w:rsidR="00543EA4" w:rsidRPr="005A4578">
        <w:rPr>
          <w:sz w:val="24"/>
          <w:szCs w:val="24"/>
        </w:rPr>
        <w:t>C</w:t>
      </w:r>
      <w:r w:rsidRPr="005A4578">
        <w:rPr>
          <w:sz w:val="24"/>
          <w:szCs w:val="24"/>
        </w:rPr>
        <w:t xml:space="preserve">zech population between 1985 and 2007/8. </w:t>
      </w:r>
      <w:r w:rsidR="00543EA4" w:rsidRPr="005A4578">
        <w:rPr>
          <w:sz w:val="24"/>
          <w:szCs w:val="24"/>
        </w:rPr>
        <w:t>C</w:t>
      </w:r>
      <w:r w:rsidRPr="005A4578">
        <w:rPr>
          <w:sz w:val="24"/>
          <w:szCs w:val="24"/>
        </w:rPr>
        <w:t xml:space="preserve">zech </w:t>
      </w:r>
      <w:r w:rsidR="00D22D56" w:rsidRPr="005A4578">
        <w:rPr>
          <w:sz w:val="24"/>
          <w:szCs w:val="24"/>
        </w:rPr>
        <w:t>MONICA</w:t>
      </w:r>
      <w:r w:rsidRPr="005A4578">
        <w:rPr>
          <w:sz w:val="24"/>
          <w:szCs w:val="24"/>
        </w:rPr>
        <w:t xml:space="preserve"> and </w:t>
      </w:r>
      <w:r w:rsidR="00543EA4" w:rsidRPr="005A4578">
        <w:rPr>
          <w:sz w:val="24"/>
          <w:szCs w:val="24"/>
        </w:rPr>
        <w:t>C</w:t>
      </w:r>
      <w:r w:rsidRPr="005A4578">
        <w:rPr>
          <w:sz w:val="24"/>
          <w:szCs w:val="24"/>
        </w:rPr>
        <w:t>zech post-</w:t>
      </w:r>
      <w:r w:rsidR="00D22D56" w:rsidRPr="005A4578">
        <w:rPr>
          <w:sz w:val="24"/>
          <w:szCs w:val="24"/>
        </w:rPr>
        <w:t>MONICA</w:t>
      </w:r>
      <w:r w:rsidRPr="005A4578">
        <w:rPr>
          <w:sz w:val="24"/>
          <w:szCs w:val="24"/>
        </w:rPr>
        <w:t xml:space="preserve">. </w:t>
      </w:r>
      <w:r w:rsidRPr="005A4578">
        <w:rPr>
          <w:i/>
          <w:sz w:val="24"/>
          <w:szCs w:val="24"/>
        </w:rPr>
        <w:t>Atherosclerosis</w:t>
      </w:r>
      <w:r w:rsidRPr="003F5159">
        <w:rPr>
          <w:i/>
          <w:sz w:val="24"/>
          <w:szCs w:val="24"/>
          <w:rPrChange w:id="1664" w:author="deborah gregg" w:date="2018-08-21T16:09:00Z">
            <w:rPr>
              <w:b/>
              <w:bCs/>
              <w:sz w:val="24"/>
              <w:szCs w:val="24"/>
            </w:rPr>
          </w:rPrChange>
        </w:rPr>
        <w:t>, 211</w:t>
      </w:r>
      <w:ins w:id="1665" w:author="deborah gregg" w:date="2018-08-21T16:09:00Z">
        <w:r w:rsidR="003F5159" w:rsidRPr="003F5159">
          <w:rPr>
            <w:i/>
            <w:sz w:val="24"/>
            <w:szCs w:val="24"/>
            <w:rPrChange w:id="1666" w:author="deborah gregg" w:date="2018-08-21T16:09:00Z">
              <w:rPr>
                <w:b/>
                <w:bCs/>
                <w:sz w:val="24"/>
                <w:szCs w:val="24"/>
              </w:rPr>
            </w:rPrChange>
          </w:rPr>
          <w:t xml:space="preserve">, </w:t>
        </w:r>
      </w:ins>
      <w:del w:id="1667" w:author="deborah gregg" w:date="2018-08-21T16:09:00Z">
        <w:r w:rsidRPr="005A4578" w:rsidDel="003F5159">
          <w:rPr>
            <w:sz w:val="24"/>
            <w:szCs w:val="24"/>
          </w:rPr>
          <w:delText>(2):</w:delText>
        </w:r>
      </w:del>
      <w:r w:rsidRPr="005A4578">
        <w:rPr>
          <w:sz w:val="24"/>
          <w:szCs w:val="24"/>
        </w:rPr>
        <w:t>676–681.</w:t>
      </w:r>
    </w:p>
    <w:p w14:paraId="02A55926" w14:textId="399A42A0" w:rsidR="002F6B4E" w:rsidRPr="005A4578" w:rsidRDefault="00654572" w:rsidP="0008093A">
      <w:pPr>
        <w:pStyle w:val="BodyText"/>
        <w:spacing w:line="480" w:lineRule="auto"/>
        <w:ind w:left="720" w:hanging="720"/>
        <w:rPr>
          <w:sz w:val="24"/>
          <w:szCs w:val="24"/>
        </w:rPr>
      </w:pPr>
      <w:bookmarkStart w:id="1668" w:name="_bookmark13"/>
      <w:bookmarkEnd w:id="1668"/>
      <w:r w:rsidRPr="005A4578">
        <w:rPr>
          <w:sz w:val="24"/>
          <w:szCs w:val="24"/>
        </w:rPr>
        <w:t xml:space="preserve">Colchero, F., Rau, R., Jones, O. R., Barthold, J. A., Conde, D. A., Lenart, A., </w:t>
      </w:r>
      <w:del w:id="1669" w:author="deborah gregg" w:date="2018-08-21T16:10:00Z">
        <w:r w:rsidRPr="005A4578" w:rsidDel="003F5159">
          <w:rPr>
            <w:sz w:val="24"/>
            <w:szCs w:val="24"/>
          </w:rPr>
          <w:delText>Nemeth, L., Scheuerlein, A., Schoeley, J., Torres, C</w:delText>
        </w:r>
        <w:r w:rsidRPr="003F5159" w:rsidDel="003F5159">
          <w:rPr>
            <w:sz w:val="24"/>
            <w:szCs w:val="24"/>
          </w:rPr>
          <w:delText>.,</w:delText>
        </w:r>
      </w:del>
      <w:ins w:id="1670" w:author="deborah gregg" w:date="2018-08-21T16:10:00Z">
        <w:r w:rsidR="003F5159">
          <w:rPr>
            <w:sz w:val="24"/>
            <w:szCs w:val="24"/>
          </w:rPr>
          <w:t>. . .</w:t>
        </w:r>
      </w:ins>
      <w:r w:rsidRPr="003F5159">
        <w:rPr>
          <w:sz w:val="24"/>
          <w:szCs w:val="24"/>
        </w:rPr>
        <w:t xml:space="preserve"> </w:t>
      </w:r>
      <w:del w:id="1671" w:author="deborah gregg" w:date="2018-08-21T16:10:00Z">
        <w:r w:rsidRPr="003F5159" w:rsidDel="003F5159">
          <w:rPr>
            <w:sz w:val="24"/>
            <w:szCs w:val="24"/>
          </w:rPr>
          <w:delText>et al</w:delText>
        </w:r>
      </w:del>
      <w:ins w:id="1672" w:author="deborah gregg" w:date="2018-08-21T16:10:00Z">
        <w:r w:rsidR="003F5159">
          <w:rPr>
            <w:sz w:val="24"/>
            <w:szCs w:val="24"/>
          </w:rPr>
          <w:t>Vaupel, J. W</w:t>
        </w:r>
      </w:ins>
      <w:r w:rsidRPr="003F5159">
        <w:rPr>
          <w:sz w:val="24"/>
          <w:szCs w:val="24"/>
        </w:rPr>
        <w:t>.</w:t>
      </w:r>
      <w:r w:rsidRPr="005A4578">
        <w:rPr>
          <w:sz w:val="24"/>
          <w:szCs w:val="24"/>
        </w:rPr>
        <w:t xml:space="preserve"> (2016). The emergence of longevous populations. </w:t>
      </w:r>
      <w:r w:rsidRPr="005A4578">
        <w:rPr>
          <w:i/>
          <w:sz w:val="24"/>
          <w:szCs w:val="24"/>
        </w:rPr>
        <w:t>Proceedings of the National Academy of Sciences</w:t>
      </w:r>
      <w:r w:rsidRPr="003F5159">
        <w:rPr>
          <w:i/>
          <w:sz w:val="24"/>
          <w:szCs w:val="24"/>
          <w:rPrChange w:id="1673" w:author="deborah gregg" w:date="2018-08-21T16:12:00Z">
            <w:rPr>
              <w:b/>
              <w:bCs/>
              <w:sz w:val="24"/>
              <w:szCs w:val="24"/>
            </w:rPr>
          </w:rPrChange>
        </w:rPr>
        <w:t>, 113</w:t>
      </w:r>
      <w:ins w:id="1674" w:author="deborah gregg" w:date="2018-08-21T16:12:00Z">
        <w:r w:rsidR="003F5159" w:rsidRPr="003F5159">
          <w:rPr>
            <w:i/>
            <w:sz w:val="24"/>
            <w:szCs w:val="24"/>
            <w:rPrChange w:id="1675" w:author="deborah gregg" w:date="2018-08-21T16:12:00Z">
              <w:rPr>
                <w:b/>
                <w:bCs/>
                <w:sz w:val="24"/>
                <w:szCs w:val="24"/>
              </w:rPr>
            </w:rPrChange>
          </w:rPr>
          <w:t>,</w:t>
        </w:r>
        <w:r w:rsidR="003F5159">
          <w:rPr>
            <w:sz w:val="24"/>
            <w:szCs w:val="24"/>
          </w:rPr>
          <w:t xml:space="preserve"> </w:t>
        </w:r>
      </w:ins>
      <w:del w:id="1676" w:author="deborah gregg" w:date="2018-08-21T16:12:00Z">
        <w:r w:rsidRPr="005A4578" w:rsidDel="003F5159">
          <w:rPr>
            <w:sz w:val="24"/>
            <w:szCs w:val="24"/>
          </w:rPr>
          <w:delText>(48):</w:delText>
        </w:r>
      </w:del>
      <w:r w:rsidRPr="005A4578">
        <w:rPr>
          <w:sz w:val="24"/>
          <w:szCs w:val="24"/>
        </w:rPr>
        <w:t>E7681–E7690.</w:t>
      </w:r>
      <w:ins w:id="1677" w:author="deborah gregg" w:date="2018-08-21T16:12:00Z">
        <w:r w:rsidR="003F5159">
          <w:rPr>
            <w:sz w:val="24"/>
            <w:szCs w:val="24"/>
          </w:rPr>
          <w:t xml:space="preserve"> https://doi.org/</w:t>
        </w:r>
        <w:r w:rsidR="003F5159" w:rsidRPr="003F5159">
          <w:rPr>
            <w:sz w:val="24"/>
            <w:szCs w:val="24"/>
          </w:rPr>
          <w:t>10.1073/pnas.1612191113</w:t>
        </w:r>
      </w:ins>
    </w:p>
    <w:p w14:paraId="1C59C5E6" w14:textId="215E599B" w:rsidR="002F6B4E" w:rsidRPr="005A4578" w:rsidRDefault="00654572" w:rsidP="0008093A">
      <w:pPr>
        <w:spacing w:line="480" w:lineRule="auto"/>
        <w:ind w:left="720" w:hanging="720"/>
        <w:rPr>
          <w:sz w:val="24"/>
          <w:szCs w:val="24"/>
        </w:rPr>
      </w:pPr>
      <w:bookmarkStart w:id="1678" w:name="_bookmark14"/>
      <w:bookmarkEnd w:id="1678"/>
      <w:r w:rsidRPr="005A4578">
        <w:rPr>
          <w:sz w:val="24"/>
          <w:szCs w:val="24"/>
        </w:rPr>
        <w:t xml:space="preserve">Cooper, R., Schatzkin, A., </w:t>
      </w:r>
      <w:del w:id="1679" w:author="deborah gregg" w:date="2018-08-20T19:34:00Z">
        <w:r w:rsidRPr="005A4578" w:rsidDel="00633F52">
          <w:rPr>
            <w:sz w:val="24"/>
            <w:szCs w:val="24"/>
          </w:rPr>
          <w:delText xml:space="preserve">and </w:delText>
        </w:r>
      </w:del>
      <w:ins w:id="1680" w:author="deborah gregg" w:date="2018-08-20T19:34:00Z">
        <w:r w:rsidR="00633F52">
          <w:rPr>
            <w:sz w:val="24"/>
            <w:szCs w:val="24"/>
          </w:rPr>
          <w:t>&amp;</w:t>
        </w:r>
        <w:r w:rsidR="00633F52" w:rsidRPr="005A4578">
          <w:rPr>
            <w:sz w:val="24"/>
            <w:szCs w:val="24"/>
          </w:rPr>
          <w:t xml:space="preserve"> </w:t>
        </w:r>
      </w:ins>
      <w:r w:rsidRPr="005A4578">
        <w:rPr>
          <w:sz w:val="24"/>
          <w:szCs w:val="24"/>
        </w:rPr>
        <w:t>Sempos, C. (1984). Rising death rates among Polish men.</w:t>
      </w:r>
      <w:r w:rsidR="001E6567">
        <w:rPr>
          <w:sz w:val="24"/>
          <w:szCs w:val="24"/>
        </w:rPr>
        <w:t xml:space="preserve"> </w:t>
      </w:r>
      <w:r w:rsidRPr="005A4578">
        <w:rPr>
          <w:i/>
          <w:sz w:val="24"/>
          <w:szCs w:val="24"/>
        </w:rPr>
        <w:lastRenderedPageBreak/>
        <w:t>International</w:t>
      </w:r>
      <w:r w:rsidR="001E6567">
        <w:rPr>
          <w:i/>
          <w:sz w:val="24"/>
          <w:szCs w:val="24"/>
        </w:rPr>
        <w:t xml:space="preserve"> </w:t>
      </w:r>
      <w:r w:rsidRPr="005A4578">
        <w:rPr>
          <w:i/>
          <w:sz w:val="24"/>
          <w:szCs w:val="24"/>
        </w:rPr>
        <w:t>Journal of Health Services</w:t>
      </w:r>
      <w:r w:rsidRPr="00A81A31">
        <w:rPr>
          <w:i/>
          <w:sz w:val="24"/>
          <w:szCs w:val="24"/>
          <w:rPrChange w:id="1681" w:author="deborah gregg" w:date="2018-08-21T16:14:00Z">
            <w:rPr>
              <w:b/>
              <w:bCs/>
              <w:sz w:val="24"/>
              <w:szCs w:val="24"/>
            </w:rPr>
          </w:rPrChange>
        </w:rPr>
        <w:t>, 14</w:t>
      </w:r>
      <w:ins w:id="1682" w:author="deborah gregg" w:date="2018-08-21T16:14:00Z">
        <w:r w:rsidR="00A81A31" w:rsidRPr="00A81A31">
          <w:rPr>
            <w:i/>
            <w:sz w:val="24"/>
            <w:szCs w:val="24"/>
            <w:rPrChange w:id="1683" w:author="deborah gregg" w:date="2018-08-21T16:14:00Z">
              <w:rPr>
                <w:b/>
                <w:bCs/>
                <w:sz w:val="24"/>
                <w:szCs w:val="24"/>
              </w:rPr>
            </w:rPrChange>
          </w:rPr>
          <w:t>,</w:t>
        </w:r>
        <w:r w:rsidR="00A81A31">
          <w:rPr>
            <w:sz w:val="24"/>
            <w:szCs w:val="24"/>
          </w:rPr>
          <w:t xml:space="preserve"> </w:t>
        </w:r>
      </w:ins>
      <w:del w:id="1684" w:author="deborah gregg" w:date="2018-08-21T16:14:00Z">
        <w:r w:rsidRPr="005A4578" w:rsidDel="00A81A31">
          <w:rPr>
            <w:sz w:val="24"/>
            <w:szCs w:val="24"/>
          </w:rPr>
          <w:delText>(2):</w:delText>
        </w:r>
      </w:del>
      <w:r w:rsidRPr="005A4578">
        <w:rPr>
          <w:sz w:val="24"/>
          <w:szCs w:val="24"/>
        </w:rPr>
        <w:t>289–302.</w:t>
      </w:r>
    </w:p>
    <w:p w14:paraId="3B09B9C9" w14:textId="3BA04F26" w:rsidR="002F6B4E" w:rsidRPr="005A4578" w:rsidRDefault="00654572" w:rsidP="0008093A">
      <w:pPr>
        <w:pStyle w:val="BodyText"/>
        <w:spacing w:line="480" w:lineRule="auto"/>
        <w:ind w:left="720" w:hanging="720"/>
        <w:rPr>
          <w:sz w:val="24"/>
          <w:szCs w:val="24"/>
        </w:rPr>
      </w:pPr>
      <w:bookmarkStart w:id="1685" w:name="_bookmark15"/>
      <w:bookmarkEnd w:id="1685"/>
      <w:r w:rsidRPr="005A4578">
        <w:rPr>
          <w:sz w:val="24"/>
          <w:szCs w:val="24"/>
        </w:rPr>
        <w:t>Edwards, R. D.</w:t>
      </w:r>
      <w:ins w:id="1686" w:author="deborah gregg" w:date="2018-08-20T19:34:00Z">
        <w:r w:rsidR="00633F52">
          <w:rPr>
            <w:sz w:val="24"/>
            <w:szCs w:val="24"/>
          </w:rPr>
          <w:t>,</w:t>
        </w:r>
      </w:ins>
      <w:r w:rsidRPr="005A4578">
        <w:rPr>
          <w:sz w:val="24"/>
          <w:szCs w:val="24"/>
        </w:rPr>
        <w:t xml:space="preserve"> </w:t>
      </w:r>
      <w:del w:id="1687" w:author="deborah gregg" w:date="2018-08-20T19:34:00Z">
        <w:r w:rsidRPr="005A4578" w:rsidDel="00633F52">
          <w:rPr>
            <w:sz w:val="24"/>
            <w:szCs w:val="24"/>
          </w:rPr>
          <w:delText xml:space="preserve">and </w:delText>
        </w:r>
      </w:del>
      <w:ins w:id="1688" w:author="deborah gregg" w:date="2018-08-20T19:34:00Z">
        <w:r w:rsidR="00633F52">
          <w:rPr>
            <w:sz w:val="24"/>
            <w:szCs w:val="24"/>
          </w:rPr>
          <w:t>&amp;</w:t>
        </w:r>
        <w:r w:rsidR="00633F52" w:rsidRPr="005A4578">
          <w:rPr>
            <w:sz w:val="24"/>
            <w:szCs w:val="24"/>
          </w:rPr>
          <w:t xml:space="preserve"> </w:t>
        </w:r>
      </w:ins>
      <w:r w:rsidRPr="005A4578">
        <w:rPr>
          <w:sz w:val="24"/>
          <w:szCs w:val="24"/>
        </w:rPr>
        <w:t xml:space="preserve">Tuljapurkar, S. (2005). Inequality in life spans and a new perspective on mortality convergence across industrialized countries. </w:t>
      </w:r>
      <w:r w:rsidRPr="005A4578">
        <w:rPr>
          <w:i/>
          <w:sz w:val="24"/>
          <w:szCs w:val="24"/>
        </w:rPr>
        <w:t>Population and Development Review</w:t>
      </w:r>
      <w:r w:rsidRPr="00A81A31">
        <w:rPr>
          <w:i/>
          <w:sz w:val="24"/>
          <w:szCs w:val="24"/>
          <w:rPrChange w:id="1689" w:author="deborah gregg" w:date="2018-08-21T16:15:00Z">
            <w:rPr>
              <w:b/>
              <w:bCs/>
              <w:sz w:val="24"/>
              <w:szCs w:val="24"/>
            </w:rPr>
          </w:rPrChange>
        </w:rPr>
        <w:t>, 31</w:t>
      </w:r>
      <w:ins w:id="1690" w:author="deborah gregg" w:date="2018-08-21T16:15:00Z">
        <w:r w:rsidR="00A81A31" w:rsidRPr="00A81A31">
          <w:rPr>
            <w:i/>
            <w:sz w:val="24"/>
            <w:szCs w:val="24"/>
            <w:rPrChange w:id="1691" w:author="deborah gregg" w:date="2018-08-21T16:15:00Z">
              <w:rPr>
                <w:b/>
                <w:bCs/>
                <w:sz w:val="24"/>
                <w:szCs w:val="24"/>
              </w:rPr>
            </w:rPrChange>
          </w:rPr>
          <w:t>,</w:t>
        </w:r>
        <w:r w:rsidR="00A81A31">
          <w:rPr>
            <w:sz w:val="24"/>
            <w:szCs w:val="24"/>
          </w:rPr>
          <w:t xml:space="preserve"> </w:t>
        </w:r>
      </w:ins>
      <w:del w:id="1692" w:author="deborah gregg" w:date="2018-08-21T16:15:00Z">
        <w:r w:rsidRPr="005A4578" w:rsidDel="00A81A31">
          <w:rPr>
            <w:sz w:val="24"/>
            <w:szCs w:val="24"/>
          </w:rPr>
          <w:delText>(4):</w:delText>
        </w:r>
      </w:del>
      <w:r w:rsidRPr="005A4578">
        <w:rPr>
          <w:sz w:val="24"/>
          <w:szCs w:val="24"/>
        </w:rPr>
        <w:t>645–674.</w:t>
      </w:r>
    </w:p>
    <w:p w14:paraId="5C99FE90" w14:textId="4D83421C" w:rsidR="007F344B" w:rsidRPr="00C121B0" w:rsidRDefault="00654572" w:rsidP="00DA3C06">
      <w:pPr>
        <w:pStyle w:val="BodyText"/>
        <w:spacing w:line="480" w:lineRule="auto"/>
        <w:ind w:left="720" w:hanging="720"/>
        <w:rPr>
          <w:b/>
          <w:sz w:val="24"/>
          <w:szCs w:val="24"/>
          <w:rPrChange w:id="1693" w:author="Laura Tesch" w:date="2018-08-31T07:08:00Z">
            <w:rPr>
              <w:sz w:val="24"/>
              <w:szCs w:val="24"/>
            </w:rPr>
          </w:rPrChange>
        </w:rPr>
      </w:pPr>
      <w:bookmarkStart w:id="1694" w:name="_bookmark16"/>
      <w:bookmarkEnd w:id="1694"/>
      <w:del w:id="1695" w:author="deborah gregg" w:date="2018-08-21T16:24:00Z">
        <w:r w:rsidRPr="005A4578" w:rsidDel="009F6E2C">
          <w:rPr>
            <w:sz w:val="24"/>
            <w:szCs w:val="24"/>
          </w:rPr>
          <w:delText>Evgeny, R. Y</w:delText>
        </w:r>
      </w:del>
      <w:del w:id="1696" w:author="deborah gregg" w:date="2018-08-21T16:29:00Z">
        <w:r w:rsidRPr="005A4578" w:rsidDel="002B122B">
          <w:rPr>
            <w:sz w:val="24"/>
            <w:szCs w:val="24"/>
          </w:rPr>
          <w:delText xml:space="preserve">. (2010). Beverage-specific alcohol sales and violent mortality in Russia. </w:delText>
        </w:r>
        <w:r w:rsidRPr="005A4578" w:rsidDel="002B122B">
          <w:rPr>
            <w:i/>
            <w:sz w:val="24"/>
            <w:szCs w:val="24"/>
          </w:rPr>
          <w:delText>Adicciones</w:delText>
        </w:r>
        <w:r w:rsidRPr="009F6E2C" w:rsidDel="002B122B">
          <w:rPr>
            <w:i/>
            <w:sz w:val="24"/>
            <w:szCs w:val="24"/>
            <w:rPrChange w:id="1697" w:author="deborah gregg" w:date="2018-08-21T16:24:00Z">
              <w:rPr>
                <w:b/>
                <w:bCs/>
                <w:sz w:val="24"/>
                <w:szCs w:val="24"/>
              </w:rPr>
            </w:rPrChange>
          </w:rPr>
          <w:delText>, 22</w:delText>
        </w:r>
      </w:del>
      <w:del w:id="1698" w:author="deborah gregg" w:date="2018-08-21T16:24:00Z">
        <w:r w:rsidRPr="009F6E2C" w:rsidDel="009F6E2C">
          <w:rPr>
            <w:i/>
            <w:sz w:val="24"/>
            <w:szCs w:val="24"/>
            <w:rPrChange w:id="1699" w:author="deborah gregg" w:date="2018-08-21T16:24:00Z">
              <w:rPr>
                <w:b/>
                <w:bCs/>
                <w:sz w:val="24"/>
                <w:szCs w:val="24"/>
              </w:rPr>
            </w:rPrChange>
          </w:rPr>
          <w:delText>(4)</w:delText>
        </w:r>
      </w:del>
      <w:del w:id="1700" w:author="deborah gregg" w:date="2018-08-21T16:29:00Z">
        <w:r w:rsidRPr="005A4578" w:rsidDel="002B122B">
          <w:rPr>
            <w:sz w:val="24"/>
            <w:szCs w:val="24"/>
          </w:rPr>
          <w:delText>.</w:delText>
        </w:r>
        <w:bookmarkStart w:id="1701" w:name="_bookmark17"/>
        <w:bookmarkEnd w:id="1701"/>
        <w:r w:rsidRPr="005A4578" w:rsidDel="002B122B">
          <w:rPr>
            <w:sz w:val="24"/>
            <w:szCs w:val="24"/>
          </w:rPr>
          <w:delText xml:space="preserve"> </w:delText>
        </w:r>
      </w:del>
      <w:ins w:id="1702" w:author="Laura Tesch" w:date="2018-08-31T07:08:00Z">
        <w:r w:rsidR="00C121B0">
          <w:rPr>
            <w:b/>
            <w:sz w:val="24"/>
            <w:szCs w:val="24"/>
          </w:rPr>
          <w:t xml:space="preserve">[AU: Author’s </w:t>
        </w:r>
        <w:r w:rsidR="00C121B0" w:rsidRPr="00C121B0">
          <w:rPr>
            <w:b/>
            <w:sz w:val="24"/>
            <w:szCs w:val="24"/>
          </w:rPr>
          <w:t xml:space="preserve">surname is </w:t>
        </w:r>
        <w:r w:rsidR="00C121B0" w:rsidRPr="00215421">
          <w:rPr>
            <w:b/>
            <w:sz w:val="24"/>
            <w:szCs w:val="24"/>
          </w:rPr>
          <w:t>Razvodovsky.</w:t>
        </w:r>
        <w:r w:rsidR="00C121B0">
          <w:rPr>
            <w:b/>
            <w:sz w:val="24"/>
            <w:szCs w:val="24"/>
          </w:rPr>
          <w:t xml:space="preserve"> </w:t>
        </w:r>
      </w:ins>
      <w:ins w:id="1703" w:author="Laura Tesch" w:date="2018-08-31T07:09:00Z">
        <w:r w:rsidR="00C121B0">
          <w:rPr>
            <w:b/>
            <w:sz w:val="24"/>
            <w:szCs w:val="24"/>
          </w:rPr>
          <w:t xml:space="preserve">We </w:t>
        </w:r>
      </w:ins>
      <w:ins w:id="1704" w:author="Laura Tesch" w:date="2018-08-31T07:08:00Z">
        <w:r w:rsidR="00C121B0">
          <w:rPr>
            <w:b/>
            <w:sz w:val="24"/>
            <w:szCs w:val="24"/>
          </w:rPr>
          <w:t xml:space="preserve">moved </w:t>
        </w:r>
      </w:ins>
      <w:ins w:id="1705" w:author="Laura Tesch" w:date="2018-08-31T07:09:00Z">
        <w:r w:rsidR="00C121B0">
          <w:rPr>
            <w:b/>
            <w:sz w:val="24"/>
            <w:szCs w:val="24"/>
          </w:rPr>
          <w:t xml:space="preserve">this entry </w:t>
        </w:r>
      </w:ins>
      <w:ins w:id="1706" w:author="Laura Tesch" w:date="2018-08-31T07:08:00Z">
        <w:r w:rsidR="00C121B0">
          <w:rPr>
            <w:b/>
            <w:sz w:val="24"/>
            <w:szCs w:val="24"/>
          </w:rPr>
          <w:t xml:space="preserve">to </w:t>
        </w:r>
      </w:ins>
      <w:ins w:id="1707" w:author="Laura Tesch" w:date="2018-08-31T07:09:00Z">
        <w:r w:rsidR="00C121B0">
          <w:rPr>
            <w:b/>
            <w:sz w:val="24"/>
            <w:szCs w:val="24"/>
          </w:rPr>
          <w:t>alphabetical order in the list.]</w:t>
        </w:r>
      </w:ins>
    </w:p>
    <w:p w14:paraId="4E5BBE42" w14:textId="1AC7C430" w:rsidR="002F6B4E" w:rsidRPr="005A4578" w:rsidRDefault="00654572" w:rsidP="00DA3C06">
      <w:pPr>
        <w:pStyle w:val="BodyText"/>
        <w:spacing w:line="480" w:lineRule="auto"/>
        <w:ind w:left="720" w:hanging="720"/>
        <w:rPr>
          <w:sz w:val="24"/>
          <w:szCs w:val="24"/>
        </w:rPr>
      </w:pPr>
      <w:r w:rsidRPr="005A4578">
        <w:rPr>
          <w:sz w:val="24"/>
          <w:szCs w:val="24"/>
        </w:rPr>
        <w:t>Fihel, A.</w:t>
      </w:r>
      <w:ins w:id="1708" w:author="deborah gregg" w:date="2018-08-23T15:48:00Z">
        <w:r w:rsidR="00F776E9">
          <w:rPr>
            <w:sz w:val="24"/>
            <w:szCs w:val="24"/>
          </w:rPr>
          <w:t>,</w:t>
        </w:r>
      </w:ins>
      <w:r w:rsidRPr="005A4578">
        <w:rPr>
          <w:sz w:val="24"/>
          <w:szCs w:val="24"/>
        </w:rPr>
        <w:t xml:space="preserve"> </w:t>
      </w:r>
      <w:del w:id="1709" w:author="deborah gregg" w:date="2018-08-23T15:48:00Z">
        <w:r w:rsidRPr="005A4578" w:rsidDel="00F776E9">
          <w:rPr>
            <w:sz w:val="24"/>
            <w:szCs w:val="24"/>
          </w:rPr>
          <w:delText xml:space="preserve">and </w:delText>
        </w:r>
      </w:del>
      <w:ins w:id="1710" w:author="deborah gregg" w:date="2018-08-23T15:48:00Z">
        <w:r w:rsidR="00F776E9">
          <w:rPr>
            <w:sz w:val="24"/>
            <w:szCs w:val="24"/>
          </w:rPr>
          <w:t>&amp;</w:t>
        </w:r>
        <w:r w:rsidR="00F776E9" w:rsidRPr="005A4578">
          <w:rPr>
            <w:sz w:val="24"/>
            <w:szCs w:val="24"/>
          </w:rPr>
          <w:t xml:space="preserve"> </w:t>
        </w:r>
      </w:ins>
      <w:r w:rsidRPr="005A4578">
        <w:rPr>
          <w:sz w:val="24"/>
          <w:szCs w:val="24"/>
        </w:rPr>
        <w:t>Pechholdov</w:t>
      </w:r>
      <w:r w:rsidR="00061383">
        <w:rPr>
          <w:sz w:val="24"/>
          <w:szCs w:val="24"/>
        </w:rPr>
        <w:t>á</w:t>
      </w:r>
      <w:r w:rsidRPr="005A4578">
        <w:rPr>
          <w:sz w:val="24"/>
          <w:szCs w:val="24"/>
        </w:rPr>
        <w:t>, M. (2017). Between pioneers of the cardiovascular revolution and its late followers:</w:t>
      </w:r>
      <w:r w:rsidR="00DA3C06">
        <w:rPr>
          <w:sz w:val="24"/>
          <w:szCs w:val="24"/>
        </w:rPr>
        <w:t xml:space="preserve"> </w:t>
      </w:r>
      <w:r w:rsidRPr="005A4578">
        <w:rPr>
          <w:sz w:val="24"/>
          <w:szCs w:val="24"/>
        </w:rPr>
        <w:t xml:space="preserve">Mortality changes in the </w:t>
      </w:r>
      <w:r w:rsidR="006E3CC6" w:rsidRPr="005A4578">
        <w:rPr>
          <w:sz w:val="24"/>
          <w:szCs w:val="24"/>
        </w:rPr>
        <w:t xml:space="preserve">Czech Republic </w:t>
      </w:r>
      <w:r w:rsidRPr="005A4578">
        <w:rPr>
          <w:sz w:val="24"/>
          <w:szCs w:val="24"/>
        </w:rPr>
        <w:t xml:space="preserve">and </w:t>
      </w:r>
      <w:r w:rsidR="006E3CC6" w:rsidRPr="005A4578">
        <w:rPr>
          <w:sz w:val="24"/>
          <w:szCs w:val="24"/>
        </w:rPr>
        <w:t xml:space="preserve">Poland </w:t>
      </w:r>
      <w:r w:rsidRPr="005A4578">
        <w:rPr>
          <w:sz w:val="24"/>
          <w:szCs w:val="24"/>
        </w:rPr>
        <w:t>since 1968.</w:t>
      </w:r>
      <w:r w:rsidR="001E6567">
        <w:rPr>
          <w:sz w:val="24"/>
          <w:szCs w:val="24"/>
        </w:rPr>
        <w:t xml:space="preserve"> </w:t>
      </w:r>
      <w:r w:rsidRPr="005A4578">
        <w:rPr>
          <w:i/>
          <w:sz w:val="24"/>
          <w:szCs w:val="24"/>
        </w:rPr>
        <w:t>European</w:t>
      </w:r>
      <w:r w:rsidR="001E6567">
        <w:rPr>
          <w:i/>
          <w:sz w:val="24"/>
          <w:szCs w:val="24"/>
        </w:rPr>
        <w:t xml:space="preserve"> </w:t>
      </w:r>
      <w:r w:rsidRPr="005A4578">
        <w:rPr>
          <w:i/>
          <w:sz w:val="24"/>
          <w:szCs w:val="24"/>
        </w:rPr>
        <w:t>Journal of Population</w:t>
      </w:r>
      <w:r w:rsidRPr="00061383">
        <w:rPr>
          <w:i/>
          <w:sz w:val="24"/>
          <w:szCs w:val="24"/>
          <w:rPrChange w:id="1711" w:author="deborah gregg" w:date="2018-08-21T16:32:00Z">
            <w:rPr>
              <w:b/>
              <w:bCs/>
              <w:sz w:val="24"/>
              <w:szCs w:val="24"/>
            </w:rPr>
          </w:rPrChange>
        </w:rPr>
        <w:t>, 33</w:t>
      </w:r>
      <w:ins w:id="1712" w:author="deborah gregg" w:date="2018-08-21T16:32:00Z">
        <w:r w:rsidR="00061383" w:rsidRPr="00061383">
          <w:rPr>
            <w:i/>
            <w:sz w:val="24"/>
            <w:szCs w:val="24"/>
            <w:rPrChange w:id="1713" w:author="deborah gregg" w:date="2018-08-21T16:32:00Z">
              <w:rPr>
                <w:b/>
                <w:bCs/>
                <w:sz w:val="24"/>
                <w:szCs w:val="24"/>
              </w:rPr>
            </w:rPrChange>
          </w:rPr>
          <w:t>,</w:t>
        </w:r>
        <w:r w:rsidR="00061383">
          <w:rPr>
            <w:sz w:val="24"/>
            <w:szCs w:val="24"/>
          </w:rPr>
          <w:t xml:space="preserve"> </w:t>
        </w:r>
      </w:ins>
      <w:del w:id="1714" w:author="deborah gregg" w:date="2018-08-21T16:32:00Z">
        <w:r w:rsidRPr="005A4578" w:rsidDel="00061383">
          <w:rPr>
            <w:sz w:val="24"/>
            <w:szCs w:val="24"/>
          </w:rPr>
          <w:delText>(5):</w:delText>
        </w:r>
      </w:del>
      <w:r w:rsidRPr="005A4578">
        <w:rPr>
          <w:sz w:val="24"/>
          <w:szCs w:val="24"/>
        </w:rPr>
        <w:t>651–678.</w:t>
      </w:r>
    </w:p>
    <w:p w14:paraId="309EBA27" w14:textId="5128D825" w:rsidR="002F6B4E" w:rsidRPr="005A4578" w:rsidRDefault="00654572" w:rsidP="0008093A">
      <w:pPr>
        <w:pStyle w:val="BodyText"/>
        <w:spacing w:line="480" w:lineRule="auto"/>
        <w:ind w:left="720" w:hanging="720"/>
        <w:rPr>
          <w:sz w:val="24"/>
          <w:szCs w:val="24"/>
        </w:rPr>
      </w:pPr>
      <w:bookmarkStart w:id="1715" w:name="_bookmark18"/>
      <w:bookmarkEnd w:id="1715"/>
      <w:r w:rsidRPr="005A4578">
        <w:rPr>
          <w:sz w:val="24"/>
          <w:szCs w:val="24"/>
        </w:rPr>
        <w:t xml:space="preserve">Firebaugh, G., Acciai, F., Noah, A. J., Prather, C., </w:t>
      </w:r>
      <w:del w:id="1716" w:author="deborah gregg" w:date="2018-08-20T19:34:00Z">
        <w:r w:rsidRPr="005A4578" w:rsidDel="00633F52">
          <w:rPr>
            <w:sz w:val="24"/>
            <w:szCs w:val="24"/>
          </w:rPr>
          <w:delText xml:space="preserve">and </w:delText>
        </w:r>
      </w:del>
      <w:ins w:id="1717" w:author="deborah gregg" w:date="2018-08-20T19:34:00Z">
        <w:r w:rsidR="00633F52">
          <w:rPr>
            <w:sz w:val="24"/>
            <w:szCs w:val="24"/>
          </w:rPr>
          <w:t>&amp;</w:t>
        </w:r>
        <w:r w:rsidR="00633F52" w:rsidRPr="005A4578">
          <w:rPr>
            <w:sz w:val="24"/>
            <w:szCs w:val="24"/>
          </w:rPr>
          <w:t xml:space="preserve"> </w:t>
        </w:r>
      </w:ins>
      <w:r w:rsidRPr="005A4578">
        <w:rPr>
          <w:sz w:val="24"/>
          <w:szCs w:val="24"/>
        </w:rPr>
        <w:t>Nau, C. (2014).</w:t>
      </w:r>
      <w:r w:rsidR="001E6567">
        <w:rPr>
          <w:sz w:val="24"/>
          <w:szCs w:val="24"/>
        </w:rPr>
        <w:t xml:space="preserve"> </w:t>
      </w:r>
      <w:r w:rsidRPr="005A4578">
        <w:rPr>
          <w:sz w:val="24"/>
          <w:szCs w:val="24"/>
        </w:rPr>
        <w:t>Why lifespans are more variable</w:t>
      </w:r>
      <w:r w:rsidR="001E6567">
        <w:rPr>
          <w:sz w:val="24"/>
          <w:szCs w:val="24"/>
        </w:rPr>
        <w:t xml:space="preserve"> </w:t>
      </w:r>
      <w:r w:rsidRPr="005A4578">
        <w:rPr>
          <w:sz w:val="24"/>
          <w:szCs w:val="24"/>
        </w:rPr>
        <w:t xml:space="preserve">among blacks than among whites in the United States. </w:t>
      </w:r>
      <w:r w:rsidRPr="005A4578">
        <w:rPr>
          <w:i/>
          <w:sz w:val="24"/>
          <w:szCs w:val="24"/>
        </w:rPr>
        <w:t>Demography</w:t>
      </w:r>
      <w:r w:rsidRPr="00061383">
        <w:rPr>
          <w:i/>
          <w:sz w:val="24"/>
          <w:szCs w:val="24"/>
          <w:rPrChange w:id="1718" w:author="deborah gregg" w:date="2018-08-21T16:32:00Z">
            <w:rPr>
              <w:b/>
              <w:bCs/>
              <w:sz w:val="24"/>
              <w:szCs w:val="24"/>
            </w:rPr>
          </w:rPrChange>
        </w:rPr>
        <w:t>, 51</w:t>
      </w:r>
      <w:ins w:id="1719" w:author="deborah gregg" w:date="2018-08-21T16:32:00Z">
        <w:r w:rsidR="00061383" w:rsidRPr="00061383">
          <w:rPr>
            <w:i/>
            <w:sz w:val="24"/>
            <w:szCs w:val="24"/>
            <w:rPrChange w:id="1720" w:author="deborah gregg" w:date="2018-08-21T16:32:00Z">
              <w:rPr>
                <w:b/>
                <w:bCs/>
                <w:sz w:val="24"/>
                <w:szCs w:val="24"/>
              </w:rPr>
            </w:rPrChange>
          </w:rPr>
          <w:t xml:space="preserve">, </w:t>
        </w:r>
      </w:ins>
      <w:del w:id="1721" w:author="deborah gregg" w:date="2018-08-21T16:32:00Z">
        <w:r w:rsidRPr="005A4578" w:rsidDel="00061383">
          <w:rPr>
            <w:sz w:val="24"/>
            <w:szCs w:val="24"/>
          </w:rPr>
          <w:delText>(6):</w:delText>
        </w:r>
      </w:del>
      <w:r w:rsidRPr="005A4578">
        <w:rPr>
          <w:sz w:val="24"/>
          <w:szCs w:val="24"/>
        </w:rPr>
        <w:t>2025–2045.</w:t>
      </w:r>
    </w:p>
    <w:p w14:paraId="54582B48" w14:textId="26F8E2AD" w:rsidR="002F6B4E" w:rsidRPr="005A4578" w:rsidRDefault="00654572" w:rsidP="0008093A">
      <w:pPr>
        <w:pStyle w:val="BodyText"/>
        <w:spacing w:line="480" w:lineRule="auto"/>
        <w:ind w:left="720" w:hanging="720"/>
        <w:rPr>
          <w:sz w:val="24"/>
          <w:szCs w:val="24"/>
        </w:rPr>
      </w:pPr>
      <w:bookmarkStart w:id="1722" w:name="_bookmark19"/>
      <w:bookmarkEnd w:id="1722"/>
      <w:r w:rsidRPr="005A4578">
        <w:rPr>
          <w:sz w:val="24"/>
          <w:szCs w:val="24"/>
        </w:rPr>
        <w:t>Gillespie, D. O., Trotter,</w:t>
      </w:r>
      <w:r w:rsidR="001E6567">
        <w:rPr>
          <w:sz w:val="24"/>
          <w:szCs w:val="24"/>
        </w:rPr>
        <w:t xml:space="preserve"> </w:t>
      </w:r>
      <w:r w:rsidRPr="005A4578">
        <w:rPr>
          <w:sz w:val="24"/>
          <w:szCs w:val="24"/>
        </w:rPr>
        <w:t>M. V.,</w:t>
      </w:r>
      <w:r w:rsidR="001E6567">
        <w:rPr>
          <w:sz w:val="24"/>
          <w:szCs w:val="24"/>
        </w:rPr>
        <w:t xml:space="preserve"> </w:t>
      </w:r>
      <w:del w:id="1723" w:author="deborah gregg" w:date="2018-08-20T19:35:00Z">
        <w:r w:rsidRPr="005A4578" w:rsidDel="00633F52">
          <w:rPr>
            <w:sz w:val="24"/>
            <w:szCs w:val="24"/>
          </w:rPr>
          <w:delText xml:space="preserve">and </w:delText>
        </w:r>
      </w:del>
      <w:ins w:id="1724" w:author="deborah gregg" w:date="2018-08-20T19:35:00Z">
        <w:r w:rsidR="00633F52">
          <w:rPr>
            <w:sz w:val="24"/>
            <w:szCs w:val="24"/>
          </w:rPr>
          <w:t>&amp;</w:t>
        </w:r>
        <w:r w:rsidR="00633F52" w:rsidRPr="005A4578">
          <w:rPr>
            <w:sz w:val="24"/>
            <w:szCs w:val="24"/>
          </w:rPr>
          <w:t xml:space="preserve"> </w:t>
        </w:r>
      </w:ins>
      <w:r w:rsidRPr="005A4578">
        <w:rPr>
          <w:sz w:val="24"/>
          <w:szCs w:val="24"/>
        </w:rPr>
        <w:t>Tuljapurkar,</w:t>
      </w:r>
      <w:r w:rsidR="001E6567">
        <w:rPr>
          <w:sz w:val="24"/>
          <w:szCs w:val="24"/>
        </w:rPr>
        <w:t xml:space="preserve"> </w:t>
      </w:r>
      <w:r w:rsidRPr="005A4578">
        <w:rPr>
          <w:sz w:val="24"/>
          <w:szCs w:val="24"/>
        </w:rPr>
        <w:t>S. D. (2014).</w:t>
      </w:r>
      <w:r w:rsidR="001E6567">
        <w:rPr>
          <w:sz w:val="24"/>
          <w:szCs w:val="24"/>
        </w:rPr>
        <w:t xml:space="preserve"> </w:t>
      </w:r>
      <w:r w:rsidRPr="005A4578">
        <w:rPr>
          <w:sz w:val="24"/>
          <w:szCs w:val="24"/>
        </w:rPr>
        <w:t>Divergence in age patterns of mortality</w:t>
      </w:r>
      <w:r w:rsidR="001E6567">
        <w:rPr>
          <w:sz w:val="24"/>
          <w:szCs w:val="24"/>
        </w:rPr>
        <w:t xml:space="preserve"> </w:t>
      </w:r>
      <w:r w:rsidRPr="005A4578">
        <w:rPr>
          <w:sz w:val="24"/>
          <w:szCs w:val="24"/>
        </w:rPr>
        <w:t xml:space="preserve">change drives international divergence in lifespan inequality. </w:t>
      </w:r>
      <w:r w:rsidRPr="005A4578">
        <w:rPr>
          <w:i/>
          <w:sz w:val="24"/>
          <w:szCs w:val="24"/>
        </w:rPr>
        <w:t>Demography</w:t>
      </w:r>
      <w:r w:rsidRPr="00061383">
        <w:rPr>
          <w:i/>
          <w:sz w:val="24"/>
          <w:szCs w:val="24"/>
          <w:rPrChange w:id="1725" w:author="deborah gregg" w:date="2018-08-21T16:32:00Z">
            <w:rPr>
              <w:b/>
              <w:bCs/>
              <w:sz w:val="24"/>
              <w:szCs w:val="24"/>
            </w:rPr>
          </w:rPrChange>
        </w:rPr>
        <w:t>, 51</w:t>
      </w:r>
      <w:ins w:id="1726" w:author="deborah gregg" w:date="2018-08-21T16:32:00Z">
        <w:r w:rsidR="00061383" w:rsidRPr="00061383">
          <w:rPr>
            <w:i/>
            <w:sz w:val="24"/>
            <w:szCs w:val="24"/>
            <w:rPrChange w:id="1727" w:author="deborah gregg" w:date="2018-08-21T16:32:00Z">
              <w:rPr>
                <w:b/>
                <w:bCs/>
                <w:sz w:val="24"/>
                <w:szCs w:val="24"/>
              </w:rPr>
            </w:rPrChange>
          </w:rPr>
          <w:t>,</w:t>
        </w:r>
        <w:r w:rsidR="00061383">
          <w:rPr>
            <w:sz w:val="24"/>
            <w:szCs w:val="24"/>
          </w:rPr>
          <w:t xml:space="preserve"> </w:t>
        </w:r>
      </w:ins>
      <w:del w:id="1728" w:author="deborah gregg" w:date="2018-08-21T16:32:00Z">
        <w:r w:rsidRPr="005A4578" w:rsidDel="00061383">
          <w:rPr>
            <w:sz w:val="24"/>
            <w:szCs w:val="24"/>
          </w:rPr>
          <w:delText>(3):</w:delText>
        </w:r>
      </w:del>
      <w:r w:rsidRPr="005A4578">
        <w:rPr>
          <w:sz w:val="24"/>
          <w:szCs w:val="24"/>
        </w:rPr>
        <w:t>1003–1017.</w:t>
      </w:r>
    </w:p>
    <w:p w14:paraId="5A10EC86" w14:textId="129E1D35" w:rsidR="002F6B4E" w:rsidRPr="00CE4547" w:rsidRDefault="00654572" w:rsidP="0008093A">
      <w:pPr>
        <w:spacing w:line="480" w:lineRule="auto"/>
        <w:ind w:left="720" w:hanging="720"/>
        <w:rPr>
          <w:b/>
          <w:sz w:val="24"/>
          <w:szCs w:val="24"/>
          <w:rPrChange w:id="1729" w:author="deborah gregg" w:date="2018-08-21T16:37:00Z">
            <w:rPr>
              <w:sz w:val="24"/>
              <w:szCs w:val="24"/>
            </w:rPr>
          </w:rPrChange>
        </w:rPr>
      </w:pPr>
      <w:bookmarkStart w:id="1730" w:name="_bookmark20"/>
      <w:bookmarkEnd w:id="1730"/>
      <w:r w:rsidRPr="005A4578">
        <w:rPr>
          <w:sz w:val="24"/>
          <w:szCs w:val="24"/>
        </w:rPr>
        <w:t>Grigoriev, P. (</w:t>
      </w:r>
      <w:r w:rsidRPr="001E6C40">
        <w:rPr>
          <w:sz w:val="24"/>
          <w:szCs w:val="24"/>
          <w:highlight w:val="yellow"/>
          <w:rPrChange w:id="1731" w:author="Laura Tesch" w:date="2018-09-26T12:25:00Z">
            <w:rPr>
              <w:b/>
              <w:bCs/>
              <w:sz w:val="24"/>
              <w:szCs w:val="24"/>
            </w:rPr>
          </w:rPrChange>
        </w:rPr>
        <w:t>2017</w:t>
      </w:r>
      <w:r w:rsidRPr="005A4578">
        <w:rPr>
          <w:sz w:val="24"/>
          <w:szCs w:val="24"/>
        </w:rPr>
        <w:t xml:space="preserve">). </w:t>
      </w:r>
      <w:r w:rsidRPr="006B4B75">
        <w:rPr>
          <w:i/>
          <w:sz w:val="24"/>
          <w:szCs w:val="24"/>
          <w:rPrChange w:id="1732" w:author="deborah gregg" w:date="2018-08-21T16:41:00Z">
            <w:rPr>
              <w:b/>
              <w:bCs/>
              <w:sz w:val="24"/>
              <w:szCs w:val="24"/>
            </w:rPr>
          </w:rPrChange>
        </w:rPr>
        <w:t xml:space="preserve">About mortality data for Belarus. Human </w:t>
      </w:r>
      <w:r w:rsidR="004769E7" w:rsidRPr="004769E7">
        <w:rPr>
          <w:i/>
          <w:sz w:val="24"/>
          <w:szCs w:val="24"/>
        </w:rPr>
        <w:t>mortality database</w:t>
      </w:r>
      <w:r w:rsidR="002E0594" w:rsidRPr="006B4B75">
        <w:rPr>
          <w:i/>
          <w:sz w:val="24"/>
          <w:szCs w:val="24"/>
          <w:rPrChange w:id="1733" w:author="deborah gregg" w:date="2018-08-21T16:41:00Z">
            <w:rPr>
              <w:b/>
              <w:bCs/>
              <w:sz w:val="24"/>
              <w:szCs w:val="24"/>
            </w:rPr>
          </w:rPrChange>
        </w:rPr>
        <w:t xml:space="preserve">: Background </w:t>
      </w:r>
      <w:r w:rsidR="004769E7" w:rsidRPr="004769E7">
        <w:rPr>
          <w:i/>
          <w:sz w:val="24"/>
          <w:szCs w:val="24"/>
        </w:rPr>
        <w:t>and documentation</w:t>
      </w:r>
      <w:r w:rsidRPr="006B4B75">
        <w:rPr>
          <w:i/>
          <w:sz w:val="24"/>
          <w:szCs w:val="24"/>
          <w:rPrChange w:id="1734" w:author="deborah gregg" w:date="2018-08-21T16:41:00Z">
            <w:rPr>
              <w:b/>
              <w:bCs/>
              <w:sz w:val="24"/>
              <w:szCs w:val="24"/>
            </w:rPr>
          </w:rPrChange>
        </w:rPr>
        <w:t>.</w:t>
      </w:r>
      <w:r w:rsidRPr="005A4578">
        <w:rPr>
          <w:sz w:val="24"/>
          <w:szCs w:val="24"/>
        </w:rPr>
        <w:t xml:space="preserve"> </w:t>
      </w:r>
      <w:ins w:id="1735" w:author="deborah gregg" w:date="2018-08-21T16:41:00Z">
        <w:r w:rsidR="006B4B75">
          <w:rPr>
            <w:sz w:val="24"/>
            <w:szCs w:val="24"/>
          </w:rPr>
          <w:t xml:space="preserve">Berkeley: </w:t>
        </w:r>
      </w:ins>
      <w:r w:rsidRPr="006B4B75">
        <w:rPr>
          <w:sz w:val="24"/>
          <w:szCs w:val="24"/>
          <w:rPrChange w:id="1736" w:author="deborah gregg" w:date="2018-08-21T16:41:00Z">
            <w:rPr>
              <w:b/>
              <w:bCs/>
              <w:i/>
              <w:sz w:val="24"/>
              <w:szCs w:val="24"/>
            </w:rPr>
          </w:rPrChange>
        </w:rPr>
        <w:t>University of California</w:t>
      </w:r>
      <w:ins w:id="1737" w:author="deborah gregg" w:date="2018-08-21T16:41:00Z">
        <w:r w:rsidR="006B4B75">
          <w:rPr>
            <w:sz w:val="24"/>
            <w:szCs w:val="24"/>
          </w:rPr>
          <w:t>;</w:t>
        </w:r>
      </w:ins>
      <w:del w:id="1738" w:author="deborah gregg" w:date="2018-08-21T16:41:00Z">
        <w:r w:rsidRPr="006B4B75" w:rsidDel="006B4B75">
          <w:rPr>
            <w:sz w:val="24"/>
            <w:szCs w:val="24"/>
            <w:rPrChange w:id="1739" w:author="deborah gregg" w:date="2018-08-21T16:41:00Z">
              <w:rPr>
                <w:b/>
                <w:bCs/>
                <w:i/>
                <w:sz w:val="24"/>
                <w:szCs w:val="24"/>
              </w:rPr>
            </w:rPrChange>
          </w:rPr>
          <w:delText>, Berkeley</w:delText>
        </w:r>
      </w:del>
      <w:r w:rsidRPr="006B4B75">
        <w:rPr>
          <w:sz w:val="24"/>
          <w:szCs w:val="24"/>
          <w:rPrChange w:id="1740" w:author="deborah gregg" w:date="2018-08-21T16:41:00Z">
            <w:rPr>
              <w:b/>
              <w:bCs/>
              <w:i/>
              <w:sz w:val="24"/>
              <w:szCs w:val="24"/>
            </w:rPr>
          </w:rPrChange>
        </w:rPr>
        <w:t xml:space="preserve"> </w:t>
      </w:r>
      <w:ins w:id="1741" w:author="deborah gregg" w:date="2018-08-23T15:49:00Z">
        <w:r w:rsidR="004769E7">
          <w:rPr>
            <w:sz w:val="24"/>
            <w:szCs w:val="24"/>
          </w:rPr>
          <w:t xml:space="preserve">and </w:t>
        </w:r>
      </w:ins>
      <w:del w:id="1742" w:author="deborah gregg" w:date="2018-08-21T16:41:00Z">
        <w:r w:rsidRPr="006B4B75" w:rsidDel="006B4B75">
          <w:rPr>
            <w:sz w:val="24"/>
            <w:szCs w:val="24"/>
            <w:rPrChange w:id="1743" w:author="deborah gregg" w:date="2018-08-21T16:41:00Z">
              <w:rPr>
                <w:b/>
                <w:bCs/>
                <w:i/>
                <w:sz w:val="24"/>
                <w:szCs w:val="24"/>
              </w:rPr>
            </w:rPrChange>
          </w:rPr>
          <w:delText xml:space="preserve">and </w:delText>
        </w:r>
      </w:del>
      <w:ins w:id="1744" w:author="deborah gregg" w:date="2018-08-21T16:41:00Z">
        <w:r w:rsidR="006B4B75">
          <w:rPr>
            <w:sz w:val="24"/>
            <w:szCs w:val="24"/>
          </w:rPr>
          <w:t xml:space="preserve">Rostock, Germany: </w:t>
        </w:r>
      </w:ins>
      <w:r w:rsidRPr="006B4B75">
        <w:rPr>
          <w:sz w:val="24"/>
          <w:szCs w:val="24"/>
          <w:rPrChange w:id="1745" w:author="deborah gregg" w:date="2018-08-21T16:41:00Z">
            <w:rPr>
              <w:b/>
              <w:bCs/>
              <w:i/>
              <w:sz w:val="24"/>
              <w:szCs w:val="24"/>
            </w:rPr>
          </w:rPrChange>
        </w:rPr>
        <w:t>Max Planck Institute for Demographic Research</w:t>
      </w:r>
      <w:ins w:id="1746" w:author="deborah gregg" w:date="2018-08-21T16:41:00Z">
        <w:r w:rsidR="006B4B75">
          <w:rPr>
            <w:sz w:val="24"/>
            <w:szCs w:val="24"/>
          </w:rPr>
          <w:t>.</w:t>
        </w:r>
      </w:ins>
      <w:del w:id="1747" w:author="deborah gregg" w:date="2018-08-21T16:41:00Z">
        <w:r w:rsidRPr="006B4B75" w:rsidDel="006B4B75">
          <w:rPr>
            <w:sz w:val="24"/>
            <w:szCs w:val="24"/>
            <w:rPrChange w:id="1748" w:author="deborah gregg" w:date="2018-08-21T16:41:00Z">
              <w:rPr>
                <w:b/>
                <w:bCs/>
                <w:i/>
                <w:sz w:val="24"/>
                <w:szCs w:val="24"/>
              </w:rPr>
            </w:rPrChange>
          </w:rPr>
          <w:delText>,</w:delText>
        </w:r>
      </w:del>
      <w:r w:rsidRPr="006B4B75">
        <w:rPr>
          <w:sz w:val="24"/>
          <w:szCs w:val="24"/>
          <w:rPrChange w:id="1749" w:author="deborah gregg" w:date="2018-08-21T16:41:00Z">
            <w:rPr>
              <w:b/>
              <w:bCs/>
              <w:i/>
              <w:sz w:val="24"/>
              <w:szCs w:val="24"/>
            </w:rPr>
          </w:rPrChange>
        </w:rPr>
        <w:t xml:space="preserve"> </w:t>
      </w:r>
      <w:del w:id="1750" w:author="deborah gregg" w:date="2018-08-21T16:41:00Z">
        <w:r w:rsidRPr="006B4B75" w:rsidDel="006B4B75">
          <w:rPr>
            <w:sz w:val="24"/>
            <w:szCs w:val="24"/>
            <w:rPrChange w:id="1751" w:author="deborah gregg" w:date="2018-08-21T16:41:00Z">
              <w:rPr>
                <w:b/>
                <w:bCs/>
                <w:i/>
                <w:sz w:val="24"/>
                <w:szCs w:val="24"/>
              </w:rPr>
            </w:rPrChange>
          </w:rPr>
          <w:delText>available at:</w:delText>
        </w:r>
      </w:del>
      <w:ins w:id="1752" w:author="deborah gregg" w:date="2018-08-21T16:41:00Z">
        <w:r w:rsidR="006B4B75">
          <w:rPr>
            <w:sz w:val="24"/>
            <w:szCs w:val="24"/>
          </w:rPr>
          <w:t>Retrieved from</w:t>
        </w:r>
      </w:ins>
      <w:r w:rsidRPr="006B4B75">
        <w:rPr>
          <w:sz w:val="24"/>
          <w:szCs w:val="24"/>
          <w:rPrChange w:id="1753" w:author="deborah gregg" w:date="2018-08-21T16:41:00Z">
            <w:rPr>
              <w:b/>
              <w:bCs/>
              <w:i/>
              <w:sz w:val="24"/>
              <w:szCs w:val="24"/>
            </w:rPr>
          </w:rPrChange>
        </w:rPr>
        <w:t xml:space="preserve"> </w:t>
      </w:r>
      <w:r w:rsidR="001C5892" w:rsidRPr="006B4B75">
        <w:rPr>
          <w:sz w:val="24"/>
          <w:szCs w:val="24"/>
          <w:rPrChange w:id="1754" w:author="deborah gregg" w:date="2018-08-21T16:41:00Z">
            <w:rPr>
              <w:b/>
              <w:bCs/>
              <w:i/>
              <w:sz w:val="24"/>
              <w:szCs w:val="24"/>
            </w:rPr>
          </w:rPrChange>
        </w:rPr>
        <w:t>http://www.mortality.org</w:t>
      </w:r>
      <w:del w:id="1755" w:author="Laura Tesch" w:date="2018-09-26T12:20:00Z">
        <w:r w:rsidRPr="006B4B75" w:rsidDel="001E6C40">
          <w:rPr>
            <w:sz w:val="24"/>
            <w:szCs w:val="24"/>
          </w:rPr>
          <w:delText>.</w:delText>
        </w:r>
      </w:del>
      <w:ins w:id="1756" w:author="deborah gregg" w:date="2018-08-21T16:36:00Z">
        <w:r w:rsidR="001C5892">
          <w:rPr>
            <w:sz w:val="24"/>
            <w:szCs w:val="24"/>
          </w:rPr>
          <w:t xml:space="preserve"> </w:t>
        </w:r>
      </w:ins>
      <w:ins w:id="1757" w:author="deborah gregg" w:date="2018-08-21T16:37:00Z">
        <w:r w:rsidR="00CE4547">
          <w:rPr>
            <w:b/>
            <w:sz w:val="24"/>
            <w:szCs w:val="24"/>
          </w:rPr>
          <w:t>[</w:t>
        </w:r>
      </w:ins>
      <w:commentRangeStart w:id="1758"/>
      <w:ins w:id="1759" w:author="Laura Tesch" w:date="2018-09-26T12:25:00Z">
        <w:r w:rsidR="001E6C40">
          <w:rPr>
            <w:b/>
            <w:sz w:val="24"/>
            <w:szCs w:val="24"/>
          </w:rPr>
          <w:t>Please confirm that the publication date is 2017</w:t>
        </w:r>
      </w:ins>
      <w:ins w:id="1760" w:author="Laura Tesch" w:date="2018-09-26T12:26:00Z">
        <w:r w:rsidR="001E6C40">
          <w:rPr>
            <w:b/>
            <w:sz w:val="24"/>
            <w:szCs w:val="24"/>
          </w:rPr>
          <w:t>; in an online search, I see it cited elsewhere as 2008</w:t>
        </w:r>
      </w:ins>
      <w:ins w:id="1761" w:author="Laura Tesch" w:date="2018-09-26T12:25:00Z">
        <w:r w:rsidR="001E6C40">
          <w:rPr>
            <w:b/>
            <w:sz w:val="24"/>
            <w:szCs w:val="24"/>
          </w:rPr>
          <w:t xml:space="preserve">. Also, </w:t>
        </w:r>
      </w:ins>
      <w:ins w:id="1762" w:author="Laura Tesch" w:date="2018-09-26T12:24:00Z">
        <w:r w:rsidR="001E6C40">
          <w:rPr>
            <w:b/>
            <w:sz w:val="24"/>
            <w:szCs w:val="24"/>
          </w:rPr>
          <w:t>I cannot find this</w:t>
        </w:r>
      </w:ins>
      <w:ins w:id="1763" w:author="Laura Tesch" w:date="2018-09-26T12:26:00Z">
        <w:r w:rsidR="001E6C40">
          <w:rPr>
            <w:b/>
            <w:sz w:val="24"/>
            <w:szCs w:val="24"/>
          </w:rPr>
          <w:t xml:space="preserve"> article</w:t>
        </w:r>
      </w:ins>
      <w:ins w:id="1764" w:author="Laura Tesch" w:date="2018-09-26T12:24:00Z">
        <w:r w:rsidR="001E6C40">
          <w:rPr>
            <w:b/>
            <w:sz w:val="24"/>
            <w:szCs w:val="24"/>
          </w:rPr>
          <w:t xml:space="preserve"> at the URL you listed.</w:t>
        </w:r>
      </w:ins>
      <w:commentRangeEnd w:id="1758"/>
      <w:r w:rsidR="003C46B6">
        <w:rPr>
          <w:rStyle w:val="CommentReference"/>
        </w:rPr>
        <w:commentReference w:id="1758"/>
      </w:r>
      <w:ins w:id="1765" w:author="deborah gregg" w:date="2018-08-21T16:37:00Z">
        <w:r w:rsidR="00CE4547">
          <w:rPr>
            <w:b/>
            <w:sz w:val="24"/>
            <w:szCs w:val="24"/>
          </w:rPr>
          <w:t>]</w:t>
        </w:r>
      </w:ins>
    </w:p>
    <w:p w14:paraId="564EBCBA" w14:textId="5CC04742" w:rsidR="002F6B4E" w:rsidRPr="005A4578" w:rsidRDefault="00654572" w:rsidP="0008093A">
      <w:pPr>
        <w:pStyle w:val="BodyText"/>
        <w:spacing w:line="480" w:lineRule="auto"/>
        <w:ind w:left="720" w:hanging="720"/>
        <w:rPr>
          <w:sz w:val="24"/>
          <w:szCs w:val="24"/>
        </w:rPr>
      </w:pPr>
      <w:bookmarkStart w:id="1766" w:name="_bookmark21"/>
      <w:bookmarkEnd w:id="1766"/>
      <w:r w:rsidRPr="00215421">
        <w:rPr>
          <w:sz w:val="24"/>
          <w:szCs w:val="24"/>
          <w:lang w:val="da-DK"/>
          <w:rPrChange w:id="1767" w:author="MPIDR_D\vanraalte" w:date="2018-09-27T16:28:00Z">
            <w:rPr>
              <w:b/>
              <w:bCs/>
              <w:sz w:val="24"/>
              <w:szCs w:val="24"/>
            </w:rPr>
          </w:rPrChange>
        </w:rPr>
        <w:t>Grigoriev, P.</w:t>
      </w:r>
      <w:ins w:id="1768" w:author="deborah gregg" w:date="2018-08-20T19:35:00Z">
        <w:r w:rsidR="00633F52" w:rsidRPr="00215421">
          <w:rPr>
            <w:sz w:val="24"/>
            <w:szCs w:val="24"/>
            <w:lang w:val="da-DK"/>
            <w:rPrChange w:id="1769" w:author="MPIDR_D\vanraalte" w:date="2018-09-27T16:28:00Z">
              <w:rPr>
                <w:b/>
                <w:bCs/>
                <w:sz w:val="24"/>
                <w:szCs w:val="24"/>
              </w:rPr>
            </w:rPrChange>
          </w:rPr>
          <w:t>,</w:t>
        </w:r>
      </w:ins>
      <w:r w:rsidR="001E6567" w:rsidRPr="00215421">
        <w:rPr>
          <w:sz w:val="24"/>
          <w:szCs w:val="24"/>
          <w:lang w:val="da-DK"/>
          <w:rPrChange w:id="1770" w:author="MPIDR_D\vanraalte" w:date="2018-09-27T16:28:00Z">
            <w:rPr>
              <w:b/>
              <w:bCs/>
              <w:sz w:val="24"/>
              <w:szCs w:val="24"/>
            </w:rPr>
          </w:rPrChange>
        </w:rPr>
        <w:t xml:space="preserve"> </w:t>
      </w:r>
      <w:del w:id="1771" w:author="deborah gregg" w:date="2018-08-20T19:35:00Z">
        <w:r w:rsidRPr="00215421" w:rsidDel="00633F52">
          <w:rPr>
            <w:sz w:val="24"/>
            <w:szCs w:val="24"/>
            <w:lang w:val="da-DK"/>
            <w:rPrChange w:id="1772" w:author="MPIDR_D\vanraalte" w:date="2018-09-27T16:28:00Z">
              <w:rPr>
                <w:b/>
                <w:bCs/>
                <w:sz w:val="24"/>
                <w:szCs w:val="24"/>
              </w:rPr>
            </w:rPrChange>
          </w:rPr>
          <w:delText xml:space="preserve">and </w:delText>
        </w:r>
      </w:del>
      <w:ins w:id="1773" w:author="deborah gregg" w:date="2018-08-20T19:35:00Z">
        <w:r w:rsidR="00633F52" w:rsidRPr="00215421">
          <w:rPr>
            <w:sz w:val="24"/>
            <w:szCs w:val="24"/>
            <w:lang w:val="da-DK"/>
            <w:rPrChange w:id="1774" w:author="MPIDR_D\vanraalte" w:date="2018-09-27T16:28:00Z">
              <w:rPr>
                <w:b/>
                <w:bCs/>
                <w:sz w:val="24"/>
                <w:szCs w:val="24"/>
              </w:rPr>
            </w:rPrChange>
          </w:rPr>
          <w:t xml:space="preserve">&amp; </w:t>
        </w:r>
      </w:ins>
      <w:r w:rsidRPr="00215421">
        <w:rPr>
          <w:sz w:val="24"/>
          <w:szCs w:val="24"/>
          <w:lang w:val="da-DK"/>
          <w:rPrChange w:id="1775" w:author="MPIDR_D\vanraalte" w:date="2018-09-27T16:28:00Z">
            <w:rPr>
              <w:b/>
              <w:bCs/>
              <w:sz w:val="24"/>
              <w:szCs w:val="24"/>
            </w:rPr>
          </w:rPrChange>
        </w:rPr>
        <w:t>Andreev,</w:t>
      </w:r>
      <w:r w:rsidR="001E6567" w:rsidRPr="00215421">
        <w:rPr>
          <w:sz w:val="24"/>
          <w:szCs w:val="24"/>
          <w:lang w:val="da-DK"/>
          <w:rPrChange w:id="1776" w:author="MPIDR_D\vanraalte" w:date="2018-09-27T16:28:00Z">
            <w:rPr>
              <w:b/>
              <w:bCs/>
              <w:sz w:val="24"/>
              <w:szCs w:val="24"/>
            </w:rPr>
          </w:rPrChange>
        </w:rPr>
        <w:t xml:space="preserve"> </w:t>
      </w:r>
      <w:r w:rsidRPr="00215421">
        <w:rPr>
          <w:sz w:val="24"/>
          <w:szCs w:val="24"/>
          <w:lang w:val="da-DK"/>
          <w:rPrChange w:id="1777" w:author="MPIDR_D\vanraalte" w:date="2018-09-27T16:28:00Z">
            <w:rPr>
              <w:b/>
              <w:bCs/>
              <w:sz w:val="24"/>
              <w:szCs w:val="24"/>
            </w:rPr>
          </w:rPrChange>
        </w:rPr>
        <w:t>E. M. (2015).</w:t>
      </w:r>
      <w:r w:rsidR="001E6567" w:rsidRPr="00215421">
        <w:rPr>
          <w:sz w:val="24"/>
          <w:szCs w:val="24"/>
          <w:lang w:val="da-DK"/>
          <w:rPrChange w:id="1778" w:author="MPIDR_D\vanraalte" w:date="2018-09-27T16:28:00Z">
            <w:rPr>
              <w:b/>
              <w:bCs/>
              <w:sz w:val="24"/>
              <w:szCs w:val="24"/>
            </w:rPr>
          </w:rPrChange>
        </w:rPr>
        <w:t xml:space="preserve"> </w:t>
      </w:r>
      <w:r w:rsidRPr="005A4578">
        <w:rPr>
          <w:sz w:val="24"/>
          <w:szCs w:val="24"/>
        </w:rPr>
        <w:t>The huge reduction in adult male mortality in Belarus and Russia:</w:t>
      </w:r>
      <w:r w:rsidR="001E6567">
        <w:rPr>
          <w:sz w:val="24"/>
          <w:szCs w:val="24"/>
        </w:rPr>
        <w:t xml:space="preserve"> </w:t>
      </w:r>
      <w:r w:rsidR="006E3CC6" w:rsidRPr="005A4578">
        <w:rPr>
          <w:sz w:val="24"/>
          <w:szCs w:val="24"/>
        </w:rPr>
        <w:t>I</w:t>
      </w:r>
      <w:r w:rsidRPr="005A4578">
        <w:rPr>
          <w:sz w:val="24"/>
          <w:szCs w:val="24"/>
        </w:rPr>
        <w:t xml:space="preserve">s it attributable to anti-alcohol measures? </w:t>
      </w:r>
      <w:r w:rsidRPr="005A4578">
        <w:rPr>
          <w:i/>
          <w:sz w:val="24"/>
          <w:szCs w:val="24"/>
        </w:rPr>
        <w:t xml:space="preserve">PLoS </w:t>
      </w:r>
      <w:r w:rsidR="005A5942" w:rsidRPr="005A4578">
        <w:rPr>
          <w:i/>
          <w:sz w:val="24"/>
          <w:szCs w:val="24"/>
        </w:rPr>
        <w:t>O</w:t>
      </w:r>
      <w:r w:rsidRPr="005A4578">
        <w:rPr>
          <w:i/>
          <w:sz w:val="24"/>
          <w:szCs w:val="24"/>
        </w:rPr>
        <w:t>ne</w:t>
      </w:r>
      <w:r w:rsidRPr="005A5942">
        <w:rPr>
          <w:i/>
          <w:sz w:val="24"/>
          <w:szCs w:val="24"/>
          <w:rPrChange w:id="1779" w:author="deborah gregg" w:date="2018-08-21T16:44:00Z">
            <w:rPr>
              <w:b/>
              <w:bCs/>
              <w:sz w:val="24"/>
              <w:szCs w:val="24"/>
            </w:rPr>
          </w:rPrChange>
        </w:rPr>
        <w:t>, 10</w:t>
      </w:r>
      <w:r w:rsidRPr="005A4578">
        <w:rPr>
          <w:sz w:val="24"/>
          <w:szCs w:val="24"/>
        </w:rPr>
        <w:t>(9)</w:t>
      </w:r>
      <w:ins w:id="1780" w:author="deborah gregg" w:date="2018-08-21T16:43:00Z">
        <w:r w:rsidR="005A5942">
          <w:rPr>
            <w:sz w:val="24"/>
            <w:szCs w:val="24"/>
          </w:rPr>
          <w:t xml:space="preserve">, </w:t>
        </w:r>
      </w:ins>
      <w:del w:id="1781" w:author="deborah gregg" w:date="2018-08-21T16:43:00Z">
        <w:r w:rsidRPr="005A4578" w:rsidDel="005A5942">
          <w:rPr>
            <w:sz w:val="24"/>
            <w:szCs w:val="24"/>
          </w:rPr>
          <w:delText>:</w:delText>
        </w:r>
      </w:del>
      <w:r w:rsidRPr="005A4578">
        <w:rPr>
          <w:sz w:val="24"/>
          <w:szCs w:val="24"/>
        </w:rPr>
        <w:t>e0138021.</w:t>
      </w:r>
      <w:ins w:id="1782" w:author="deborah gregg" w:date="2018-08-21T16:43:00Z">
        <w:r w:rsidR="005E4BA3">
          <w:rPr>
            <w:sz w:val="24"/>
            <w:szCs w:val="24"/>
          </w:rPr>
          <w:t xml:space="preserve"> </w:t>
        </w:r>
        <w:r w:rsidR="005E4BA3" w:rsidRPr="005E4BA3">
          <w:rPr>
            <w:sz w:val="24"/>
            <w:szCs w:val="24"/>
          </w:rPr>
          <w:lastRenderedPageBreak/>
          <w:t>https://doi.org/10.1371/journal.pone.0138021</w:t>
        </w:r>
      </w:ins>
    </w:p>
    <w:p w14:paraId="25AB0290" w14:textId="074E918D" w:rsidR="002F6B4E" w:rsidRPr="005A4578" w:rsidRDefault="00654572" w:rsidP="0008093A">
      <w:pPr>
        <w:pStyle w:val="BodyText"/>
        <w:spacing w:line="480" w:lineRule="auto"/>
        <w:ind w:left="720" w:hanging="720"/>
        <w:rPr>
          <w:sz w:val="24"/>
          <w:szCs w:val="24"/>
        </w:rPr>
      </w:pPr>
      <w:bookmarkStart w:id="1783" w:name="_bookmark22"/>
      <w:bookmarkEnd w:id="1783"/>
      <w:r w:rsidRPr="005A4578">
        <w:rPr>
          <w:sz w:val="24"/>
          <w:szCs w:val="24"/>
        </w:rPr>
        <w:t>Grigoriev,</w:t>
      </w:r>
      <w:r w:rsidR="001E6567">
        <w:rPr>
          <w:sz w:val="24"/>
          <w:szCs w:val="24"/>
        </w:rPr>
        <w:t xml:space="preserve"> </w:t>
      </w:r>
      <w:r w:rsidRPr="005A4578">
        <w:rPr>
          <w:sz w:val="24"/>
          <w:szCs w:val="24"/>
        </w:rPr>
        <w:t>P.,</w:t>
      </w:r>
      <w:r w:rsidR="001E6567">
        <w:rPr>
          <w:sz w:val="24"/>
          <w:szCs w:val="24"/>
        </w:rPr>
        <w:t xml:space="preserve"> </w:t>
      </w:r>
      <w:r w:rsidRPr="005A4578">
        <w:rPr>
          <w:sz w:val="24"/>
          <w:szCs w:val="24"/>
        </w:rPr>
        <w:t>Jasilionis,</w:t>
      </w:r>
      <w:r w:rsidR="001E6567">
        <w:rPr>
          <w:sz w:val="24"/>
          <w:szCs w:val="24"/>
        </w:rPr>
        <w:t xml:space="preserve"> </w:t>
      </w:r>
      <w:r w:rsidRPr="005A4578">
        <w:rPr>
          <w:sz w:val="24"/>
          <w:szCs w:val="24"/>
        </w:rPr>
        <w:t>D</w:t>
      </w:r>
      <w:r w:rsidR="002E0594" w:rsidRPr="005A4578">
        <w:rPr>
          <w:sz w:val="24"/>
          <w:szCs w:val="24"/>
        </w:rPr>
        <w:t>.,</w:t>
      </w:r>
      <w:r w:rsidR="001E6567">
        <w:rPr>
          <w:sz w:val="24"/>
          <w:szCs w:val="24"/>
        </w:rPr>
        <w:t xml:space="preserve"> </w:t>
      </w:r>
      <w:r w:rsidR="002E0594" w:rsidRPr="005A4578">
        <w:rPr>
          <w:sz w:val="24"/>
          <w:szCs w:val="24"/>
        </w:rPr>
        <w:t>Shkolnikov,</w:t>
      </w:r>
      <w:r w:rsidR="001E6567">
        <w:rPr>
          <w:sz w:val="24"/>
          <w:szCs w:val="24"/>
        </w:rPr>
        <w:t xml:space="preserve"> </w:t>
      </w:r>
      <w:r w:rsidR="002E0594" w:rsidRPr="005A4578">
        <w:rPr>
          <w:sz w:val="24"/>
          <w:szCs w:val="24"/>
        </w:rPr>
        <w:t>V.</w:t>
      </w:r>
      <w:r w:rsidR="001E6567">
        <w:rPr>
          <w:sz w:val="24"/>
          <w:szCs w:val="24"/>
        </w:rPr>
        <w:t xml:space="preserve"> </w:t>
      </w:r>
      <w:r w:rsidR="002E0594" w:rsidRPr="005A4578">
        <w:rPr>
          <w:sz w:val="24"/>
          <w:szCs w:val="24"/>
        </w:rPr>
        <w:t>M.,</w:t>
      </w:r>
      <w:r w:rsidR="001E6567">
        <w:rPr>
          <w:sz w:val="24"/>
          <w:szCs w:val="24"/>
        </w:rPr>
        <w:t xml:space="preserve"> </w:t>
      </w:r>
      <w:r w:rsidR="002E0594" w:rsidRPr="005A4578">
        <w:rPr>
          <w:sz w:val="24"/>
          <w:szCs w:val="24"/>
        </w:rPr>
        <w:t>Meslé</w:t>
      </w:r>
      <w:r w:rsidRPr="005A4578">
        <w:rPr>
          <w:sz w:val="24"/>
          <w:szCs w:val="24"/>
        </w:rPr>
        <w:t>,</w:t>
      </w:r>
      <w:r w:rsidR="001E6567">
        <w:rPr>
          <w:sz w:val="24"/>
          <w:szCs w:val="24"/>
        </w:rPr>
        <w:t xml:space="preserve"> </w:t>
      </w:r>
      <w:r w:rsidRPr="005A4578">
        <w:rPr>
          <w:sz w:val="24"/>
          <w:szCs w:val="24"/>
        </w:rPr>
        <w:t>F.,</w:t>
      </w:r>
      <w:r w:rsidR="001E6567">
        <w:rPr>
          <w:sz w:val="24"/>
          <w:szCs w:val="24"/>
        </w:rPr>
        <w:t xml:space="preserve"> </w:t>
      </w:r>
      <w:del w:id="1784" w:author="deborah gregg" w:date="2018-08-20T19:35:00Z">
        <w:r w:rsidRPr="005A4578" w:rsidDel="00633F52">
          <w:rPr>
            <w:sz w:val="24"/>
            <w:szCs w:val="24"/>
          </w:rPr>
          <w:delText>and</w:delText>
        </w:r>
        <w:r w:rsidR="001E6567" w:rsidDel="00633F52">
          <w:rPr>
            <w:sz w:val="24"/>
            <w:szCs w:val="24"/>
          </w:rPr>
          <w:delText xml:space="preserve"> </w:delText>
        </w:r>
      </w:del>
      <w:ins w:id="1785" w:author="deborah gregg" w:date="2018-08-20T19:35:00Z">
        <w:r w:rsidR="00633F52">
          <w:rPr>
            <w:sz w:val="24"/>
            <w:szCs w:val="24"/>
          </w:rPr>
          <w:t xml:space="preserve">&amp; </w:t>
        </w:r>
      </w:ins>
      <w:r w:rsidRPr="005A4578">
        <w:rPr>
          <w:sz w:val="24"/>
          <w:szCs w:val="24"/>
        </w:rPr>
        <w:t>Vallin,</w:t>
      </w:r>
      <w:r w:rsidR="001E6567">
        <w:rPr>
          <w:sz w:val="24"/>
          <w:szCs w:val="24"/>
        </w:rPr>
        <w:t xml:space="preserve"> </w:t>
      </w:r>
      <w:r w:rsidRPr="005A4578">
        <w:rPr>
          <w:sz w:val="24"/>
          <w:szCs w:val="24"/>
        </w:rPr>
        <w:t>J.</w:t>
      </w:r>
      <w:r w:rsidR="001E6567">
        <w:rPr>
          <w:sz w:val="24"/>
          <w:szCs w:val="24"/>
        </w:rPr>
        <w:t xml:space="preserve"> </w:t>
      </w:r>
      <w:r w:rsidRPr="005A4578">
        <w:rPr>
          <w:sz w:val="24"/>
          <w:szCs w:val="24"/>
        </w:rPr>
        <w:t>(2015).</w:t>
      </w:r>
      <w:r w:rsidR="001E6567">
        <w:rPr>
          <w:sz w:val="24"/>
          <w:szCs w:val="24"/>
        </w:rPr>
        <w:t xml:space="preserve"> </w:t>
      </w:r>
      <w:r w:rsidRPr="005A4578">
        <w:rPr>
          <w:sz w:val="24"/>
          <w:szCs w:val="24"/>
        </w:rPr>
        <w:t>Spatial</w:t>
      </w:r>
      <w:r w:rsidR="001E6567">
        <w:rPr>
          <w:sz w:val="24"/>
          <w:szCs w:val="24"/>
        </w:rPr>
        <w:t xml:space="preserve"> </w:t>
      </w:r>
      <w:r w:rsidRPr="005A4578">
        <w:rPr>
          <w:sz w:val="24"/>
          <w:szCs w:val="24"/>
        </w:rPr>
        <w:t>variation</w:t>
      </w:r>
      <w:r w:rsidR="001E6567">
        <w:rPr>
          <w:sz w:val="24"/>
          <w:szCs w:val="24"/>
        </w:rPr>
        <w:t xml:space="preserve"> </w:t>
      </w:r>
      <w:r w:rsidRPr="005A4578">
        <w:rPr>
          <w:sz w:val="24"/>
          <w:szCs w:val="24"/>
        </w:rPr>
        <w:t>of</w:t>
      </w:r>
      <w:r w:rsidR="001E6567">
        <w:rPr>
          <w:sz w:val="24"/>
          <w:szCs w:val="24"/>
        </w:rPr>
        <w:t xml:space="preserve"> </w:t>
      </w:r>
      <w:r w:rsidRPr="005A4578">
        <w:rPr>
          <w:sz w:val="24"/>
          <w:szCs w:val="24"/>
        </w:rPr>
        <w:t xml:space="preserve">male alcohol-related mortality in Belarus and Lithuania. </w:t>
      </w:r>
      <w:del w:id="1786" w:author="deborah gregg" w:date="2018-08-20T19:43:00Z">
        <w:r w:rsidRPr="005A4578" w:rsidDel="006E3CC6">
          <w:rPr>
            <w:i/>
            <w:sz w:val="24"/>
            <w:szCs w:val="24"/>
          </w:rPr>
          <w:delText xml:space="preserve">The </w:delText>
        </w:r>
      </w:del>
      <w:r w:rsidRPr="005A4578">
        <w:rPr>
          <w:i/>
          <w:sz w:val="24"/>
          <w:szCs w:val="24"/>
        </w:rPr>
        <w:t>European Journal of Public Health</w:t>
      </w:r>
      <w:r w:rsidRPr="00F17EEC">
        <w:rPr>
          <w:i/>
          <w:sz w:val="24"/>
          <w:szCs w:val="24"/>
          <w:rPrChange w:id="1787" w:author="deborah gregg" w:date="2018-08-21T16:47:00Z">
            <w:rPr>
              <w:b/>
              <w:bCs/>
              <w:sz w:val="24"/>
              <w:szCs w:val="24"/>
            </w:rPr>
          </w:rPrChange>
        </w:rPr>
        <w:t xml:space="preserve">, </w:t>
      </w:r>
      <w:ins w:id="1788" w:author="deborah gregg" w:date="2018-08-21T16:45:00Z">
        <w:r w:rsidR="00F17EEC" w:rsidRPr="00F17EEC">
          <w:rPr>
            <w:i/>
            <w:sz w:val="24"/>
            <w:szCs w:val="24"/>
            <w:rPrChange w:id="1789" w:author="deborah gregg" w:date="2018-08-21T16:47:00Z">
              <w:rPr>
                <w:b/>
                <w:bCs/>
                <w:sz w:val="24"/>
                <w:szCs w:val="24"/>
              </w:rPr>
            </w:rPrChange>
          </w:rPr>
          <w:t>26</w:t>
        </w:r>
      </w:ins>
      <w:ins w:id="1790" w:author="deborah gregg" w:date="2018-08-21T16:47:00Z">
        <w:r w:rsidR="00F17EEC">
          <w:rPr>
            <w:sz w:val="24"/>
            <w:szCs w:val="24"/>
          </w:rPr>
          <w:t>(1)</w:t>
        </w:r>
      </w:ins>
      <w:ins w:id="1791" w:author="deborah gregg" w:date="2018-08-21T16:45:00Z">
        <w:r w:rsidR="00F17EEC">
          <w:rPr>
            <w:sz w:val="24"/>
            <w:szCs w:val="24"/>
          </w:rPr>
          <w:t>, 95</w:t>
        </w:r>
        <w:del w:id="1792" w:author="Laura Tesch" w:date="2018-08-31T07:12:00Z">
          <w:r w:rsidR="00F17EEC" w:rsidDel="00F14B31">
            <w:rPr>
              <w:sz w:val="24"/>
              <w:szCs w:val="24"/>
            </w:rPr>
            <w:delText>-</w:delText>
          </w:r>
        </w:del>
      </w:ins>
      <w:ins w:id="1793" w:author="Laura Tesch" w:date="2018-08-31T07:12:00Z">
        <w:r w:rsidR="00F14B31">
          <w:rPr>
            <w:sz w:val="24"/>
            <w:szCs w:val="24"/>
          </w:rPr>
          <w:t>–</w:t>
        </w:r>
      </w:ins>
      <w:ins w:id="1794" w:author="deborah gregg" w:date="2018-08-21T16:45:00Z">
        <w:r w:rsidR="00F17EEC">
          <w:rPr>
            <w:sz w:val="24"/>
            <w:szCs w:val="24"/>
          </w:rPr>
          <w:t>101</w:t>
        </w:r>
      </w:ins>
      <w:del w:id="1795" w:author="deborah gregg" w:date="2018-08-20T19:43:00Z">
        <w:r w:rsidRPr="005A4578" w:rsidDel="006E3CC6">
          <w:rPr>
            <w:sz w:val="24"/>
            <w:szCs w:val="24"/>
          </w:rPr>
          <w:delText xml:space="preserve">page </w:delText>
        </w:r>
      </w:del>
      <w:del w:id="1796" w:author="deborah gregg" w:date="2018-08-21T16:45:00Z">
        <w:r w:rsidRPr="005A4578" w:rsidDel="00F17EEC">
          <w:rPr>
            <w:sz w:val="24"/>
            <w:szCs w:val="24"/>
          </w:rPr>
          <w:delText>ckv060</w:delText>
        </w:r>
      </w:del>
      <w:r w:rsidRPr="005A4578">
        <w:rPr>
          <w:sz w:val="24"/>
          <w:szCs w:val="24"/>
        </w:rPr>
        <w:t>.</w:t>
      </w:r>
      <w:ins w:id="1797" w:author="deborah gregg" w:date="2018-08-21T16:46:00Z">
        <w:r w:rsidR="00F17EEC">
          <w:rPr>
            <w:sz w:val="24"/>
            <w:szCs w:val="24"/>
          </w:rPr>
          <w:t xml:space="preserve"> https://doi.org/</w:t>
        </w:r>
        <w:r w:rsidR="00F17EEC" w:rsidRPr="00F17EEC">
          <w:rPr>
            <w:sz w:val="24"/>
            <w:szCs w:val="24"/>
          </w:rPr>
          <w:t>10.1093/eurpub/ckv060</w:t>
        </w:r>
      </w:ins>
    </w:p>
    <w:p w14:paraId="2C8E23BB" w14:textId="3EAC716B" w:rsidR="002F6B4E" w:rsidRPr="005A4578" w:rsidRDefault="00654572" w:rsidP="0008093A">
      <w:pPr>
        <w:pStyle w:val="BodyText"/>
        <w:spacing w:line="480" w:lineRule="auto"/>
        <w:ind w:left="720" w:hanging="720"/>
        <w:rPr>
          <w:sz w:val="24"/>
          <w:szCs w:val="24"/>
        </w:rPr>
      </w:pPr>
      <w:bookmarkStart w:id="1798" w:name="_bookmark23"/>
      <w:bookmarkEnd w:id="1798"/>
      <w:r w:rsidRPr="005A4578">
        <w:rPr>
          <w:sz w:val="24"/>
          <w:szCs w:val="24"/>
        </w:rPr>
        <w:t>Grigoriev, P., Mesl</w:t>
      </w:r>
      <w:r w:rsidR="002E0594" w:rsidRPr="005A4578">
        <w:rPr>
          <w:sz w:val="24"/>
          <w:szCs w:val="24"/>
        </w:rPr>
        <w:t>é</w:t>
      </w:r>
      <w:r w:rsidRPr="005A4578">
        <w:rPr>
          <w:sz w:val="24"/>
          <w:szCs w:val="24"/>
        </w:rPr>
        <w:t xml:space="preserve">, F., Shkolnikov, V. M., Andreev, E., Fihel, A., Pechholdova, M., </w:t>
      </w:r>
      <w:del w:id="1799" w:author="deborah gregg" w:date="2018-08-20T19:35:00Z">
        <w:r w:rsidRPr="005A4578" w:rsidDel="00633F52">
          <w:rPr>
            <w:sz w:val="24"/>
            <w:szCs w:val="24"/>
          </w:rPr>
          <w:delText xml:space="preserve">and </w:delText>
        </w:r>
      </w:del>
      <w:ins w:id="1800" w:author="deborah gregg" w:date="2018-08-20T19:35:00Z">
        <w:r w:rsidR="00633F52">
          <w:rPr>
            <w:sz w:val="24"/>
            <w:szCs w:val="24"/>
          </w:rPr>
          <w:t>&amp;</w:t>
        </w:r>
        <w:r w:rsidR="00633F52" w:rsidRPr="005A4578">
          <w:rPr>
            <w:sz w:val="24"/>
            <w:szCs w:val="24"/>
          </w:rPr>
          <w:t xml:space="preserve"> </w:t>
        </w:r>
      </w:ins>
      <w:r w:rsidRPr="005A4578">
        <w:rPr>
          <w:sz w:val="24"/>
          <w:szCs w:val="24"/>
        </w:rPr>
        <w:t xml:space="preserve">Vallin, J. (2014). The recent mortality decline in Russia: Beginning of the cardiovascular revolution? </w:t>
      </w:r>
      <w:r w:rsidRPr="005A4578">
        <w:rPr>
          <w:i/>
          <w:sz w:val="24"/>
          <w:szCs w:val="24"/>
        </w:rPr>
        <w:t xml:space="preserve">Population and Development </w:t>
      </w:r>
      <w:r w:rsidR="00DA3C06">
        <w:rPr>
          <w:i/>
          <w:sz w:val="24"/>
          <w:szCs w:val="24"/>
        </w:rPr>
        <w:t>R</w:t>
      </w:r>
      <w:r w:rsidRPr="005A4578">
        <w:rPr>
          <w:i/>
          <w:sz w:val="24"/>
          <w:szCs w:val="24"/>
        </w:rPr>
        <w:t>eview</w:t>
      </w:r>
      <w:r w:rsidRPr="006669FC">
        <w:rPr>
          <w:i/>
          <w:sz w:val="24"/>
          <w:szCs w:val="24"/>
          <w:rPrChange w:id="1801" w:author="deborah gregg" w:date="2018-08-21T16:47:00Z">
            <w:rPr>
              <w:b/>
              <w:bCs/>
              <w:sz w:val="24"/>
              <w:szCs w:val="24"/>
            </w:rPr>
          </w:rPrChange>
        </w:rPr>
        <w:t>, 40</w:t>
      </w:r>
      <w:ins w:id="1802" w:author="deborah gregg" w:date="2018-08-21T16:47:00Z">
        <w:r w:rsidR="006669FC" w:rsidRPr="006669FC">
          <w:rPr>
            <w:i/>
            <w:sz w:val="24"/>
            <w:szCs w:val="24"/>
            <w:rPrChange w:id="1803" w:author="deborah gregg" w:date="2018-08-21T16:47:00Z">
              <w:rPr>
                <w:b/>
                <w:bCs/>
                <w:sz w:val="24"/>
                <w:szCs w:val="24"/>
              </w:rPr>
            </w:rPrChange>
          </w:rPr>
          <w:t>,</w:t>
        </w:r>
        <w:r w:rsidR="006669FC">
          <w:rPr>
            <w:sz w:val="24"/>
            <w:szCs w:val="24"/>
          </w:rPr>
          <w:t xml:space="preserve"> </w:t>
        </w:r>
      </w:ins>
      <w:del w:id="1804" w:author="deborah gregg" w:date="2018-08-21T16:47:00Z">
        <w:r w:rsidRPr="005A4578" w:rsidDel="006669FC">
          <w:rPr>
            <w:sz w:val="24"/>
            <w:szCs w:val="24"/>
          </w:rPr>
          <w:delText>(1):</w:delText>
        </w:r>
      </w:del>
      <w:r w:rsidRPr="005A4578">
        <w:rPr>
          <w:sz w:val="24"/>
          <w:szCs w:val="24"/>
        </w:rPr>
        <w:t>107–129.</w:t>
      </w:r>
    </w:p>
    <w:p w14:paraId="63FD9978" w14:textId="7887DEFF" w:rsidR="002F6B4E" w:rsidRPr="005A4578" w:rsidRDefault="00654572" w:rsidP="0008093A">
      <w:pPr>
        <w:pStyle w:val="BodyText"/>
        <w:spacing w:line="480" w:lineRule="auto"/>
        <w:ind w:left="720" w:hanging="720"/>
        <w:rPr>
          <w:sz w:val="24"/>
          <w:szCs w:val="24"/>
        </w:rPr>
      </w:pPr>
      <w:bookmarkStart w:id="1805" w:name="_bookmark24"/>
      <w:bookmarkEnd w:id="1805"/>
      <w:r w:rsidRPr="005A4578">
        <w:rPr>
          <w:sz w:val="24"/>
          <w:szCs w:val="24"/>
        </w:rPr>
        <w:t xml:space="preserve">Horiuchi, S., Wilmoth, J. R., </w:t>
      </w:r>
      <w:del w:id="1806" w:author="deborah gregg" w:date="2018-08-20T19:35:00Z">
        <w:r w:rsidRPr="005A4578" w:rsidDel="00633F52">
          <w:rPr>
            <w:sz w:val="24"/>
            <w:szCs w:val="24"/>
          </w:rPr>
          <w:delText xml:space="preserve">and </w:delText>
        </w:r>
      </w:del>
      <w:ins w:id="1807" w:author="deborah gregg" w:date="2018-08-20T19:35:00Z">
        <w:r w:rsidR="00633F52">
          <w:rPr>
            <w:sz w:val="24"/>
            <w:szCs w:val="24"/>
          </w:rPr>
          <w:t>&amp;</w:t>
        </w:r>
        <w:r w:rsidR="00633F52" w:rsidRPr="005A4578">
          <w:rPr>
            <w:sz w:val="24"/>
            <w:szCs w:val="24"/>
          </w:rPr>
          <w:t xml:space="preserve"> </w:t>
        </w:r>
      </w:ins>
      <w:r w:rsidRPr="005A4578">
        <w:rPr>
          <w:sz w:val="24"/>
          <w:szCs w:val="24"/>
        </w:rPr>
        <w:t xml:space="preserve">Pletcher, S. D. (2008). A decomposition method based on a model of continuous change. </w:t>
      </w:r>
      <w:r w:rsidRPr="005A4578">
        <w:rPr>
          <w:i/>
          <w:sz w:val="24"/>
          <w:szCs w:val="24"/>
        </w:rPr>
        <w:t>Demography</w:t>
      </w:r>
      <w:r w:rsidRPr="006669FC">
        <w:rPr>
          <w:i/>
          <w:sz w:val="24"/>
          <w:szCs w:val="24"/>
          <w:rPrChange w:id="1808" w:author="deborah gregg" w:date="2018-08-21T16:47:00Z">
            <w:rPr>
              <w:b/>
              <w:bCs/>
              <w:sz w:val="24"/>
              <w:szCs w:val="24"/>
            </w:rPr>
          </w:rPrChange>
        </w:rPr>
        <w:t>, 45</w:t>
      </w:r>
      <w:ins w:id="1809" w:author="deborah gregg" w:date="2018-08-21T16:47:00Z">
        <w:r w:rsidR="006669FC" w:rsidRPr="006669FC">
          <w:rPr>
            <w:i/>
            <w:sz w:val="24"/>
            <w:szCs w:val="24"/>
            <w:rPrChange w:id="1810" w:author="deborah gregg" w:date="2018-08-21T16:47:00Z">
              <w:rPr>
                <w:b/>
                <w:bCs/>
                <w:sz w:val="24"/>
                <w:szCs w:val="24"/>
              </w:rPr>
            </w:rPrChange>
          </w:rPr>
          <w:t>,</w:t>
        </w:r>
        <w:r w:rsidR="006669FC">
          <w:rPr>
            <w:sz w:val="24"/>
            <w:szCs w:val="24"/>
          </w:rPr>
          <w:t xml:space="preserve"> </w:t>
        </w:r>
      </w:ins>
      <w:del w:id="1811" w:author="deborah gregg" w:date="2018-08-21T16:47:00Z">
        <w:r w:rsidRPr="005A4578" w:rsidDel="006669FC">
          <w:rPr>
            <w:sz w:val="24"/>
            <w:szCs w:val="24"/>
          </w:rPr>
          <w:delText>(4):</w:delText>
        </w:r>
      </w:del>
      <w:r w:rsidRPr="005A4578">
        <w:rPr>
          <w:sz w:val="24"/>
          <w:szCs w:val="24"/>
        </w:rPr>
        <w:t>785–801.</w:t>
      </w:r>
    </w:p>
    <w:p w14:paraId="12F576F3" w14:textId="13A4E14B" w:rsidR="002F6B4E" w:rsidRPr="005A4578" w:rsidRDefault="00654572" w:rsidP="0008093A">
      <w:pPr>
        <w:pStyle w:val="BodyText"/>
        <w:spacing w:line="480" w:lineRule="auto"/>
        <w:ind w:left="720" w:hanging="720"/>
        <w:rPr>
          <w:sz w:val="24"/>
          <w:szCs w:val="24"/>
        </w:rPr>
      </w:pPr>
      <w:bookmarkStart w:id="1812" w:name="_bookmark25"/>
      <w:bookmarkEnd w:id="1812"/>
      <w:r w:rsidRPr="00F14B31">
        <w:rPr>
          <w:i/>
          <w:sz w:val="24"/>
          <w:szCs w:val="24"/>
          <w:rPrChange w:id="1813" w:author="Laura Tesch" w:date="2018-08-31T07:14:00Z">
            <w:rPr>
              <w:b/>
              <w:bCs/>
              <w:sz w:val="24"/>
              <w:szCs w:val="24"/>
            </w:rPr>
          </w:rPrChange>
        </w:rPr>
        <w:t>Human Cause-of-Death Database</w:t>
      </w:r>
      <w:ins w:id="1814" w:author="Laura Tesch" w:date="2018-08-08T19:54:00Z">
        <w:r w:rsidR="00543EA4" w:rsidRPr="005A4578">
          <w:rPr>
            <w:sz w:val="24"/>
            <w:szCs w:val="24"/>
          </w:rPr>
          <w:t>.</w:t>
        </w:r>
      </w:ins>
      <w:r w:rsidRPr="005A4578">
        <w:rPr>
          <w:sz w:val="24"/>
          <w:szCs w:val="24"/>
        </w:rPr>
        <w:t xml:space="preserve"> (2016). </w:t>
      </w:r>
      <w:ins w:id="1815" w:author="deborah gregg" w:date="2018-08-21T16:50:00Z">
        <w:r w:rsidR="00915816">
          <w:rPr>
            <w:sz w:val="24"/>
            <w:szCs w:val="24"/>
          </w:rPr>
          <w:t xml:space="preserve">Paris, France: </w:t>
        </w:r>
      </w:ins>
      <w:r w:rsidRPr="005A4578">
        <w:rPr>
          <w:sz w:val="24"/>
          <w:szCs w:val="24"/>
        </w:rPr>
        <w:t>French Institute for Demographic Studies</w:t>
      </w:r>
      <w:ins w:id="1816" w:author="deborah gregg" w:date="2018-08-21T16:50:00Z">
        <w:r w:rsidR="00915816">
          <w:rPr>
            <w:sz w:val="24"/>
            <w:szCs w:val="24"/>
          </w:rPr>
          <w:t>;</w:t>
        </w:r>
      </w:ins>
      <w:r w:rsidRPr="005A4578">
        <w:rPr>
          <w:sz w:val="24"/>
          <w:szCs w:val="24"/>
        </w:rPr>
        <w:t xml:space="preserve"> </w:t>
      </w:r>
      <w:ins w:id="1817" w:author="deborah gregg" w:date="2018-08-23T15:51:00Z">
        <w:r w:rsidR="00A51126">
          <w:rPr>
            <w:sz w:val="24"/>
            <w:szCs w:val="24"/>
          </w:rPr>
          <w:t xml:space="preserve">and </w:t>
        </w:r>
      </w:ins>
      <w:del w:id="1818" w:author="deborah gregg" w:date="2018-08-21T16:50:00Z">
        <w:r w:rsidRPr="005A4578" w:rsidDel="00915816">
          <w:rPr>
            <w:sz w:val="24"/>
            <w:szCs w:val="24"/>
          </w:rPr>
          <w:delText>(France) and</w:delText>
        </w:r>
      </w:del>
      <w:ins w:id="1819" w:author="deborah gregg" w:date="2018-08-21T16:50:00Z">
        <w:r w:rsidR="00915816">
          <w:rPr>
            <w:sz w:val="24"/>
            <w:szCs w:val="24"/>
          </w:rPr>
          <w:t>Rostock, Germany:</w:t>
        </w:r>
      </w:ins>
      <w:r w:rsidRPr="005A4578">
        <w:rPr>
          <w:sz w:val="24"/>
          <w:szCs w:val="24"/>
        </w:rPr>
        <w:t xml:space="preserve"> Max Planck Institute for Demographic Research</w:t>
      </w:r>
      <w:ins w:id="1820" w:author="deborah gregg" w:date="2018-08-21T16:50:00Z">
        <w:r w:rsidR="00915816">
          <w:rPr>
            <w:sz w:val="24"/>
            <w:szCs w:val="24"/>
          </w:rPr>
          <w:t>.</w:t>
        </w:r>
      </w:ins>
      <w:ins w:id="1821" w:author="deborah gregg" w:date="2018-08-21T16:51:00Z">
        <w:r w:rsidR="00915816">
          <w:rPr>
            <w:sz w:val="24"/>
            <w:szCs w:val="24"/>
          </w:rPr>
          <w:t xml:space="preserve"> Retrieved from </w:t>
        </w:r>
        <w:r w:rsidR="00915816" w:rsidRPr="00915816">
          <w:rPr>
            <w:sz w:val="24"/>
            <w:szCs w:val="24"/>
          </w:rPr>
          <w:t>https://www.causesofdeath.org/cgi-bin/main.php</w:t>
        </w:r>
      </w:ins>
      <w:del w:id="1822" w:author="deborah gregg" w:date="2018-08-21T16:50:00Z">
        <w:r w:rsidRPr="005A4578" w:rsidDel="00915816">
          <w:rPr>
            <w:sz w:val="24"/>
            <w:szCs w:val="24"/>
          </w:rPr>
          <w:delText xml:space="preserve"> (Germany).</w:delText>
        </w:r>
      </w:del>
    </w:p>
    <w:p w14:paraId="6DE10065" w14:textId="5106A8D3" w:rsidR="002F6B4E" w:rsidRPr="005A4578" w:rsidRDefault="00654572" w:rsidP="0008093A">
      <w:pPr>
        <w:pStyle w:val="BodyText"/>
        <w:spacing w:line="480" w:lineRule="auto"/>
        <w:ind w:left="720" w:hanging="720"/>
        <w:rPr>
          <w:sz w:val="24"/>
          <w:szCs w:val="24"/>
        </w:rPr>
      </w:pPr>
      <w:bookmarkStart w:id="1823" w:name="_bookmark26"/>
      <w:bookmarkEnd w:id="1823"/>
      <w:r w:rsidRPr="00F14B31">
        <w:rPr>
          <w:i/>
          <w:sz w:val="24"/>
          <w:szCs w:val="24"/>
          <w:rPrChange w:id="1824" w:author="Laura Tesch" w:date="2018-08-31T07:14:00Z">
            <w:rPr>
              <w:b/>
              <w:bCs/>
              <w:sz w:val="24"/>
              <w:szCs w:val="24"/>
            </w:rPr>
          </w:rPrChange>
        </w:rPr>
        <w:t>Human Mortality Database</w:t>
      </w:r>
      <w:ins w:id="1825" w:author="Laura Tesch" w:date="2018-08-31T07:14:00Z">
        <w:r w:rsidR="00F14B31">
          <w:rPr>
            <w:i/>
            <w:sz w:val="24"/>
            <w:szCs w:val="24"/>
          </w:rPr>
          <w:t>.</w:t>
        </w:r>
      </w:ins>
      <w:r w:rsidRPr="005A4578">
        <w:rPr>
          <w:sz w:val="24"/>
          <w:szCs w:val="24"/>
        </w:rPr>
        <w:t xml:space="preserve"> (2016). </w:t>
      </w:r>
      <w:ins w:id="1826" w:author="deborah gregg" w:date="2018-08-21T16:52:00Z">
        <w:r w:rsidR="00915816" w:rsidRPr="005A4578">
          <w:rPr>
            <w:sz w:val="24"/>
            <w:szCs w:val="24"/>
          </w:rPr>
          <w:t>Berkeley</w:t>
        </w:r>
        <w:r w:rsidR="00915816">
          <w:rPr>
            <w:sz w:val="24"/>
            <w:szCs w:val="24"/>
          </w:rPr>
          <w:t xml:space="preserve">: </w:t>
        </w:r>
      </w:ins>
      <w:r w:rsidRPr="005A4578">
        <w:rPr>
          <w:sz w:val="24"/>
          <w:szCs w:val="24"/>
        </w:rPr>
        <w:t>University of California</w:t>
      </w:r>
      <w:del w:id="1827" w:author="deborah gregg" w:date="2018-08-21T16:52:00Z">
        <w:r w:rsidRPr="005A4578" w:rsidDel="00915816">
          <w:rPr>
            <w:sz w:val="24"/>
            <w:szCs w:val="24"/>
          </w:rPr>
          <w:delText>, Berkeley (USA),</w:delText>
        </w:r>
      </w:del>
      <w:ins w:id="1828" w:author="deborah gregg" w:date="2018-08-21T16:52:00Z">
        <w:r w:rsidR="00915816">
          <w:rPr>
            <w:sz w:val="24"/>
            <w:szCs w:val="24"/>
          </w:rPr>
          <w:t>;</w:t>
        </w:r>
      </w:ins>
      <w:ins w:id="1829" w:author="deborah gregg" w:date="2018-08-23T16:01:00Z">
        <w:r w:rsidR="00BD7470">
          <w:rPr>
            <w:sz w:val="24"/>
            <w:szCs w:val="24"/>
          </w:rPr>
          <w:t xml:space="preserve"> and</w:t>
        </w:r>
      </w:ins>
      <w:r w:rsidRPr="005A4578">
        <w:rPr>
          <w:sz w:val="24"/>
          <w:szCs w:val="24"/>
        </w:rPr>
        <w:t xml:space="preserve"> </w:t>
      </w:r>
      <w:del w:id="1830" w:author="deborah gregg" w:date="2018-08-21T16:52:00Z">
        <w:r w:rsidRPr="005A4578" w:rsidDel="00915816">
          <w:rPr>
            <w:sz w:val="24"/>
            <w:szCs w:val="24"/>
          </w:rPr>
          <w:delText xml:space="preserve">and </w:delText>
        </w:r>
      </w:del>
      <w:ins w:id="1831" w:author="deborah gregg" w:date="2018-08-21T16:52:00Z">
        <w:r w:rsidR="00915816">
          <w:rPr>
            <w:sz w:val="24"/>
            <w:szCs w:val="24"/>
          </w:rPr>
          <w:t>Rostock, Germany:</w:t>
        </w:r>
        <w:r w:rsidR="00915816" w:rsidRPr="005A4578">
          <w:rPr>
            <w:sz w:val="24"/>
            <w:szCs w:val="24"/>
          </w:rPr>
          <w:t xml:space="preserve"> </w:t>
        </w:r>
      </w:ins>
      <w:r w:rsidRPr="005A4578">
        <w:rPr>
          <w:sz w:val="24"/>
          <w:szCs w:val="24"/>
        </w:rPr>
        <w:t>Max Planck Institute for Demographic Research</w:t>
      </w:r>
      <w:del w:id="1832" w:author="deborah gregg" w:date="2018-08-21T16:52:00Z">
        <w:r w:rsidRPr="005A4578" w:rsidDel="00915816">
          <w:rPr>
            <w:sz w:val="24"/>
            <w:szCs w:val="24"/>
          </w:rPr>
          <w:delText xml:space="preserve"> (Germany)</w:delText>
        </w:r>
      </w:del>
      <w:r w:rsidRPr="005A4578">
        <w:rPr>
          <w:sz w:val="24"/>
          <w:szCs w:val="24"/>
        </w:rPr>
        <w:t>.</w:t>
      </w:r>
      <w:ins w:id="1833" w:author="deborah gregg" w:date="2018-08-21T16:52:00Z">
        <w:r w:rsidR="00915816">
          <w:rPr>
            <w:sz w:val="24"/>
            <w:szCs w:val="24"/>
          </w:rPr>
          <w:t xml:space="preserve"> </w:t>
        </w:r>
      </w:ins>
      <w:ins w:id="1834" w:author="deborah gregg" w:date="2018-08-21T16:51:00Z">
        <w:r w:rsidR="00915816">
          <w:rPr>
            <w:sz w:val="24"/>
            <w:szCs w:val="24"/>
          </w:rPr>
          <w:t xml:space="preserve">Retrieved from </w:t>
        </w:r>
      </w:ins>
      <w:ins w:id="1835" w:author="Laura Tesch" w:date="2018-08-31T07:15:00Z">
        <w:r w:rsidR="000C220B">
          <w:rPr>
            <w:sz w:val="24"/>
            <w:szCs w:val="24"/>
          </w:rPr>
          <w:fldChar w:fldCharType="begin"/>
        </w:r>
        <w:r w:rsidR="000C220B">
          <w:rPr>
            <w:sz w:val="24"/>
            <w:szCs w:val="24"/>
          </w:rPr>
          <w:instrText xml:space="preserve"> HYPERLINK "</w:instrText>
        </w:r>
      </w:ins>
      <w:ins w:id="1836" w:author="deborah gregg" w:date="2018-08-21T16:51:00Z">
        <w:r w:rsidR="000C220B" w:rsidRPr="00915816">
          <w:rPr>
            <w:sz w:val="24"/>
            <w:szCs w:val="24"/>
          </w:rPr>
          <w:instrText>https://www.mortality.org</w:instrText>
        </w:r>
      </w:ins>
      <w:ins w:id="1837" w:author="Laura Tesch" w:date="2018-08-31T07:15:00Z">
        <w:r w:rsidR="000C220B">
          <w:rPr>
            <w:sz w:val="24"/>
            <w:szCs w:val="24"/>
          </w:rPr>
          <w:instrText xml:space="preserve">" </w:instrText>
        </w:r>
        <w:r w:rsidR="000C220B">
          <w:rPr>
            <w:sz w:val="24"/>
            <w:szCs w:val="24"/>
          </w:rPr>
          <w:fldChar w:fldCharType="separate"/>
        </w:r>
      </w:ins>
      <w:ins w:id="1838" w:author="deborah gregg" w:date="2018-08-21T16:51:00Z">
        <w:r w:rsidR="000C220B" w:rsidRPr="008A205E">
          <w:rPr>
            <w:rStyle w:val="Hyperlink"/>
            <w:sz w:val="24"/>
            <w:szCs w:val="24"/>
          </w:rPr>
          <w:t>https://www.mortality.org</w:t>
        </w:r>
      </w:ins>
      <w:ins w:id="1839" w:author="Laura Tesch" w:date="2018-08-31T07:15:00Z">
        <w:r w:rsidR="000C220B">
          <w:rPr>
            <w:sz w:val="24"/>
            <w:szCs w:val="24"/>
          </w:rPr>
          <w:fldChar w:fldCharType="end"/>
        </w:r>
        <w:r w:rsidR="000C220B">
          <w:rPr>
            <w:sz w:val="24"/>
            <w:szCs w:val="24"/>
          </w:rPr>
          <w:t xml:space="preserve"> or https://humanmortality.de</w:t>
        </w:r>
      </w:ins>
    </w:p>
    <w:p w14:paraId="6BD924C4" w14:textId="0ACDA3AE" w:rsidR="002F6B4E" w:rsidRPr="00926817" w:rsidRDefault="00654572" w:rsidP="0008093A">
      <w:pPr>
        <w:spacing w:line="480" w:lineRule="auto"/>
        <w:ind w:left="720" w:hanging="720"/>
        <w:rPr>
          <w:sz w:val="24"/>
          <w:szCs w:val="24"/>
        </w:rPr>
      </w:pPr>
      <w:bookmarkStart w:id="1840" w:name="_bookmark27"/>
      <w:bookmarkEnd w:id="1840"/>
      <w:r w:rsidRPr="005A4578">
        <w:rPr>
          <w:sz w:val="24"/>
          <w:szCs w:val="24"/>
        </w:rPr>
        <w:t xml:space="preserve">Jasilionis, D. (2017a). </w:t>
      </w:r>
      <w:r w:rsidRPr="00926817">
        <w:rPr>
          <w:i/>
          <w:sz w:val="24"/>
          <w:szCs w:val="24"/>
          <w:rPrChange w:id="1841" w:author="deborah gregg" w:date="2018-08-22T08:51:00Z">
            <w:rPr>
              <w:b/>
              <w:bCs/>
              <w:sz w:val="24"/>
              <w:szCs w:val="24"/>
            </w:rPr>
          </w:rPrChange>
        </w:rPr>
        <w:t xml:space="preserve">About mortality data for Estonia. Human </w:t>
      </w:r>
      <w:r w:rsidR="00926817" w:rsidRPr="00926817">
        <w:rPr>
          <w:i/>
          <w:sz w:val="24"/>
          <w:szCs w:val="24"/>
        </w:rPr>
        <w:t>mortality database</w:t>
      </w:r>
      <w:r w:rsidRPr="00926817">
        <w:rPr>
          <w:i/>
          <w:sz w:val="24"/>
          <w:szCs w:val="24"/>
          <w:rPrChange w:id="1842" w:author="deborah gregg" w:date="2018-08-22T08:51:00Z">
            <w:rPr>
              <w:b/>
              <w:bCs/>
              <w:sz w:val="24"/>
              <w:szCs w:val="24"/>
            </w:rPr>
          </w:rPrChange>
        </w:rPr>
        <w:t xml:space="preserve">: Background and </w:t>
      </w:r>
      <w:r w:rsidR="00926817" w:rsidRPr="00926817">
        <w:rPr>
          <w:i/>
          <w:sz w:val="24"/>
          <w:szCs w:val="24"/>
        </w:rPr>
        <w:t>doc</w:t>
      </w:r>
      <w:r w:rsidRPr="00926817">
        <w:rPr>
          <w:i/>
          <w:sz w:val="24"/>
          <w:szCs w:val="24"/>
          <w:rPrChange w:id="1843" w:author="deborah gregg" w:date="2018-08-22T08:51:00Z">
            <w:rPr>
              <w:b/>
              <w:bCs/>
              <w:sz w:val="24"/>
              <w:szCs w:val="24"/>
            </w:rPr>
          </w:rPrChange>
        </w:rPr>
        <w:t>umentation</w:t>
      </w:r>
      <w:r w:rsidRPr="005A4578">
        <w:rPr>
          <w:sz w:val="24"/>
          <w:szCs w:val="24"/>
        </w:rPr>
        <w:t xml:space="preserve">. </w:t>
      </w:r>
      <w:ins w:id="1844" w:author="deborah gregg" w:date="2018-08-22T08:51:00Z">
        <w:r w:rsidR="00926817" w:rsidRPr="00781F3C">
          <w:rPr>
            <w:sz w:val="24"/>
            <w:szCs w:val="24"/>
          </w:rPr>
          <w:t>Berkeley</w:t>
        </w:r>
        <w:r w:rsidR="00926817">
          <w:rPr>
            <w:sz w:val="24"/>
            <w:szCs w:val="24"/>
          </w:rPr>
          <w:t>:</w:t>
        </w:r>
        <w:r w:rsidR="00926817" w:rsidRPr="00781F3C">
          <w:rPr>
            <w:sz w:val="24"/>
            <w:szCs w:val="24"/>
          </w:rPr>
          <w:t xml:space="preserve"> </w:t>
        </w:r>
      </w:ins>
      <w:r w:rsidRPr="00926817">
        <w:rPr>
          <w:sz w:val="24"/>
          <w:szCs w:val="24"/>
          <w:rPrChange w:id="1845" w:author="deborah gregg" w:date="2018-08-22T08:51:00Z">
            <w:rPr>
              <w:b/>
              <w:bCs/>
              <w:i/>
              <w:sz w:val="24"/>
              <w:szCs w:val="24"/>
            </w:rPr>
          </w:rPrChange>
        </w:rPr>
        <w:t>University of California</w:t>
      </w:r>
      <w:ins w:id="1846" w:author="deborah gregg" w:date="2018-08-22T08:51:00Z">
        <w:r w:rsidR="00926817">
          <w:rPr>
            <w:sz w:val="24"/>
            <w:szCs w:val="24"/>
          </w:rPr>
          <w:t>;</w:t>
        </w:r>
      </w:ins>
      <w:del w:id="1847" w:author="deborah gregg" w:date="2018-08-22T08:51:00Z">
        <w:r w:rsidRPr="00926817" w:rsidDel="00926817">
          <w:rPr>
            <w:sz w:val="24"/>
            <w:szCs w:val="24"/>
            <w:rPrChange w:id="1848" w:author="deborah gregg" w:date="2018-08-22T08:51:00Z">
              <w:rPr>
                <w:b/>
                <w:bCs/>
                <w:i/>
                <w:sz w:val="24"/>
                <w:szCs w:val="24"/>
              </w:rPr>
            </w:rPrChange>
          </w:rPr>
          <w:delText>,</w:delText>
        </w:r>
      </w:del>
      <w:r w:rsidRPr="00926817">
        <w:rPr>
          <w:sz w:val="24"/>
          <w:szCs w:val="24"/>
          <w:rPrChange w:id="1849" w:author="deborah gregg" w:date="2018-08-22T08:51:00Z">
            <w:rPr>
              <w:b/>
              <w:bCs/>
              <w:i/>
              <w:sz w:val="24"/>
              <w:szCs w:val="24"/>
            </w:rPr>
          </w:rPrChange>
        </w:rPr>
        <w:t xml:space="preserve"> </w:t>
      </w:r>
      <w:del w:id="1850" w:author="deborah gregg" w:date="2018-08-22T08:51:00Z">
        <w:r w:rsidRPr="00926817" w:rsidDel="00926817">
          <w:rPr>
            <w:sz w:val="24"/>
            <w:szCs w:val="24"/>
            <w:rPrChange w:id="1851" w:author="deborah gregg" w:date="2018-08-22T08:51:00Z">
              <w:rPr>
                <w:b/>
                <w:bCs/>
                <w:i/>
                <w:sz w:val="24"/>
                <w:szCs w:val="24"/>
              </w:rPr>
            </w:rPrChange>
          </w:rPr>
          <w:delText xml:space="preserve">Berkeley </w:delText>
        </w:r>
      </w:del>
      <w:r w:rsidRPr="00926817">
        <w:rPr>
          <w:sz w:val="24"/>
          <w:szCs w:val="24"/>
          <w:rPrChange w:id="1852" w:author="deborah gregg" w:date="2018-08-22T08:51:00Z">
            <w:rPr>
              <w:b/>
              <w:bCs/>
              <w:i/>
              <w:sz w:val="24"/>
              <w:szCs w:val="24"/>
            </w:rPr>
          </w:rPrChange>
        </w:rPr>
        <w:t xml:space="preserve">and </w:t>
      </w:r>
      <w:ins w:id="1853" w:author="deborah gregg" w:date="2018-08-22T08:52:00Z">
        <w:r w:rsidR="00926817">
          <w:rPr>
            <w:sz w:val="24"/>
            <w:szCs w:val="24"/>
          </w:rPr>
          <w:t xml:space="preserve">Rostock, Germany: </w:t>
        </w:r>
      </w:ins>
      <w:r w:rsidRPr="00926817">
        <w:rPr>
          <w:sz w:val="24"/>
          <w:szCs w:val="24"/>
          <w:rPrChange w:id="1854" w:author="deborah gregg" w:date="2018-08-22T08:51:00Z">
            <w:rPr>
              <w:b/>
              <w:bCs/>
              <w:i/>
              <w:sz w:val="24"/>
              <w:szCs w:val="24"/>
            </w:rPr>
          </w:rPrChange>
        </w:rPr>
        <w:t>Max Planck Institute for Demographic Research</w:t>
      </w:r>
      <w:ins w:id="1855" w:author="deborah gregg" w:date="2018-08-22T08:52:00Z">
        <w:r w:rsidR="00926817">
          <w:rPr>
            <w:sz w:val="24"/>
            <w:szCs w:val="24"/>
          </w:rPr>
          <w:t>. Retrieved from</w:t>
        </w:r>
      </w:ins>
      <w:del w:id="1856" w:author="deborah gregg" w:date="2018-08-22T08:52:00Z">
        <w:r w:rsidRPr="00926817" w:rsidDel="00926817">
          <w:rPr>
            <w:sz w:val="24"/>
            <w:szCs w:val="24"/>
            <w:rPrChange w:id="1857" w:author="deborah gregg" w:date="2018-08-22T08:51:00Z">
              <w:rPr>
                <w:b/>
                <w:bCs/>
                <w:i/>
                <w:sz w:val="24"/>
                <w:szCs w:val="24"/>
              </w:rPr>
            </w:rPrChange>
          </w:rPr>
          <w:delText>, available at:</w:delText>
        </w:r>
      </w:del>
      <w:r w:rsidRPr="00926817">
        <w:rPr>
          <w:sz w:val="24"/>
          <w:szCs w:val="24"/>
          <w:rPrChange w:id="1858" w:author="deborah gregg" w:date="2018-08-22T08:51:00Z">
            <w:rPr>
              <w:b/>
              <w:bCs/>
              <w:i/>
              <w:sz w:val="24"/>
              <w:szCs w:val="24"/>
            </w:rPr>
          </w:rPrChange>
        </w:rPr>
        <w:t xml:space="preserve"> http://www.mortality.org</w:t>
      </w:r>
      <w:del w:id="1859" w:author="Laura Tesch" w:date="2018-08-31T07:15:00Z">
        <w:r w:rsidRPr="00926817" w:rsidDel="000C220B">
          <w:rPr>
            <w:sz w:val="24"/>
            <w:szCs w:val="24"/>
          </w:rPr>
          <w:delText>.</w:delText>
        </w:r>
      </w:del>
      <w:ins w:id="1860" w:author="Laura Tesch" w:date="2018-09-26T12:29:00Z">
        <w:r w:rsidR="00A74A1E" w:rsidRPr="00A74A1E">
          <w:rPr>
            <w:b/>
            <w:sz w:val="24"/>
            <w:szCs w:val="24"/>
          </w:rPr>
          <w:t xml:space="preserve"> </w:t>
        </w:r>
        <w:r w:rsidR="00A74A1E">
          <w:rPr>
            <w:b/>
            <w:sz w:val="24"/>
            <w:szCs w:val="24"/>
          </w:rPr>
          <w:t>[I cannot find this article at the URL you listed.]</w:t>
        </w:r>
      </w:ins>
    </w:p>
    <w:p w14:paraId="046459A2" w14:textId="7929AC9B" w:rsidR="002F6B4E" w:rsidRPr="00A74A1E" w:rsidRDefault="00654572" w:rsidP="0008093A">
      <w:pPr>
        <w:spacing w:line="480" w:lineRule="auto"/>
        <w:ind w:left="720" w:hanging="720"/>
        <w:rPr>
          <w:b/>
          <w:sz w:val="24"/>
          <w:szCs w:val="24"/>
          <w:rPrChange w:id="1861" w:author="Laura Tesch" w:date="2018-09-26T12:29:00Z">
            <w:rPr>
              <w:sz w:val="24"/>
              <w:szCs w:val="24"/>
            </w:rPr>
          </w:rPrChange>
        </w:rPr>
      </w:pPr>
      <w:bookmarkStart w:id="1862" w:name="_bookmark28"/>
      <w:bookmarkEnd w:id="1862"/>
      <w:r w:rsidRPr="005A4578">
        <w:rPr>
          <w:sz w:val="24"/>
          <w:szCs w:val="24"/>
        </w:rPr>
        <w:t xml:space="preserve">Jasilionis, D. (2017b). </w:t>
      </w:r>
      <w:r w:rsidRPr="00926817">
        <w:rPr>
          <w:i/>
          <w:sz w:val="24"/>
          <w:szCs w:val="24"/>
          <w:rPrChange w:id="1863" w:author="deborah gregg" w:date="2018-08-22T08:51:00Z">
            <w:rPr>
              <w:b/>
              <w:bCs/>
              <w:sz w:val="24"/>
              <w:szCs w:val="24"/>
            </w:rPr>
          </w:rPrChange>
        </w:rPr>
        <w:t xml:space="preserve">About mortality data for Latvia. Human </w:t>
      </w:r>
      <w:r w:rsidR="00926817" w:rsidRPr="00926817">
        <w:rPr>
          <w:i/>
          <w:sz w:val="24"/>
          <w:szCs w:val="24"/>
        </w:rPr>
        <w:t>mortality database</w:t>
      </w:r>
      <w:r w:rsidRPr="00926817">
        <w:rPr>
          <w:i/>
          <w:sz w:val="24"/>
          <w:szCs w:val="24"/>
          <w:rPrChange w:id="1864" w:author="deborah gregg" w:date="2018-08-22T08:51:00Z">
            <w:rPr>
              <w:b/>
              <w:bCs/>
              <w:sz w:val="24"/>
              <w:szCs w:val="24"/>
            </w:rPr>
          </w:rPrChange>
        </w:rPr>
        <w:t xml:space="preserve">: Background and </w:t>
      </w:r>
      <w:r w:rsidR="00926817" w:rsidRPr="00926817">
        <w:rPr>
          <w:i/>
          <w:sz w:val="24"/>
          <w:szCs w:val="24"/>
        </w:rPr>
        <w:t>docume</w:t>
      </w:r>
      <w:r w:rsidRPr="00926817">
        <w:rPr>
          <w:i/>
          <w:sz w:val="24"/>
          <w:szCs w:val="24"/>
          <w:rPrChange w:id="1865" w:author="deborah gregg" w:date="2018-08-22T08:51:00Z">
            <w:rPr>
              <w:b/>
              <w:bCs/>
              <w:sz w:val="24"/>
              <w:szCs w:val="24"/>
            </w:rPr>
          </w:rPrChange>
        </w:rPr>
        <w:t>ntation</w:t>
      </w:r>
      <w:r w:rsidRPr="005A4578">
        <w:rPr>
          <w:sz w:val="24"/>
          <w:szCs w:val="24"/>
        </w:rPr>
        <w:t xml:space="preserve">. </w:t>
      </w:r>
      <w:ins w:id="1866" w:author="deborah gregg" w:date="2018-08-22T08:53:00Z">
        <w:r w:rsidR="00926817" w:rsidRPr="00781F3C">
          <w:rPr>
            <w:sz w:val="24"/>
            <w:szCs w:val="24"/>
          </w:rPr>
          <w:t>Berkeley</w:t>
        </w:r>
        <w:r w:rsidR="00926817">
          <w:rPr>
            <w:sz w:val="24"/>
            <w:szCs w:val="24"/>
          </w:rPr>
          <w:t>:</w:t>
        </w:r>
        <w:r w:rsidR="00926817" w:rsidRPr="00781F3C">
          <w:rPr>
            <w:sz w:val="24"/>
            <w:szCs w:val="24"/>
          </w:rPr>
          <w:t xml:space="preserve"> </w:t>
        </w:r>
      </w:ins>
      <w:r w:rsidRPr="00926817">
        <w:rPr>
          <w:sz w:val="24"/>
          <w:szCs w:val="24"/>
          <w:rPrChange w:id="1867" w:author="deborah gregg" w:date="2018-08-22T08:51:00Z">
            <w:rPr>
              <w:b/>
              <w:bCs/>
              <w:i/>
              <w:sz w:val="24"/>
              <w:szCs w:val="24"/>
            </w:rPr>
          </w:rPrChange>
        </w:rPr>
        <w:t>University of California</w:t>
      </w:r>
      <w:ins w:id="1868" w:author="deborah gregg" w:date="2018-08-22T08:53:00Z">
        <w:r w:rsidR="00926817">
          <w:rPr>
            <w:sz w:val="24"/>
            <w:szCs w:val="24"/>
          </w:rPr>
          <w:t>;</w:t>
        </w:r>
      </w:ins>
      <w:del w:id="1869" w:author="deborah gregg" w:date="2018-08-22T08:53:00Z">
        <w:r w:rsidRPr="00926817" w:rsidDel="00926817">
          <w:rPr>
            <w:sz w:val="24"/>
            <w:szCs w:val="24"/>
            <w:rPrChange w:id="1870" w:author="deborah gregg" w:date="2018-08-22T08:51:00Z">
              <w:rPr>
                <w:b/>
                <w:bCs/>
                <w:i/>
                <w:sz w:val="24"/>
                <w:szCs w:val="24"/>
              </w:rPr>
            </w:rPrChange>
          </w:rPr>
          <w:delText>,</w:delText>
        </w:r>
      </w:del>
      <w:r w:rsidRPr="00926817">
        <w:rPr>
          <w:sz w:val="24"/>
          <w:szCs w:val="24"/>
          <w:rPrChange w:id="1871" w:author="deborah gregg" w:date="2018-08-22T08:51:00Z">
            <w:rPr>
              <w:b/>
              <w:bCs/>
              <w:i/>
              <w:sz w:val="24"/>
              <w:szCs w:val="24"/>
            </w:rPr>
          </w:rPrChange>
        </w:rPr>
        <w:t xml:space="preserve"> </w:t>
      </w:r>
      <w:del w:id="1872" w:author="deborah gregg" w:date="2018-08-22T08:53:00Z">
        <w:r w:rsidRPr="00926817" w:rsidDel="00926817">
          <w:rPr>
            <w:sz w:val="24"/>
            <w:szCs w:val="24"/>
            <w:rPrChange w:id="1873" w:author="deborah gregg" w:date="2018-08-22T08:51:00Z">
              <w:rPr>
                <w:b/>
                <w:bCs/>
                <w:i/>
                <w:sz w:val="24"/>
                <w:szCs w:val="24"/>
              </w:rPr>
            </w:rPrChange>
          </w:rPr>
          <w:delText xml:space="preserve">Berkeley </w:delText>
        </w:r>
      </w:del>
      <w:r w:rsidRPr="00926817">
        <w:rPr>
          <w:sz w:val="24"/>
          <w:szCs w:val="24"/>
          <w:rPrChange w:id="1874" w:author="deborah gregg" w:date="2018-08-22T08:51:00Z">
            <w:rPr>
              <w:b/>
              <w:bCs/>
              <w:i/>
              <w:sz w:val="24"/>
              <w:szCs w:val="24"/>
            </w:rPr>
          </w:rPrChange>
        </w:rPr>
        <w:t xml:space="preserve">and </w:t>
      </w:r>
      <w:ins w:id="1875" w:author="deborah gregg" w:date="2018-08-22T08:52:00Z">
        <w:r w:rsidR="00926817">
          <w:rPr>
            <w:sz w:val="24"/>
            <w:szCs w:val="24"/>
          </w:rPr>
          <w:t xml:space="preserve">Rostock, Germany: </w:t>
        </w:r>
      </w:ins>
      <w:r w:rsidRPr="00926817">
        <w:rPr>
          <w:sz w:val="24"/>
          <w:szCs w:val="24"/>
          <w:rPrChange w:id="1876" w:author="deborah gregg" w:date="2018-08-22T08:51:00Z">
            <w:rPr>
              <w:b/>
              <w:bCs/>
              <w:i/>
              <w:sz w:val="24"/>
              <w:szCs w:val="24"/>
            </w:rPr>
          </w:rPrChange>
        </w:rPr>
        <w:t>Max Planck Institute for Demographic Research</w:t>
      </w:r>
      <w:ins w:id="1877" w:author="deborah gregg" w:date="2018-08-22T08:52:00Z">
        <w:r w:rsidR="00926817">
          <w:rPr>
            <w:sz w:val="24"/>
            <w:szCs w:val="24"/>
          </w:rPr>
          <w:t>. Retrieved from</w:t>
        </w:r>
        <w:r w:rsidR="00926817" w:rsidRPr="00781F3C">
          <w:rPr>
            <w:sz w:val="24"/>
            <w:szCs w:val="24"/>
          </w:rPr>
          <w:t xml:space="preserve"> </w:t>
        </w:r>
      </w:ins>
      <w:del w:id="1878" w:author="deborah gregg" w:date="2018-08-22T08:52:00Z">
        <w:r w:rsidRPr="00926817" w:rsidDel="00926817">
          <w:rPr>
            <w:sz w:val="24"/>
            <w:szCs w:val="24"/>
            <w:rPrChange w:id="1879" w:author="deborah gregg" w:date="2018-08-22T08:51:00Z">
              <w:rPr>
                <w:b/>
                <w:bCs/>
                <w:i/>
                <w:sz w:val="24"/>
                <w:szCs w:val="24"/>
              </w:rPr>
            </w:rPrChange>
          </w:rPr>
          <w:delText xml:space="preserve">, available at: </w:delText>
        </w:r>
      </w:del>
      <w:r w:rsidRPr="00926817">
        <w:rPr>
          <w:sz w:val="24"/>
          <w:szCs w:val="24"/>
          <w:rPrChange w:id="1880" w:author="deborah gregg" w:date="2018-08-22T08:51:00Z">
            <w:rPr>
              <w:b/>
              <w:bCs/>
              <w:i/>
              <w:sz w:val="24"/>
              <w:szCs w:val="24"/>
            </w:rPr>
          </w:rPrChange>
        </w:rPr>
        <w:t>http://www.mortality.org</w:t>
      </w:r>
      <w:del w:id="1881" w:author="Laura Tesch" w:date="2018-08-31T07:15:00Z">
        <w:r w:rsidRPr="00926817" w:rsidDel="000C220B">
          <w:rPr>
            <w:sz w:val="24"/>
            <w:szCs w:val="24"/>
          </w:rPr>
          <w:delText>.</w:delText>
        </w:r>
      </w:del>
      <w:ins w:id="1882" w:author="Laura Tesch" w:date="2018-09-26T12:29:00Z">
        <w:r w:rsidR="00A74A1E">
          <w:rPr>
            <w:b/>
            <w:sz w:val="24"/>
            <w:szCs w:val="24"/>
          </w:rPr>
          <w:t>[I cannot find this article at the URL you listed.]</w:t>
        </w:r>
      </w:ins>
    </w:p>
    <w:p w14:paraId="18CF5B05" w14:textId="22E320D2" w:rsidR="002F6B4E" w:rsidRPr="005A4578" w:rsidRDefault="00654572" w:rsidP="0008093A">
      <w:pPr>
        <w:spacing w:line="480" w:lineRule="auto"/>
        <w:ind w:left="720" w:hanging="720"/>
        <w:rPr>
          <w:sz w:val="24"/>
          <w:szCs w:val="24"/>
        </w:rPr>
      </w:pPr>
      <w:bookmarkStart w:id="1883" w:name="_bookmark29"/>
      <w:bookmarkEnd w:id="1883"/>
      <w:r w:rsidRPr="005A4578">
        <w:rPr>
          <w:sz w:val="24"/>
          <w:szCs w:val="24"/>
        </w:rPr>
        <w:t xml:space="preserve">Jasilionis, D. (2017c). </w:t>
      </w:r>
      <w:r w:rsidRPr="00926817">
        <w:rPr>
          <w:i/>
          <w:sz w:val="24"/>
          <w:szCs w:val="24"/>
          <w:rPrChange w:id="1884" w:author="deborah gregg" w:date="2018-08-22T08:54:00Z">
            <w:rPr>
              <w:b/>
              <w:bCs/>
              <w:sz w:val="24"/>
              <w:szCs w:val="24"/>
            </w:rPr>
          </w:rPrChange>
        </w:rPr>
        <w:t xml:space="preserve">About mortality data for Slovenia. Human </w:t>
      </w:r>
      <w:r w:rsidR="00926817" w:rsidRPr="00926817">
        <w:rPr>
          <w:i/>
          <w:sz w:val="24"/>
          <w:szCs w:val="24"/>
          <w:rPrChange w:id="1885" w:author="deborah gregg" w:date="2018-08-22T08:54:00Z">
            <w:rPr>
              <w:b/>
              <w:bCs/>
              <w:sz w:val="24"/>
              <w:szCs w:val="24"/>
            </w:rPr>
          </w:rPrChange>
        </w:rPr>
        <w:t>mortality database</w:t>
      </w:r>
      <w:r w:rsidRPr="00926817">
        <w:rPr>
          <w:i/>
          <w:sz w:val="24"/>
          <w:szCs w:val="24"/>
          <w:rPrChange w:id="1886" w:author="deborah gregg" w:date="2018-08-22T08:54:00Z">
            <w:rPr>
              <w:b/>
              <w:bCs/>
              <w:sz w:val="24"/>
              <w:szCs w:val="24"/>
            </w:rPr>
          </w:rPrChange>
        </w:rPr>
        <w:t xml:space="preserve">: Background </w:t>
      </w:r>
      <w:r w:rsidRPr="00926817">
        <w:rPr>
          <w:i/>
          <w:sz w:val="24"/>
          <w:szCs w:val="24"/>
          <w:rPrChange w:id="1887" w:author="deborah gregg" w:date="2018-08-22T08:54:00Z">
            <w:rPr>
              <w:b/>
              <w:bCs/>
              <w:sz w:val="24"/>
              <w:szCs w:val="24"/>
            </w:rPr>
          </w:rPrChange>
        </w:rPr>
        <w:lastRenderedPageBreak/>
        <w:t xml:space="preserve">and </w:t>
      </w:r>
      <w:r w:rsidR="00926817" w:rsidRPr="00926817">
        <w:rPr>
          <w:i/>
          <w:sz w:val="24"/>
          <w:szCs w:val="24"/>
          <w:rPrChange w:id="1888" w:author="deborah gregg" w:date="2018-08-22T08:54:00Z">
            <w:rPr>
              <w:b/>
              <w:bCs/>
              <w:sz w:val="24"/>
              <w:szCs w:val="24"/>
            </w:rPr>
          </w:rPrChange>
        </w:rPr>
        <w:t>docum</w:t>
      </w:r>
      <w:r w:rsidRPr="00926817">
        <w:rPr>
          <w:i/>
          <w:sz w:val="24"/>
          <w:szCs w:val="24"/>
          <w:rPrChange w:id="1889" w:author="deborah gregg" w:date="2018-08-22T08:54:00Z">
            <w:rPr>
              <w:b/>
              <w:bCs/>
              <w:sz w:val="24"/>
              <w:szCs w:val="24"/>
            </w:rPr>
          </w:rPrChange>
        </w:rPr>
        <w:t>entation.</w:t>
      </w:r>
      <w:r w:rsidRPr="005A4578">
        <w:rPr>
          <w:sz w:val="24"/>
          <w:szCs w:val="24"/>
        </w:rPr>
        <w:t xml:space="preserve"> </w:t>
      </w:r>
      <w:ins w:id="1890" w:author="deborah gregg" w:date="2018-08-22T08:53:00Z">
        <w:r w:rsidR="00926817" w:rsidRPr="00781F3C">
          <w:rPr>
            <w:sz w:val="24"/>
            <w:szCs w:val="24"/>
          </w:rPr>
          <w:t>Berkeley</w:t>
        </w:r>
        <w:r w:rsidR="00926817">
          <w:rPr>
            <w:sz w:val="24"/>
            <w:szCs w:val="24"/>
          </w:rPr>
          <w:t>:</w:t>
        </w:r>
        <w:r w:rsidR="00926817" w:rsidRPr="00781F3C">
          <w:rPr>
            <w:sz w:val="24"/>
            <w:szCs w:val="24"/>
          </w:rPr>
          <w:t xml:space="preserve"> </w:t>
        </w:r>
      </w:ins>
      <w:r w:rsidRPr="00926817">
        <w:rPr>
          <w:sz w:val="24"/>
          <w:szCs w:val="24"/>
          <w:rPrChange w:id="1891" w:author="deborah gregg" w:date="2018-08-22T08:52:00Z">
            <w:rPr>
              <w:b/>
              <w:bCs/>
              <w:i/>
              <w:sz w:val="24"/>
              <w:szCs w:val="24"/>
            </w:rPr>
          </w:rPrChange>
        </w:rPr>
        <w:t>University of California</w:t>
      </w:r>
      <w:del w:id="1892" w:author="deborah gregg" w:date="2018-08-22T08:53:00Z">
        <w:r w:rsidRPr="00926817" w:rsidDel="00926817">
          <w:rPr>
            <w:sz w:val="24"/>
            <w:szCs w:val="24"/>
            <w:rPrChange w:id="1893" w:author="deborah gregg" w:date="2018-08-22T08:52:00Z">
              <w:rPr>
                <w:b/>
                <w:bCs/>
                <w:i/>
                <w:sz w:val="24"/>
                <w:szCs w:val="24"/>
              </w:rPr>
            </w:rPrChange>
          </w:rPr>
          <w:delText>, Berkeley</w:delText>
        </w:r>
      </w:del>
      <w:ins w:id="1894" w:author="deborah gregg" w:date="2018-08-22T08:53:00Z">
        <w:r w:rsidR="00926817">
          <w:rPr>
            <w:sz w:val="24"/>
            <w:szCs w:val="24"/>
          </w:rPr>
          <w:t>;</w:t>
        </w:r>
      </w:ins>
      <w:r w:rsidRPr="00926817">
        <w:rPr>
          <w:sz w:val="24"/>
          <w:szCs w:val="24"/>
          <w:rPrChange w:id="1895" w:author="deborah gregg" w:date="2018-08-22T08:52:00Z">
            <w:rPr>
              <w:b/>
              <w:bCs/>
              <w:i/>
              <w:sz w:val="24"/>
              <w:szCs w:val="24"/>
            </w:rPr>
          </w:rPrChange>
        </w:rPr>
        <w:t xml:space="preserve"> and </w:t>
      </w:r>
      <w:ins w:id="1896" w:author="deborah gregg" w:date="2018-08-22T08:53:00Z">
        <w:r w:rsidR="00926817">
          <w:rPr>
            <w:sz w:val="24"/>
            <w:szCs w:val="24"/>
          </w:rPr>
          <w:t xml:space="preserve">Rostock, Germany: </w:t>
        </w:r>
      </w:ins>
      <w:r w:rsidRPr="00926817">
        <w:rPr>
          <w:sz w:val="24"/>
          <w:szCs w:val="24"/>
          <w:rPrChange w:id="1897" w:author="deborah gregg" w:date="2018-08-22T08:52:00Z">
            <w:rPr>
              <w:b/>
              <w:bCs/>
              <w:i/>
              <w:sz w:val="24"/>
              <w:szCs w:val="24"/>
            </w:rPr>
          </w:rPrChange>
        </w:rPr>
        <w:t>Max Planck Institute for Demographic Research</w:t>
      </w:r>
      <w:ins w:id="1898" w:author="deborah gregg" w:date="2018-08-22T08:52:00Z">
        <w:r w:rsidR="00926817" w:rsidRPr="00926817">
          <w:rPr>
            <w:sz w:val="24"/>
            <w:szCs w:val="24"/>
          </w:rPr>
          <w:t xml:space="preserve">. Retrieved from </w:t>
        </w:r>
      </w:ins>
      <w:del w:id="1899" w:author="deborah gregg" w:date="2018-08-22T08:52:00Z">
        <w:r w:rsidRPr="00926817" w:rsidDel="00926817">
          <w:rPr>
            <w:sz w:val="24"/>
            <w:szCs w:val="24"/>
            <w:rPrChange w:id="1900" w:author="deborah gregg" w:date="2018-08-22T08:52:00Z">
              <w:rPr>
                <w:b/>
                <w:bCs/>
                <w:i/>
                <w:sz w:val="24"/>
                <w:szCs w:val="24"/>
              </w:rPr>
            </w:rPrChange>
          </w:rPr>
          <w:delText xml:space="preserve">, available at: </w:delText>
        </w:r>
      </w:del>
      <w:r w:rsidRPr="00926817">
        <w:rPr>
          <w:sz w:val="24"/>
          <w:szCs w:val="24"/>
          <w:rPrChange w:id="1901" w:author="deborah gregg" w:date="2018-08-22T08:52:00Z">
            <w:rPr>
              <w:b/>
              <w:bCs/>
              <w:i/>
              <w:sz w:val="24"/>
              <w:szCs w:val="24"/>
            </w:rPr>
          </w:rPrChange>
        </w:rPr>
        <w:t>http://www.mortality.org</w:t>
      </w:r>
      <w:del w:id="1902" w:author="Laura Tesch" w:date="2018-08-31T07:15:00Z">
        <w:r w:rsidRPr="00926817" w:rsidDel="000C220B">
          <w:rPr>
            <w:sz w:val="24"/>
            <w:szCs w:val="24"/>
          </w:rPr>
          <w:delText>.</w:delText>
        </w:r>
      </w:del>
      <w:ins w:id="1903" w:author="Laura Tesch" w:date="2018-09-26T12:29:00Z">
        <w:r w:rsidR="00A74A1E" w:rsidRPr="00A74A1E">
          <w:rPr>
            <w:b/>
            <w:sz w:val="24"/>
            <w:szCs w:val="24"/>
          </w:rPr>
          <w:t xml:space="preserve"> </w:t>
        </w:r>
        <w:r w:rsidR="00A74A1E">
          <w:rPr>
            <w:b/>
            <w:sz w:val="24"/>
            <w:szCs w:val="24"/>
          </w:rPr>
          <w:t>[I cannot find this article at the URL you listed.]</w:t>
        </w:r>
      </w:ins>
    </w:p>
    <w:p w14:paraId="65E38703" w14:textId="728B9A89" w:rsidR="002F6B4E" w:rsidRPr="00215421" w:rsidRDefault="00DA3C06" w:rsidP="0008093A">
      <w:pPr>
        <w:spacing w:line="480" w:lineRule="auto"/>
        <w:ind w:left="720" w:hanging="720"/>
        <w:rPr>
          <w:sz w:val="24"/>
          <w:szCs w:val="24"/>
          <w:lang w:val="fr-FR"/>
          <w:rPrChange w:id="1904" w:author="MPIDR_D\vanraalte" w:date="2018-09-27T16:28:00Z">
            <w:rPr>
              <w:sz w:val="24"/>
              <w:szCs w:val="24"/>
            </w:rPr>
          </w:rPrChange>
        </w:rPr>
      </w:pPr>
      <w:bookmarkStart w:id="1905" w:name="_bookmark30"/>
      <w:bookmarkEnd w:id="1905"/>
      <w:r>
        <w:rPr>
          <w:sz w:val="24"/>
          <w:szCs w:val="24"/>
        </w:rPr>
        <w:t>Jasilionis, D., Meslé</w:t>
      </w:r>
      <w:r w:rsidR="00654572" w:rsidRPr="005A4578">
        <w:rPr>
          <w:sz w:val="24"/>
          <w:szCs w:val="24"/>
        </w:rPr>
        <w:t xml:space="preserve">, F., Shkolnikov, V. M., </w:t>
      </w:r>
      <w:del w:id="1906" w:author="deborah gregg" w:date="2018-08-20T19:35:00Z">
        <w:r w:rsidR="00654572" w:rsidRPr="005A4578" w:rsidDel="00633F52">
          <w:rPr>
            <w:sz w:val="24"/>
            <w:szCs w:val="24"/>
          </w:rPr>
          <w:delText xml:space="preserve">and </w:delText>
        </w:r>
      </w:del>
      <w:ins w:id="1907" w:author="deborah gregg" w:date="2018-08-20T19:35:00Z">
        <w:r w:rsidR="00633F52">
          <w:rPr>
            <w:sz w:val="24"/>
            <w:szCs w:val="24"/>
          </w:rPr>
          <w:t>&amp;</w:t>
        </w:r>
        <w:r w:rsidR="00633F52" w:rsidRPr="005A4578">
          <w:rPr>
            <w:sz w:val="24"/>
            <w:szCs w:val="24"/>
          </w:rPr>
          <w:t xml:space="preserve"> </w:t>
        </w:r>
      </w:ins>
      <w:r w:rsidR="00654572" w:rsidRPr="005A4578">
        <w:rPr>
          <w:sz w:val="24"/>
          <w:szCs w:val="24"/>
        </w:rPr>
        <w:t>Vallin, J. (2011).</w:t>
      </w:r>
      <w:r w:rsidR="001E6567">
        <w:rPr>
          <w:sz w:val="24"/>
          <w:szCs w:val="24"/>
        </w:rPr>
        <w:t xml:space="preserve"> </w:t>
      </w:r>
      <w:proofErr w:type="spellStart"/>
      <w:r w:rsidR="00654572" w:rsidRPr="00215421">
        <w:rPr>
          <w:sz w:val="24"/>
          <w:szCs w:val="24"/>
          <w:lang w:val="fr-FR"/>
          <w:rPrChange w:id="1908" w:author="MPIDR_D\vanraalte" w:date="2018-09-27T16:28:00Z">
            <w:rPr>
              <w:b/>
              <w:bCs/>
              <w:sz w:val="24"/>
              <w:szCs w:val="24"/>
            </w:rPr>
          </w:rPrChange>
        </w:rPr>
        <w:t>Recent</w:t>
      </w:r>
      <w:proofErr w:type="spellEnd"/>
      <w:r w:rsidR="00654572" w:rsidRPr="00215421">
        <w:rPr>
          <w:sz w:val="24"/>
          <w:szCs w:val="24"/>
          <w:lang w:val="fr-FR"/>
          <w:rPrChange w:id="1909" w:author="MPIDR_D\vanraalte" w:date="2018-09-27T16:28:00Z">
            <w:rPr>
              <w:b/>
              <w:bCs/>
              <w:sz w:val="24"/>
              <w:szCs w:val="24"/>
            </w:rPr>
          </w:rPrChange>
        </w:rPr>
        <w:t xml:space="preserve"> life </w:t>
      </w:r>
      <w:proofErr w:type="spellStart"/>
      <w:r w:rsidR="00654572" w:rsidRPr="00215421">
        <w:rPr>
          <w:sz w:val="24"/>
          <w:szCs w:val="24"/>
          <w:lang w:val="fr-FR"/>
          <w:rPrChange w:id="1910" w:author="MPIDR_D\vanraalte" w:date="2018-09-27T16:28:00Z">
            <w:rPr>
              <w:b/>
              <w:bCs/>
              <w:sz w:val="24"/>
              <w:szCs w:val="24"/>
            </w:rPr>
          </w:rPrChange>
        </w:rPr>
        <w:t>expectancy</w:t>
      </w:r>
      <w:proofErr w:type="spellEnd"/>
      <w:r w:rsidR="00654572" w:rsidRPr="00215421">
        <w:rPr>
          <w:sz w:val="24"/>
          <w:szCs w:val="24"/>
          <w:lang w:val="fr-FR"/>
          <w:rPrChange w:id="1911" w:author="MPIDR_D\vanraalte" w:date="2018-09-27T16:28:00Z">
            <w:rPr>
              <w:b/>
              <w:bCs/>
              <w:sz w:val="24"/>
              <w:szCs w:val="24"/>
            </w:rPr>
          </w:rPrChange>
        </w:rPr>
        <w:t xml:space="preserve"> divergence in </w:t>
      </w:r>
      <w:proofErr w:type="spellStart"/>
      <w:r w:rsidR="006E3CC6" w:rsidRPr="00215421">
        <w:rPr>
          <w:sz w:val="24"/>
          <w:szCs w:val="24"/>
          <w:lang w:val="fr-FR"/>
          <w:rPrChange w:id="1912" w:author="MPIDR_D\vanraalte" w:date="2018-09-27T16:28:00Z">
            <w:rPr>
              <w:b/>
              <w:bCs/>
              <w:sz w:val="24"/>
              <w:szCs w:val="24"/>
            </w:rPr>
          </w:rPrChange>
        </w:rPr>
        <w:t>B</w:t>
      </w:r>
      <w:r w:rsidR="00654572" w:rsidRPr="00215421">
        <w:rPr>
          <w:sz w:val="24"/>
          <w:szCs w:val="24"/>
          <w:lang w:val="fr-FR"/>
          <w:rPrChange w:id="1913" w:author="MPIDR_D\vanraalte" w:date="2018-09-27T16:28:00Z">
            <w:rPr>
              <w:b/>
              <w:bCs/>
              <w:sz w:val="24"/>
              <w:szCs w:val="24"/>
            </w:rPr>
          </w:rPrChange>
        </w:rPr>
        <w:t>altic</w:t>
      </w:r>
      <w:proofErr w:type="spellEnd"/>
      <w:r w:rsidR="00654572" w:rsidRPr="00215421">
        <w:rPr>
          <w:sz w:val="24"/>
          <w:szCs w:val="24"/>
          <w:lang w:val="fr-FR"/>
          <w:rPrChange w:id="1914" w:author="MPIDR_D\vanraalte" w:date="2018-09-27T16:28:00Z">
            <w:rPr>
              <w:b/>
              <w:bCs/>
              <w:sz w:val="24"/>
              <w:szCs w:val="24"/>
            </w:rPr>
          </w:rPrChange>
        </w:rPr>
        <w:t xml:space="preserve"> countries.</w:t>
      </w:r>
      <w:r w:rsidR="001E6567" w:rsidRPr="00215421">
        <w:rPr>
          <w:sz w:val="24"/>
          <w:szCs w:val="24"/>
          <w:lang w:val="fr-FR"/>
          <w:rPrChange w:id="1915" w:author="MPIDR_D\vanraalte" w:date="2018-09-27T16:28:00Z">
            <w:rPr>
              <w:b/>
              <w:bCs/>
              <w:sz w:val="24"/>
              <w:szCs w:val="24"/>
            </w:rPr>
          </w:rPrChange>
        </w:rPr>
        <w:t xml:space="preserve"> </w:t>
      </w:r>
      <w:r w:rsidR="00654572" w:rsidRPr="00215421">
        <w:rPr>
          <w:i/>
          <w:sz w:val="24"/>
          <w:szCs w:val="24"/>
          <w:lang w:val="fr-FR"/>
          <w:rPrChange w:id="1916" w:author="MPIDR_D\vanraalte" w:date="2018-09-27T16:28:00Z">
            <w:rPr>
              <w:b/>
              <w:bCs/>
              <w:i/>
              <w:sz w:val="24"/>
              <w:szCs w:val="24"/>
            </w:rPr>
          </w:rPrChange>
        </w:rPr>
        <w:t xml:space="preserve">European Journal of Population/Revue </w:t>
      </w:r>
      <w:r w:rsidRPr="00215421">
        <w:rPr>
          <w:i/>
          <w:sz w:val="24"/>
          <w:szCs w:val="24"/>
          <w:lang w:val="fr-FR"/>
          <w:rPrChange w:id="1917" w:author="MPIDR_D\vanraalte" w:date="2018-09-27T16:28:00Z">
            <w:rPr>
              <w:b/>
              <w:bCs/>
              <w:i/>
              <w:sz w:val="24"/>
              <w:szCs w:val="24"/>
            </w:rPr>
          </w:rPrChange>
        </w:rPr>
        <w:t>E</w:t>
      </w:r>
      <w:r w:rsidR="00654572" w:rsidRPr="00215421">
        <w:rPr>
          <w:i/>
          <w:sz w:val="24"/>
          <w:szCs w:val="24"/>
          <w:lang w:val="fr-FR"/>
          <w:rPrChange w:id="1918" w:author="MPIDR_D\vanraalte" w:date="2018-09-27T16:28:00Z">
            <w:rPr>
              <w:b/>
              <w:bCs/>
              <w:i/>
              <w:sz w:val="24"/>
              <w:szCs w:val="24"/>
            </w:rPr>
          </w:rPrChange>
        </w:rPr>
        <w:t>urop</w:t>
      </w:r>
      <w:r w:rsidRPr="00215421">
        <w:rPr>
          <w:i/>
          <w:sz w:val="24"/>
          <w:szCs w:val="24"/>
          <w:lang w:val="fr-FR"/>
          <w:rPrChange w:id="1919" w:author="MPIDR_D\vanraalte" w:date="2018-09-27T16:28:00Z">
            <w:rPr>
              <w:b/>
              <w:bCs/>
              <w:i/>
              <w:sz w:val="24"/>
              <w:szCs w:val="24"/>
            </w:rPr>
          </w:rPrChange>
        </w:rPr>
        <w:t>é</w:t>
      </w:r>
      <w:r w:rsidR="00654572" w:rsidRPr="00215421">
        <w:rPr>
          <w:i/>
          <w:sz w:val="24"/>
          <w:szCs w:val="24"/>
          <w:lang w:val="fr-FR"/>
          <w:rPrChange w:id="1920" w:author="MPIDR_D\vanraalte" w:date="2018-09-27T16:28:00Z">
            <w:rPr>
              <w:b/>
              <w:bCs/>
              <w:i/>
              <w:sz w:val="24"/>
              <w:szCs w:val="24"/>
            </w:rPr>
          </w:rPrChange>
        </w:rPr>
        <w:t>enne de D</w:t>
      </w:r>
      <w:r w:rsidRPr="00215421">
        <w:rPr>
          <w:i/>
          <w:sz w:val="24"/>
          <w:szCs w:val="24"/>
          <w:lang w:val="fr-FR"/>
          <w:rPrChange w:id="1921" w:author="MPIDR_D\vanraalte" w:date="2018-09-27T16:28:00Z">
            <w:rPr>
              <w:b/>
              <w:bCs/>
              <w:i/>
              <w:sz w:val="24"/>
              <w:szCs w:val="24"/>
            </w:rPr>
          </w:rPrChange>
        </w:rPr>
        <w:t>é</w:t>
      </w:r>
      <w:r w:rsidR="00654572" w:rsidRPr="00215421">
        <w:rPr>
          <w:i/>
          <w:sz w:val="24"/>
          <w:szCs w:val="24"/>
          <w:lang w:val="fr-FR"/>
          <w:rPrChange w:id="1922" w:author="MPIDR_D\vanraalte" w:date="2018-09-27T16:28:00Z">
            <w:rPr>
              <w:b/>
              <w:bCs/>
              <w:i/>
              <w:sz w:val="24"/>
              <w:szCs w:val="24"/>
            </w:rPr>
          </w:rPrChange>
        </w:rPr>
        <w:t>mographie, 27</w:t>
      </w:r>
      <w:ins w:id="1923" w:author="deborah gregg" w:date="2018-08-22T08:55:00Z">
        <w:r w:rsidR="00926817" w:rsidRPr="00215421">
          <w:rPr>
            <w:i/>
            <w:sz w:val="24"/>
            <w:szCs w:val="24"/>
            <w:lang w:val="fr-FR"/>
            <w:rPrChange w:id="1924" w:author="MPIDR_D\vanraalte" w:date="2018-09-27T16:28:00Z">
              <w:rPr>
                <w:b/>
                <w:bCs/>
                <w:sz w:val="24"/>
                <w:szCs w:val="24"/>
              </w:rPr>
            </w:rPrChange>
          </w:rPr>
          <w:t xml:space="preserve">, </w:t>
        </w:r>
      </w:ins>
      <w:del w:id="1925" w:author="deborah gregg" w:date="2018-08-22T08:55:00Z">
        <w:r w:rsidR="00654572" w:rsidRPr="00215421" w:rsidDel="00926817">
          <w:rPr>
            <w:sz w:val="24"/>
            <w:szCs w:val="24"/>
            <w:lang w:val="fr-FR"/>
            <w:rPrChange w:id="1926" w:author="MPIDR_D\vanraalte" w:date="2018-09-27T16:28:00Z">
              <w:rPr>
                <w:b/>
                <w:bCs/>
                <w:sz w:val="24"/>
                <w:szCs w:val="24"/>
              </w:rPr>
            </w:rPrChange>
          </w:rPr>
          <w:delText>(4):</w:delText>
        </w:r>
      </w:del>
      <w:r w:rsidR="00654572" w:rsidRPr="00215421">
        <w:rPr>
          <w:sz w:val="24"/>
          <w:szCs w:val="24"/>
          <w:lang w:val="fr-FR"/>
          <w:rPrChange w:id="1927" w:author="MPIDR_D\vanraalte" w:date="2018-09-27T16:28:00Z">
            <w:rPr>
              <w:b/>
              <w:bCs/>
              <w:sz w:val="24"/>
              <w:szCs w:val="24"/>
            </w:rPr>
          </w:rPrChange>
        </w:rPr>
        <w:t>403</w:t>
      </w:r>
      <w:ins w:id="1928" w:author="deborah gregg" w:date="2018-08-23T16:01:00Z">
        <w:r w:rsidR="00BD7470" w:rsidRPr="00215421">
          <w:rPr>
            <w:sz w:val="24"/>
            <w:szCs w:val="24"/>
            <w:lang w:val="fr-FR"/>
            <w:rPrChange w:id="1929" w:author="MPIDR_D\vanraalte" w:date="2018-09-27T16:28:00Z">
              <w:rPr>
                <w:b/>
                <w:bCs/>
                <w:sz w:val="24"/>
                <w:szCs w:val="24"/>
              </w:rPr>
            </w:rPrChange>
          </w:rPr>
          <w:t>–</w:t>
        </w:r>
      </w:ins>
      <w:ins w:id="1930" w:author="deborah gregg" w:date="2018-08-22T08:55:00Z">
        <w:r w:rsidR="00926817" w:rsidRPr="00215421">
          <w:rPr>
            <w:sz w:val="24"/>
            <w:szCs w:val="24"/>
            <w:lang w:val="fr-FR"/>
            <w:rPrChange w:id="1931" w:author="MPIDR_D\vanraalte" w:date="2018-09-27T16:28:00Z">
              <w:rPr>
                <w:b/>
                <w:bCs/>
                <w:sz w:val="24"/>
                <w:szCs w:val="24"/>
              </w:rPr>
            </w:rPrChange>
          </w:rPr>
          <w:t>431</w:t>
        </w:r>
      </w:ins>
      <w:r w:rsidR="00654572" w:rsidRPr="00215421">
        <w:rPr>
          <w:sz w:val="24"/>
          <w:szCs w:val="24"/>
          <w:lang w:val="fr-FR"/>
          <w:rPrChange w:id="1932" w:author="MPIDR_D\vanraalte" w:date="2018-09-27T16:28:00Z">
            <w:rPr>
              <w:b/>
              <w:bCs/>
              <w:sz w:val="24"/>
              <w:szCs w:val="24"/>
            </w:rPr>
          </w:rPrChange>
        </w:rPr>
        <w:t>.</w:t>
      </w:r>
    </w:p>
    <w:p w14:paraId="64BF60C5" w14:textId="7C60A64D" w:rsidR="002F6B4E" w:rsidRPr="005A4578" w:rsidRDefault="00654572" w:rsidP="0008093A">
      <w:pPr>
        <w:spacing w:line="480" w:lineRule="auto"/>
        <w:ind w:left="720" w:hanging="720"/>
        <w:rPr>
          <w:sz w:val="24"/>
          <w:szCs w:val="24"/>
        </w:rPr>
      </w:pPr>
      <w:bookmarkStart w:id="1933" w:name="_bookmark31"/>
      <w:bookmarkEnd w:id="1933"/>
      <w:r w:rsidRPr="005A4578">
        <w:rPr>
          <w:sz w:val="24"/>
          <w:szCs w:val="24"/>
        </w:rPr>
        <w:t>Jasilionis, D.</w:t>
      </w:r>
      <w:ins w:id="1934" w:author="deborah gregg" w:date="2018-08-20T19:35:00Z">
        <w:r w:rsidR="00633F52">
          <w:rPr>
            <w:sz w:val="24"/>
            <w:szCs w:val="24"/>
          </w:rPr>
          <w:t>,</w:t>
        </w:r>
      </w:ins>
      <w:r w:rsidRPr="005A4578">
        <w:rPr>
          <w:sz w:val="24"/>
          <w:szCs w:val="24"/>
        </w:rPr>
        <w:t xml:space="preserve"> </w:t>
      </w:r>
      <w:del w:id="1935" w:author="deborah gregg" w:date="2018-08-20T19:35:00Z">
        <w:r w:rsidRPr="005A4578" w:rsidDel="00633F52">
          <w:rPr>
            <w:sz w:val="24"/>
            <w:szCs w:val="24"/>
          </w:rPr>
          <w:delText xml:space="preserve">and </w:delText>
        </w:r>
      </w:del>
      <w:ins w:id="1936" w:author="deborah gregg" w:date="2018-08-20T19:35:00Z">
        <w:r w:rsidR="00633F52">
          <w:rPr>
            <w:sz w:val="24"/>
            <w:szCs w:val="24"/>
          </w:rPr>
          <w:t>&amp;</w:t>
        </w:r>
        <w:r w:rsidR="00633F52" w:rsidRPr="005A4578">
          <w:rPr>
            <w:sz w:val="24"/>
            <w:szCs w:val="24"/>
          </w:rPr>
          <w:t xml:space="preserve"> </w:t>
        </w:r>
      </w:ins>
      <w:r w:rsidRPr="005A4578">
        <w:rPr>
          <w:sz w:val="24"/>
          <w:szCs w:val="24"/>
        </w:rPr>
        <w:t xml:space="preserve">Stankuniene, V. (2017). </w:t>
      </w:r>
      <w:r w:rsidRPr="00926817">
        <w:rPr>
          <w:i/>
          <w:sz w:val="24"/>
          <w:szCs w:val="24"/>
          <w:rPrChange w:id="1937" w:author="deborah gregg" w:date="2018-08-22T08:56:00Z">
            <w:rPr>
              <w:b/>
              <w:bCs/>
              <w:sz w:val="24"/>
              <w:szCs w:val="24"/>
            </w:rPr>
          </w:rPrChange>
        </w:rPr>
        <w:t xml:space="preserve">About mortality data for Lithuania. Human </w:t>
      </w:r>
      <w:r w:rsidR="00926817" w:rsidRPr="00926817">
        <w:rPr>
          <w:i/>
          <w:sz w:val="24"/>
          <w:szCs w:val="24"/>
          <w:rPrChange w:id="1938" w:author="deborah gregg" w:date="2018-08-22T08:56:00Z">
            <w:rPr>
              <w:b/>
              <w:bCs/>
              <w:sz w:val="24"/>
              <w:szCs w:val="24"/>
            </w:rPr>
          </w:rPrChange>
        </w:rPr>
        <w:t>mortality data</w:t>
      </w:r>
      <w:r w:rsidRPr="00926817">
        <w:rPr>
          <w:i/>
          <w:sz w:val="24"/>
          <w:szCs w:val="24"/>
          <w:rPrChange w:id="1939" w:author="deborah gregg" w:date="2018-08-22T08:56:00Z">
            <w:rPr>
              <w:b/>
              <w:bCs/>
              <w:sz w:val="24"/>
              <w:szCs w:val="24"/>
            </w:rPr>
          </w:rPrChange>
        </w:rPr>
        <w:t xml:space="preserve">base: Background and </w:t>
      </w:r>
      <w:r w:rsidR="00926817" w:rsidRPr="00926817">
        <w:rPr>
          <w:i/>
          <w:sz w:val="24"/>
          <w:szCs w:val="24"/>
          <w:rPrChange w:id="1940" w:author="deborah gregg" w:date="2018-08-22T08:56:00Z">
            <w:rPr>
              <w:b/>
              <w:bCs/>
              <w:sz w:val="24"/>
              <w:szCs w:val="24"/>
            </w:rPr>
          </w:rPrChange>
        </w:rPr>
        <w:t>docu</w:t>
      </w:r>
      <w:r w:rsidRPr="00926817">
        <w:rPr>
          <w:i/>
          <w:sz w:val="24"/>
          <w:szCs w:val="24"/>
          <w:rPrChange w:id="1941" w:author="deborah gregg" w:date="2018-08-22T08:56:00Z">
            <w:rPr>
              <w:b/>
              <w:bCs/>
              <w:sz w:val="24"/>
              <w:szCs w:val="24"/>
            </w:rPr>
          </w:rPrChange>
        </w:rPr>
        <w:t>mentation.</w:t>
      </w:r>
      <w:r w:rsidRPr="005A4578">
        <w:rPr>
          <w:sz w:val="24"/>
          <w:szCs w:val="24"/>
        </w:rPr>
        <w:t xml:space="preserve"> </w:t>
      </w:r>
      <w:ins w:id="1942" w:author="deborah gregg" w:date="2018-08-22T08:56:00Z">
        <w:r w:rsidR="00926817">
          <w:rPr>
            <w:sz w:val="24"/>
            <w:szCs w:val="24"/>
          </w:rPr>
          <w:t xml:space="preserve">Berkeley: </w:t>
        </w:r>
      </w:ins>
      <w:r w:rsidRPr="00926817">
        <w:rPr>
          <w:sz w:val="24"/>
          <w:szCs w:val="24"/>
          <w:rPrChange w:id="1943" w:author="deborah gregg" w:date="2018-08-22T08:56:00Z">
            <w:rPr>
              <w:b/>
              <w:bCs/>
              <w:i/>
              <w:sz w:val="24"/>
              <w:szCs w:val="24"/>
            </w:rPr>
          </w:rPrChange>
        </w:rPr>
        <w:t>University of California</w:t>
      </w:r>
      <w:ins w:id="1944" w:author="deborah gregg" w:date="2018-08-22T08:56:00Z">
        <w:r w:rsidR="00926817">
          <w:rPr>
            <w:sz w:val="24"/>
            <w:szCs w:val="24"/>
          </w:rPr>
          <w:t>;</w:t>
        </w:r>
      </w:ins>
      <w:del w:id="1945" w:author="deborah gregg" w:date="2018-08-22T08:56:00Z">
        <w:r w:rsidRPr="00926817" w:rsidDel="00926817">
          <w:rPr>
            <w:sz w:val="24"/>
            <w:szCs w:val="24"/>
            <w:rPrChange w:id="1946" w:author="deborah gregg" w:date="2018-08-22T08:56:00Z">
              <w:rPr>
                <w:b/>
                <w:bCs/>
                <w:i/>
                <w:sz w:val="24"/>
                <w:szCs w:val="24"/>
              </w:rPr>
            </w:rPrChange>
          </w:rPr>
          <w:delText>,</w:delText>
        </w:r>
      </w:del>
      <w:r w:rsidRPr="00926817">
        <w:rPr>
          <w:sz w:val="24"/>
          <w:szCs w:val="24"/>
          <w:rPrChange w:id="1947" w:author="deborah gregg" w:date="2018-08-22T08:56:00Z">
            <w:rPr>
              <w:b/>
              <w:bCs/>
              <w:i/>
              <w:sz w:val="24"/>
              <w:szCs w:val="24"/>
            </w:rPr>
          </w:rPrChange>
        </w:rPr>
        <w:t xml:space="preserve"> </w:t>
      </w:r>
      <w:del w:id="1948" w:author="deborah gregg" w:date="2018-08-22T08:56:00Z">
        <w:r w:rsidRPr="00926817" w:rsidDel="00926817">
          <w:rPr>
            <w:sz w:val="24"/>
            <w:szCs w:val="24"/>
            <w:rPrChange w:id="1949" w:author="deborah gregg" w:date="2018-08-22T08:56:00Z">
              <w:rPr>
                <w:b/>
                <w:bCs/>
                <w:i/>
                <w:sz w:val="24"/>
                <w:szCs w:val="24"/>
              </w:rPr>
            </w:rPrChange>
          </w:rPr>
          <w:delText xml:space="preserve">Berkeley </w:delText>
        </w:r>
      </w:del>
      <w:r w:rsidRPr="00926817">
        <w:rPr>
          <w:sz w:val="24"/>
          <w:szCs w:val="24"/>
          <w:rPrChange w:id="1950" w:author="deborah gregg" w:date="2018-08-22T08:56:00Z">
            <w:rPr>
              <w:b/>
              <w:bCs/>
              <w:i/>
              <w:sz w:val="24"/>
              <w:szCs w:val="24"/>
            </w:rPr>
          </w:rPrChange>
        </w:rPr>
        <w:t xml:space="preserve">and </w:t>
      </w:r>
      <w:ins w:id="1951" w:author="deborah gregg" w:date="2018-08-22T08:56:00Z">
        <w:r w:rsidR="00926817">
          <w:rPr>
            <w:sz w:val="24"/>
            <w:szCs w:val="24"/>
          </w:rPr>
          <w:t xml:space="preserve">Rostock, Germany: </w:t>
        </w:r>
      </w:ins>
      <w:r w:rsidRPr="00926817">
        <w:rPr>
          <w:sz w:val="24"/>
          <w:szCs w:val="24"/>
          <w:rPrChange w:id="1952" w:author="deborah gregg" w:date="2018-08-22T08:56:00Z">
            <w:rPr>
              <w:b/>
              <w:bCs/>
              <w:i/>
              <w:sz w:val="24"/>
              <w:szCs w:val="24"/>
            </w:rPr>
          </w:rPrChange>
        </w:rPr>
        <w:t>Max Planck Institute for Demographic Research</w:t>
      </w:r>
      <w:ins w:id="1953" w:author="deborah gregg" w:date="2018-08-22T08:56:00Z">
        <w:r w:rsidR="00926817" w:rsidRPr="00926817">
          <w:rPr>
            <w:sz w:val="24"/>
            <w:szCs w:val="24"/>
          </w:rPr>
          <w:t xml:space="preserve">. Retrieved from </w:t>
        </w:r>
      </w:ins>
      <w:del w:id="1954" w:author="deborah gregg" w:date="2018-08-22T08:56:00Z">
        <w:r w:rsidRPr="00926817" w:rsidDel="00926817">
          <w:rPr>
            <w:sz w:val="24"/>
            <w:szCs w:val="24"/>
            <w:rPrChange w:id="1955" w:author="deborah gregg" w:date="2018-08-22T08:56:00Z">
              <w:rPr>
                <w:b/>
                <w:bCs/>
                <w:i/>
                <w:sz w:val="24"/>
                <w:szCs w:val="24"/>
              </w:rPr>
            </w:rPrChange>
          </w:rPr>
          <w:delText xml:space="preserve">, available at: </w:delText>
        </w:r>
      </w:del>
      <w:r w:rsidRPr="00926817">
        <w:rPr>
          <w:sz w:val="24"/>
          <w:szCs w:val="24"/>
          <w:rPrChange w:id="1956" w:author="deborah gregg" w:date="2018-08-22T08:56:00Z">
            <w:rPr>
              <w:b/>
              <w:bCs/>
              <w:i/>
              <w:sz w:val="24"/>
              <w:szCs w:val="24"/>
            </w:rPr>
          </w:rPrChange>
        </w:rPr>
        <w:t>http://www.mortality.org</w:t>
      </w:r>
      <w:del w:id="1957" w:author="Laura Tesch" w:date="2018-08-31T07:15:00Z">
        <w:r w:rsidRPr="00926817" w:rsidDel="000C220B">
          <w:rPr>
            <w:sz w:val="24"/>
            <w:szCs w:val="24"/>
          </w:rPr>
          <w:delText>.</w:delText>
        </w:r>
      </w:del>
      <w:ins w:id="1958" w:author="Laura Tesch" w:date="2018-09-26T12:29:00Z">
        <w:r w:rsidR="00A74A1E" w:rsidRPr="00A74A1E">
          <w:rPr>
            <w:b/>
            <w:sz w:val="24"/>
            <w:szCs w:val="24"/>
          </w:rPr>
          <w:t xml:space="preserve"> </w:t>
        </w:r>
        <w:r w:rsidR="00A74A1E">
          <w:rPr>
            <w:b/>
            <w:sz w:val="24"/>
            <w:szCs w:val="24"/>
          </w:rPr>
          <w:t>[I cannot find this article at the URL you listed.]</w:t>
        </w:r>
      </w:ins>
    </w:p>
    <w:p w14:paraId="1CF047E0" w14:textId="74238581" w:rsidR="002F6B4E" w:rsidRPr="00926817" w:rsidRDefault="00654572" w:rsidP="0008093A">
      <w:pPr>
        <w:spacing w:line="480" w:lineRule="auto"/>
        <w:ind w:left="720" w:hanging="720"/>
        <w:rPr>
          <w:sz w:val="24"/>
          <w:szCs w:val="24"/>
        </w:rPr>
      </w:pPr>
      <w:bookmarkStart w:id="1959" w:name="_bookmark32"/>
      <w:bookmarkEnd w:id="1959"/>
      <w:r w:rsidRPr="005A4578">
        <w:rPr>
          <w:sz w:val="24"/>
          <w:szCs w:val="24"/>
        </w:rPr>
        <w:t>Jdanov, D.</w:t>
      </w:r>
      <w:ins w:id="1960" w:author="deborah gregg" w:date="2018-08-20T19:35:00Z">
        <w:r w:rsidR="00633F52">
          <w:rPr>
            <w:sz w:val="24"/>
            <w:szCs w:val="24"/>
          </w:rPr>
          <w:t>,</w:t>
        </w:r>
      </w:ins>
      <w:r w:rsidRPr="005A4578">
        <w:rPr>
          <w:sz w:val="24"/>
          <w:szCs w:val="24"/>
        </w:rPr>
        <w:t xml:space="preserve"> </w:t>
      </w:r>
      <w:del w:id="1961" w:author="deborah gregg" w:date="2018-08-20T19:35:00Z">
        <w:r w:rsidRPr="005A4578" w:rsidDel="00633F52">
          <w:rPr>
            <w:sz w:val="24"/>
            <w:szCs w:val="24"/>
          </w:rPr>
          <w:delText xml:space="preserve">and </w:delText>
        </w:r>
      </w:del>
      <w:ins w:id="1962" w:author="deborah gregg" w:date="2018-08-20T19:35:00Z">
        <w:r w:rsidR="00633F52">
          <w:rPr>
            <w:sz w:val="24"/>
            <w:szCs w:val="24"/>
          </w:rPr>
          <w:t>&amp;</w:t>
        </w:r>
        <w:r w:rsidR="00633F52" w:rsidRPr="005A4578">
          <w:rPr>
            <w:sz w:val="24"/>
            <w:szCs w:val="24"/>
          </w:rPr>
          <w:t xml:space="preserve"> </w:t>
        </w:r>
      </w:ins>
      <w:r w:rsidRPr="005A4578">
        <w:rPr>
          <w:sz w:val="24"/>
          <w:szCs w:val="24"/>
        </w:rPr>
        <w:t xml:space="preserve">Shkolnikov, V. M. (2017). </w:t>
      </w:r>
      <w:r w:rsidRPr="00926817">
        <w:rPr>
          <w:i/>
          <w:sz w:val="24"/>
          <w:szCs w:val="24"/>
          <w:rPrChange w:id="1963" w:author="deborah gregg" w:date="2018-08-22T08:57:00Z">
            <w:rPr>
              <w:b/>
              <w:bCs/>
              <w:sz w:val="24"/>
              <w:szCs w:val="24"/>
            </w:rPr>
          </w:rPrChange>
        </w:rPr>
        <w:t xml:space="preserve">About mortality data for Russia. Human </w:t>
      </w:r>
      <w:r w:rsidR="00926817" w:rsidRPr="00926817">
        <w:rPr>
          <w:i/>
          <w:sz w:val="24"/>
          <w:szCs w:val="24"/>
          <w:rPrChange w:id="1964" w:author="deborah gregg" w:date="2018-08-22T08:57:00Z">
            <w:rPr>
              <w:b/>
              <w:bCs/>
              <w:sz w:val="24"/>
              <w:szCs w:val="24"/>
            </w:rPr>
          </w:rPrChange>
        </w:rPr>
        <w:t>mortality dat</w:t>
      </w:r>
      <w:r w:rsidRPr="00926817">
        <w:rPr>
          <w:i/>
          <w:sz w:val="24"/>
          <w:szCs w:val="24"/>
          <w:rPrChange w:id="1965" w:author="deborah gregg" w:date="2018-08-22T08:57:00Z">
            <w:rPr>
              <w:b/>
              <w:bCs/>
              <w:sz w:val="24"/>
              <w:szCs w:val="24"/>
            </w:rPr>
          </w:rPrChange>
        </w:rPr>
        <w:t xml:space="preserve">abase: Background and </w:t>
      </w:r>
      <w:r w:rsidR="00926817" w:rsidRPr="00926817">
        <w:rPr>
          <w:i/>
          <w:sz w:val="24"/>
          <w:szCs w:val="24"/>
          <w:rPrChange w:id="1966" w:author="deborah gregg" w:date="2018-08-22T08:57:00Z">
            <w:rPr>
              <w:b/>
              <w:bCs/>
              <w:sz w:val="24"/>
              <w:szCs w:val="24"/>
            </w:rPr>
          </w:rPrChange>
        </w:rPr>
        <w:t>do</w:t>
      </w:r>
      <w:r w:rsidRPr="00926817">
        <w:rPr>
          <w:i/>
          <w:sz w:val="24"/>
          <w:szCs w:val="24"/>
          <w:rPrChange w:id="1967" w:author="deborah gregg" w:date="2018-08-22T08:57:00Z">
            <w:rPr>
              <w:b/>
              <w:bCs/>
              <w:sz w:val="24"/>
              <w:szCs w:val="24"/>
            </w:rPr>
          </w:rPrChange>
        </w:rPr>
        <w:t>cumentation.</w:t>
      </w:r>
      <w:r w:rsidRPr="005A4578">
        <w:rPr>
          <w:sz w:val="24"/>
          <w:szCs w:val="24"/>
        </w:rPr>
        <w:t xml:space="preserve"> </w:t>
      </w:r>
      <w:ins w:id="1968" w:author="deborah gregg" w:date="2018-08-22T08:57:00Z">
        <w:r w:rsidR="00926817">
          <w:rPr>
            <w:sz w:val="24"/>
            <w:szCs w:val="24"/>
          </w:rPr>
          <w:t xml:space="preserve">Berkeley: </w:t>
        </w:r>
      </w:ins>
      <w:r w:rsidRPr="00926817">
        <w:rPr>
          <w:sz w:val="24"/>
          <w:szCs w:val="24"/>
          <w:rPrChange w:id="1969" w:author="deborah gregg" w:date="2018-08-22T08:57:00Z">
            <w:rPr>
              <w:b/>
              <w:bCs/>
              <w:i/>
              <w:sz w:val="24"/>
              <w:szCs w:val="24"/>
            </w:rPr>
          </w:rPrChange>
        </w:rPr>
        <w:t>University of California</w:t>
      </w:r>
      <w:del w:id="1970" w:author="deborah gregg" w:date="2018-08-22T08:57:00Z">
        <w:r w:rsidRPr="00926817" w:rsidDel="00926817">
          <w:rPr>
            <w:sz w:val="24"/>
            <w:szCs w:val="24"/>
            <w:rPrChange w:id="1971" w:author="deborah gregg" w:date="2018-08-22T08:57:00Z">
              <w:rPr>
                <w:b/>
                <w:bCs/>
                <w:i/>
                <w:sz w:val="24"/>
                <w:szCs w:val="24"/>
              </w:rPr>
            </w:rPrChange>
          </w:rPr>
          <w:delText>, Berkeley</w:delText>
        </w:r>
      </w:del>
      <w:ins w:id="1972" w:author="deborah gregg" w:date="2018-08-22T08:57:00Z">
        <w:r w:rsidR="00926817">
          <w:rPr>
            <w:sz w:val="24"/>
            <w:szCs w:val="24"/>
          </w:rPr>
          <w:t>;</w:t>
        </w:r>
      </w:ins>
      <w:r w:rsidRPr="00926817">
        <w:rPr>
          <w:sz w:val="24"/>
          <w:szCs w:val="24"/>
          <w:rPrChange w:id="1973" w:author="deborah gregg" w:date="2018-08-22T08:57:00Z">
            <w:rPr>
              <w:b/>
              <w:bCs/>
              <w:i/>
              <w:sz w:val="24"/>
              <w:szCs w:val="24"/>
            </w:rPr>
          </w:rPrChange>
        </w:rPr>
        <w:t xml:space="preserve"> and </w:t>
      </w:r>
      <w:ins w:id="1974" w:author="deborah gregg" w:date="2018-08-22T08:57:00Z">
        <w:r w:rsidR="00926817">
          <w:rPr>
            <w:sz w:val="24"/>
            <w:szCs w:val="24"/>
          </w:rPr>
          <w:t xml:space="preserve">Rostock, Germany: </w:t>
        </w:r>
      </w:ins>
      <w:r w:rsidRPr="00926817">
        <w:rPr>
          <w:sz w:val="24"/>
          <w:szCs w:val="24"/>
          <w:rPrChange w:id="1975" w:author="deborah gregg" w:date="2018-08-22T08:57:00Z">
            <w:rPr>
              <w:b/>
              <w:bCs/>
              <w:i/>
              <w:sz w:val="24"/>
              <w:szCs w:val="24"/>
            </w:rPr>
          </w:rPrChange>
        </w:rPr>
        <w:t>Max Planck Institute for Demographic Research</w:t>
      </w:r>
      <w:ins w:id="1976" w:author="deborah gregg" w:date="2018-08-22T08:57:00Z">
        <w:r w:rsidR="00926817" w:rsidRPr="00926817">
          <w:rPr>
            <w:sz w:val="24"/>
            <w:szCs w:val="24"/>
          </w:rPr>
          <w:t xml:space="preserve">. Retrieved from </w:t>
        </w:r>
      </w:ins>
      <w:del w:id="1977" w:author="deborah gregg" w:date="2018-08-22T08:57:00Z">
        <w:r w:rsidRPr="00926817" w:rsidDel="00926817">
          <w:rPr>
            <w:sz w:val="24"/>
            <w:szCs w:val="24"/>
            <w:rPrChange w:id="1978" w:author="deborah gregg" w:date="2018-08-22T08:57:00Z">
              <w:rPr>
                <w:b/>
                <w:bCs/>
                <w:i/>
                <w:sz w:val="24"/>
                <w:szCs w:val="24"/>
              </w:rPr>
            </w:rPrChange>
          </w:rPr>
          <w:delText xml:space="preserve">, available at: </w:delText>
        </w:r>
      </w:del>
      <w:r w:rsidRPr="00926817">
        <w:rPr>
          <w:sz w:val="24"/>
          <w:szCs w:val="24"/>
          <w:rPrChange w:id="1979" w:author="deborah gregg" w:date="2018-08-22T08:57:00Z">
            <w:rPr>
              <w:b/>
              <w:bCs/>
              <w:i/>
              <w:sz w:val="24"/>
              <w:szCs w:val="24"/>
            </w:rPr>
          </w:rPrChange>
        </w:rPr>
        <w:t>http://www.mortality.org</w:t>
      </w:r>
      <w:del w:id="1980" w:author="Laura Tesch" w:date="2018-08-31T07:15:00Z">
        <w:r w:rsidRPr="00926817" w:rsidDel="000C220B">
          <w:rPr>
            <w:sz w:val="24"/>
            <w:szCs w:val="24"/>
          </w:rPr>
          <w:delText>.</w:delText>
        </w:r>
      </w:del>
      <w:ins w:id="1981" w:author="Laura Tesch" w:date="2018-09-26T12:29:00Z">
        <w:r w:rsidR="00A74A1E" w:rsidRPr="00A74A1E">
          <w:rPr>
            <w:b/>
            <w:sz w:val="24"/>
            <w:szCs w:val="24"/>
          </w:rPr>
          <w:t xml:space="preserve"> </w:t>
        </w:r>
        <w:r w:rsidR="00A74A1E">
          <w:rPr>
            <w:b/>
            <w:sz w:val="24"/>
            <w:szCs w:val="24"/>
          </w:rPr>
          <w:t>[I cannot find this article at the URL you listed.]</w:t>
        </w:r>
      </w:ins>
    </w:p>
    <w:p w14:paraId="49021BD7" w14:textId="604ADDE3" w:rsidR="002F6B4E" w:rsidRPr="005A4578" w:rsidRDefault="00654572" w:rsidP="0008093A">
      <w:pPr>
        <w:pStyle w:val="BodyText"/>
        <w:spacing w:line="480" w:lineRule="auto"/>
        <w:ind w:left="720" w:hanging="720"/>
        <w:rPr>
          <w:sz w:val="24"/>
          <w:szCs w:val="24"/>
        </w:rPr>
      </w:pPr>
      <w:bookmarkStart w:id="1982" w:name="_bookmark33"/>
      <w:bookmarkEnd w:id="1982"/>
      <w:r w:rsidRPr="005A4578">
        <w:rPr>
          <w:sz w:val="24"/>
          <w:szCs w:val="24"/>
        </w:rPr>
        <w:t xml:space="preserve">Kauhanen, J., Kaplan, G. A., Goldberg, D. E., </w:t>
      </w:r>
      <w:del w:id="1983" w:author="deborah gregg" w:date="2018-08-20T19:36:00Z">
        <w:r w:rsidRPr="005A4578" w:rsidDel="00633F52">
          <w:rPr>
            <w:sz w:val="24"/>
            <w:szCs w:val="24"/>
          </w:rPr>
          <w:delText xml:space="preserve">and </w:delText>
        </w:r>
      </w:del>
      <w:ins w:id="1984" w:author="deborah gregg" w:date="2018-08-20T19:36:00Z">
        <w:r w:rsidR="00633F52">
          <w:rPr>
            <w:sz w:val="24"/>
            <w:szCs w:val="24"/>
          </w:rPr>
          <w:t>&amp;</w:t>
        </w:r>
        <w:r w:rsidR="00633F52" w:rsidRPr="005A4578">
          <w:rPr>
            <w:sz w:val="24"/>
            <w:szCs w:val="24"/>
          </w:rPr>
          <w:t xml:space="preserve"> </w:t>
        </w:r>
      </w:ins>
      <w:r w:rsidRPr="005A4578">
        <w:rPr>
          <w:sz w:val="24"/>
          <w:szCs w:val="24"/>
        </w:rPr>
        <w:t xml:space="preserve">Salonen, J. T. (1997). Beer binging and mortality: </w:t>
      </w:r>
      <w:r w:rsidR="006E3CC6" w:rsidRPr="005A4578">
        <w:rPr>
          <w:sz w:val="24"/>
          <w:szCs w:val="24"/>
        </w:rPr>
        <w:t xml:space="preserve">Results </w:t>
      </w:r>
      <w:r w:rsidRPr="005A4578">
        <w:rPr>
          <w:sz w:val="24"/>
          <w:szCs w:val="24"/>
        </w:rPr>
        <w:t xml:space="preserve">from the Kuopio ischaemic heart disease risk factor study, a prospective population based study. </w:t>
      </w:r>
      <w:r w:rsidRPr="005A4578">
        <w:rPr>
          <w:i/>
          <w:sz w:val="24"/>
          <w:szCs w:val="24"/>
        </w:rPr>
        <w:t>B</w:t>
      </w:r>
      <w:r w:rsidR="00DA3C06">
        <w:rPr>
          <w:i/>
          <w:sz w:val="24"/>
          <w:szCs w:val="24"/>
        </w:rPr>
        <w:t>MJ</w:t>
      </w:r>
      <w:r w:rsidRPr="006F5906">
        <w:rPr>
          <w:i/>
          <w:sz w:val="24"/>
          <w:szCs w:val="24"/>
          <w:rPrChange w:id="1985" w:author="deborah gregg" w:date="2018-08-21T16:55:00Z">
            <w:rPr>
              <w:b/>
              <w:bCs/>
              <w:sz w:val="24"/>
              <w:szCs w:val="24"/>
            </w:rPr>
          </w:rPrChange>
        </w:rPr>
        <w:t>, 315</w:t>
      </w:r>
      <w:ins w:id="1986" w:author="deborah gregg" w:date="2018-08-21T16:55:00Z">
        <w:r w:rsidR="006F5906" w:rsidRPr="006F5906">
          <w:rPr>
            <w:i/>
            <w:sz w:val="24"/>
            <w:szCs w:val="24"/>
            <w:rPrChange w:id="1987" w:author="deborah gregg" w:date="2018-08-21T16:55:00Z">
              <w:rPr>
                <w:b/>
                <w:bCs/>
                <w:sz w:val="24"/>
                <w:szCs w:val="24"/>
              </w:rPr>
            </w:rPrChange>
          </w:rPr>
          <w:t>,</w:t>
        </w:r>
        <w:r w:rsidR="006F5906">
          <w:rPr>
            <w:sz w:val="24"/>
            <w:szCs w:val="24"/>
          </w:rPr>
          <w:t xml:space="preserve"> </w:t>
        </w:r>
      </w:ins>
      <w:del w:id="1988" w:author="deborah gregg" w:date="2018-08-21T16:55:00Z">
        <w:r w:rsidRPr="005A4578" w:rsidDel="006F5906">
          <w:rPr>
            <w:sz w:val="24"/>
            <w:szCs w:val="24"/>
          </w:rPr>
          <w:delText>(7112):</w:delText>
        </w:r>
      </w:del>
      <w:r w:rsidRPr="005A4578">
        <w:rPr>
          <w:sz w:val="24"/>
          <w:szCs w:val="24"/>
        </w:rPr>
        <w:t>846–851.</w:t>
      </w:r>
    </w:p>
    <w:p w14:paraId="70F2DB2C" w14:textId="45FDB408" w:rsidR="002F6B4E" w:rsidRPr="005A4578" w:rsidRDefault="00654572" w:rsidP="0008093A">
      <w:pPr>
        <w:spacing w:line="480" w:lineRule="auto"/>
        <w:ind w:left="720" w:hanging="720"/>
        <w:rPr>
          <w:sz w:val="24"/>
          <w:szCs w:val="24"/>
        </w:rPr>
      </w:pPr>
      <w:bookmarkStart w:id="1989" w:name="_bookmark34"/>
      <w:bookmarkEnd w:id="1989"/>
      <w:r w:rsidRPr="005A4578">
        <w:rPr>
          <w:sz w:val="24"/>
          <w:szCs w:val="24"/>
        </w:rPr>
        <w:t>Kingkade, W. W.</w:t>
      </w:r>
      <w:ins w:id="1990" w:author="deborah gregg" w:date="2018-08-20T19:37:00Z">
        <w:r w:rsidR="006E3CC6">
          <w:rPr>
            <w:sz w:val="24"/>
            <w:szCs w:val="24"/>
          </w:rPr>
          <w:t>,</w:t>
        </w:r>
      </w:ins>
      <w:r w:rsidRPr="005A4578">
        <w:rPr>
          <w:sz w:val="24"/>
          <w:szCs w:val="24"/>
        </w:rPr>
        <w:t xml:space="preserve"> </w:t>
      </w:r>
      <w:del w:id="1991" w:author="deborah gregg" w:date="2018-08-20T19:37:00Z">
        <w:r w:rsidRPr="005A4578" w:rsidDel="006E3CC6">
          <w:rPr>
            <w:sz w:val="24"/>
            <w:szCs w:val="24"/>
          </w:rPr>
          <w:delText xml:space="preserve">and </w:delText>
        </w:r>
      </w:del>
      <w:ins w:id="1992" w:author="deborah gregg" w:date="2018-08-20T19:37:00Z">
        <w:r w:rsidR="006E3CC6">
          <w:rPr>
            <w:sz w:val="24"/>
            <w:szCs w:val="24"/>
          </w:rPr>
          <w:t>&amp;</w:t>
        </w:r>
        <w:r w:rsidR="006E3CC6" w:rsidRPr="005A4578">
          <w:rPr>
            <w:sz w:val="24"/>
            <w:szCs w:val="24"/>
          </w:rPr>
          <w:t xml:space="preserve"> </w:t>
        </w:r>
      </w:ins>
      <w:r w:rsidRPr="005A4578">
        <w:rPr>
          <w:sz w:val="24"/>
          <w:szCs w:val="24"/>
        </w:rPr>
        <w:t>Sawyer, C. C. (2001</w:t>
      </w:r>
      <w:ins w:id="1993" w:author="deborah gregg" w:date="2018-08-21T16:57:00Z">
        <w:r w:rsidR="006F5906">
          <w:rPr>
            <w:sz w:val="24"/>
            <w:szCs w:val="24"/>
          </w:rPr>
          <w:t>, August</w:t>
        </w:r>
      </w:ins>
      <w:r w:rsidRPr="005A4578">
        <w:rPr>
          <w:sz w:val="24"/>
          <w:szCs w:val="24"/>
        </w:rPr>
        <w:t xml:space="preserve">). </w:t>
      </w:r>
      <w:r w:rsidRPr="006B3572">
        <w:rPr>
          <w:i/>
          <w:sz w:val="24"/>
          <w:szCs w:val="24"/>
          <w:rPrChange w:id="1994" w:author="deborah gregg" w:date="2018-08-23T16:03:00Z">
            <w:rPr>
              <w:b/>
              <w:bCs/>
              <w:sz w:val="24"/>
              <w:szCs w:val="24"/>
            </w:rPr>
          </w:rPrChange>
        </w:rPr>
        <w:t>Infant mortality in Eastern Europe and the former Soviet Union before and after the breakup</w:t>
      </w:r>
      <w:r w:rsidRPr="005A4578">
        <w:rPr>
          <w:sz w:val="24"/>
          <w:szCs w:val="24"/>
        </w:rPr>
        <w:t xml:space="preserve">. </w:t>
      </w:r>
      <w:ins w:id="1995" w:author="Laura Tesch" w:date="2018-09-26T12:30:00Z">
        <w:r w:rsidR="007F2C93" w:rsidRPr="00602BB0">
          <w:rPr>
            <w:sz w:val="24"/>
            <w:szCs w:val="24"/>
          </w:rPr>
          <w:t>Washington, DC</w:t>
        </w:r>
        <w:r w:rsidR="007F2C93">
          <w:rPr>
            <w:sz w:val="24"/>
            <w:szCs w:val="24"/>
          </w:rPr>
          <w:t xml:space="preserve">: </w:t>
        </w:r>
      </w:ins>
      <w:r w:rsidRPr="007F2C93">
        <w:rPr>
          <w:sz w:val="24"/>
          <w:szCs w:val="24"/>
          <w:rPrChange w:id="1996" w:author="Laura Tesch" w:date="2018-09-26T12:30:00Z">
            <w:rPr>
              <w:b/>
              <w:bCs/>
              <w:i/>
              <w:sz w:val="24"/>
              <w:szCs w:val="24"/>
            </w:rPr>
          </w:rPrChange>
        </w:rPr>
        <w:t>U</w:t>
      </w:r>
      <w:ins w:id="1997" w:author="Laura Tesch" w:date="2018-09-26T12:30:00Z">
        <w:r w:rsidR="007F2C93">
          <w:rPr>
            <w:sz w:val="24"/>
            <w:szCs w:val="24"/>
          </w:rPr>
          <w:t>.</w:t>
        </w:r>
      </w:ins>
      <w:r w:rsidRPr="007F2C93">
        <w:rPr>
          <w:sz w:val="24"/>
          <w:szCs w:val="24"/>
          <w:rPrChange w:id="1998" w:author="Laura Tesch" w:date="2018-09-26T12:30:00Z">
            <w:rPr>
              <w:b/>
              <w:bCs/>
              <w:i/>
              <w:sz w:val="24"/>
              <w:szCs w:val="24"/>
            </w:rPr>
          </w:rPrChange>
        </w:rPr>
        <w:t>S</w:t>
      </w:r>
      <w:ins w:id="1999" w:author="Laura Tesch" w:date="2018-09-26T12:30:00Z">
        <w:r w:rsidR="007F2C93">
          <w:rPr>
            <w:sz w:val="24"/>
            <w:szCs w:val="24"/>
          </w:rPr>
          <w:t>. Census</w:t>
        </w:r>
      </w:ins>
      <w:r w:rsidRPr="007F2C93">
        <w:rPr>
          <w:sz w:val="24"/>
          <w:szCs w:val="24"/>
          <w:rPrChange w:id="2000" w:author="Laura Tesch" w:date="2018-09-26T12:30:00Z">
            <w:rPr>
              <w:b/>
              <w:bCs/>
              <w:i/>
              <w:sz w:val="24"/>
              <w:szCs w:val="24"/>
            </w:rPr>
          </w:rPrChange>
        </w:rPr>
        <w:t xml:space="preserve"> Bureau</w:t>
      </w:r>
      <w:del w:id="2001" w:author="Laura Tesch" w:date="2018-09-26T12:30:00Z">
        <w:r w:rsidRPr="007F2C93" w:rsidDel="007F2C93">
          <w:rPr>
            <w:sz w:val="24"/>
            <w:szCs w:val="24"/>
            <w:rPrChange w:id="2002" w:author="Laura Tesch" w:date="2018-09-26T12:30:00Z">
              <w:rPr>
                <w:b/>
                <w:bCs/>
                <w:i/>
                <w:sz w:val="24"/>
                <w:szCs w:val="24"/>
              </w:rPr>
            </w:rPrChange>
          </w:rPr>
          <w:delText xml:space="preserve"> of the Census</w:delText>
        </w:r>
      </w:del>
      <w:r w:rsidRPr="007F2C93">
        <w:rPr>
          <w:sz w:val="24"/>
          <w:szCs w:val="24"/>
          <w:rPrChange w:id="2003" w:author="Laura Tesch" w:date="2018-09-26T12:30:00Z">
            <w:rPr>
              <w:b/>
              <w:bCs/>
              <w:i/>
              <w:sz w:val="24"/>
              <w:szCs w:val="24"/>
            </w:rPr>
          </w:rPrChange>
        </w:rPr>
        <w:t>, Population Division</w:t>
      </w:r>
      <w:del w:id="2004" w:author="Laura Tesch" w:date="2018-09-26T12:30:00Z">
        <w:r w:rsidRPr="007F2C93" w:rsidDel="007F2C93">
          <w:rPr>
            <w:sz w:val="24"/>
            <w:szCs w:val="24"/>
            <w:rPrChange w:id="2005" w:author="Laura Tesch" w:date="2018-09-26T12:30:00Z">
              <w:rPr>
                <w:b/>
                <w:bCs/>
                <w:i/>
                <w:sz w:val="24"/>
                <w:szCs w:val="24"/>
              </w:rPr>
            </w:rPrChange>
          </w:rPr>
          <w:delText>, Washington, DC</w:delText>
        </w:r>
      </w:del>
      <w:r w:rsidRPr="007F2C93">
        <w:rPr>
          <w:sz w:val="24"/>
          <w:szCs w:val="24"/>
        </w:rPr>
        <w:t>.</w:t>
      </w:r>
    </w:p>
    <w:p w14:paraId="2FCF1F8C" w14:textId="608DB00A" w:rsidR="002F6B4E" w:rsidRPr="005A4578" w:rsidRDefault="00654572" w:rsidP="0008093A">
      <w:pPr>
        <w:pStyle w:val="BodyText"/>
        <w:spacing w:line="480" w:lineRule="auto"/>
        <w:ind w:left="720" w:hanging="720"/>
        <w:rPr>
          <w:sz w:val="24"/>
          <w:szCs w:val="24"/>
        </w:rPr>
      </w:pPr>
      <w:bookmarkStart w:id="2006" w:name="_bookmark35"/>
      <w:bookmarkEnd w:id="2006"/>
      <w:r w:rsidRPr="005A4578">
        <w:rPr>
          <w:sz w:val="24"/>
          <w:szCs w:val="24"/>
        </w:rPr>
        <w:t xml:space="preserve">Klatsky, A., Friedman, G., </w:t>
      </w:r>
      <w:del w:id="2007" w:author="deborah gregg" w:date="2018-08-20T19:38:00Z">
        <w:r w:rsidRPr="005A4578" w:rsidDel="006E3CC6">
          <w:rPr>
            <w:sz w:val="24"/>
            <w:szCs w:val="24"/>
          </w:rPr>
          <w:delText xml:space="preserve">and </w:delText>
        </w:r>
      </w:del>
      <w:ins w:id="2008" w:author="deborah gregg" w:date="2018-08-20T19:38:00Z">
        <w:r w:rsidR="006E3CC6">
          <w:rPr>
            <w:sz w:val="24"/>
            <w:szCs w:val="24"/>
          </w:rPr>
          <w:t>&amp;</w:t>
        </w:r>
        <w:r w:rsidR="006E3CC6" w:rsidRPr="005A4578">
          <w:rPr>
            <w:sz w:val="24"/>
            <w:szCs w:val="24"/>
          </w:rPr>
          <w:t xml:space="preserve"> </w:t>
        </w:r>
      </w:ins>
      <w:r w:rsidRPr="005A4578">
        <w:rPr>
          <w:sz w:val="24"/>
          <w:szCs w:val="24"/>
        </w:rPr>
        <w:t>Siegelaub, A. (1974). Alcohol consumption before myocardial infarction</w:t>
      </w:r>
      <w:ins w:id="2009" w:author="deborah gregg" w:date="2018-08-23T16:04:00Z">
        <w:r w:rsidR="006B3572">
          <w:rPr>
            <w:sz w:val="24"/>
            <w:szCs w:val="24"/>
          </w:rPr>
          <w:t>:</w:t>
        </w:r>
      </w:ins>
      <w:del w:id="2010" w:author="deborah gregg" w:date="2018-08-23T16:04:00Z">
        <w:r w:rsidRPr="005A4578" w:rsidDel="006B3572">
          <w:rPr>
            <w:sz w:val="24"/>
            <w:szCs w:val="24"/>
          </w:rPr>
          <w:delText>.</w:delText>
        </w:r>
      </w:del>
      <w:r w:rsidRPr="005A4578">
        <w:rPr>
          <w:sz w:val="24"/>
          <w:szCs w:val="24"/>
        </w:rPr>
        <w:t xml:space="preserve"> Results from the Kaiser-Permanente epidemiologic study of myocardial infarction. </w:t>
      </w:r>
      <w:r w:rsidRPr="005A4578">
        <w:rPr>
          <w:i/>
          <w:sz w:val="24"/>
          <w:szCs w:val="24"/>
        </w:rPr>
        <w:t xml:space="preserve">Annals of </w:t>
      </w:r>
      <w:r w:rsidR="00DA3C06" w:rsidRPr="005A4578">
        <w:rPr>
          <w:i/>
          <w:sz w:val="24"/>
          <w:szCs w:val="24"/>
        </w:rPr>
        <w:t>Internal Medicine</w:t>
      </w:r>
      <w:r w:rsidRPr="0086709E">
        <w:rPr>
          <w:i/>
          <w:sz w:val="24"/>
          <w:szCs w:val="24"/>
          <w:rPrChange w:id="2011" w:author="deborah gregg" w:date="2018-08-21T17:00:00Z">
            <w:rPr>
              <w:b/>
              <w:bCs/>
              <w:sz w:val="24"/>
              <w:szCs w:val="24"/>
            </w:rPr>
          </w:rPrChange>
        </w:rPr>
        <w:t>, 81</w:t>
      </w:r>
      <w:ins w:id="2012" w:author="deborah gregg" w:date="2018-08-21T17:00:00Z">
        <w:r w:rsidR="0086709E" w:rsidRPr="0086709E">
          <w:rPr>
            <w:i/>
            <w:sz w:val="24"/>
            <w:szCs w:val="24"/>
            <w:rPrChange w:id="2013" w:author="deborah gregg" w:date="2018-08-21T17:00:00Z">
              <w:rPr>
                <w:b/>
                <w:bCs/>
                <w:sz w:val="24"/>
                <w:szCs w:val="24"/>
              </w:rPr>
            </w:rPrChange>
          </w:rPr>
          <w:t>,</w:t>
        </w:r>
        <w:r w:rsidR="0086709E">
          <w:rPr>
            <w:sz w:val="24"/>
            <w:szCs w:val="24"/>
          </w:rPr>
          <w:t xml:space="preserve"> </w:t>
        </w:r>
      </w:ins>
      <w:del w:id="2014" w:author="deborah gregg" w:date="2018-08-21T17:00:00Z">
        <w:r w:rsidRPr="005A4578" w:rsidDel="0086709E">
          <w:rPr>
            <w:sz w:val="24"/>
            <w:szCs w:val="24"/>
          </w:rPr>
          <w:delText>(3):</w:delText>
        </w:r>
      </w:del>
      <w:r w:rsidRPr="005A4578">
        <w:rPr>
          <w:sz w:val="24"/>
          <w:szCs w:val="24"/>
        </w:rPr>
        <w:t>294</w:t>
      </w:r>
      <w:ins w:id="2015" w:author="deborah gregg" w:date="2018-08-23T16:04:00Z">
        <w:r w:rsidR="006B3572" w:rsidRPr="005A4578">
          <w:rPr>
            <w:sz w:val="24"/>
            <w:szCs w:val="24"/>
          </w:rPr>
          <w:t>–</w:t>
        </w:r>
      </w:ins>
      <w:ins w:id="2016" w:author="deborah gregg" w:date="2018-08-21T16:59:00Z">
        <w:r w:rsidR="006F5906">
          <w:rPr>
            <w:sz w:val="24"/>
            <w:szCs w:val="24"/>
          </w:rPr>
          <w:t>301</w:t>
        </w:r>
      </w:ins>
      <w:r w:rsidRPr="005A4578">
        <w:rPr>
          <w:sz w:val="24"/>
          <w:szCs w:val="24"/>
        </w:rPr>
        <w:t>.</w:t>
      </w:r>
    </w:p>
    <w:p w14:paraId="37F9FB60" w14:textId="17294450" w:rsidR="002F6B4E" w:rsidRPr="005A4578" w:rsidRDefault="00654572" w:rsidP="0008093A">
      <w:pPr>
        <w:pStyle w:val="BodyText"/>
        <w:spacing w:line="480" w:lineRule="auto"/>
        <w:ind w:left="720" w:hanging="720"/>
        <w:rPr>
          <w:sz w:val="24"/>
          <w:szCs w:val="24"/>
        </w:rPr>
      </w:pPr>
      <w:bookmarkStart w:id="2017" w:name="_bookmark36"/>
      <w:bookmarkEnd w:id="2017"/>
      <w:r w:rsidRPr="005A4578">
        <w:rPr>
          <w:sz w:val="24"/>
          <w:szCs w:val="24"/>
        </w:rPr>
        <w:t>Kraus, L., Østhus, S., Am</w:t>
      </w:r>
      <w:r w:rsidR="00B70589">
        <w:rPr>
          <w:sz w:val="24"/>
          <w:szCs w:val="24"/>
        </w:rPr>
        <w:t>undsen, E. J., Piontek, D., Härkö</w:t>
      </w:r>
      <w:r w:rsidRPr="005A4578">
        <w:rPr>
          <w:sz w:val="24"/>
          <w:szCs w:val="24"/>
        </w:rPr>
        <w:t xml:space="preserve">nen, J., Legleye, S., </w:t>
      </w:r>
      <w:del w:id="2018" w:author="deborah gregg" w:date="2018-08-21T17:03:00Z">
        <w:r w:rsidRPr="005A4578" w:rsidDel="00B70589">
          <w:rPr>
            <w:sz w:val="24"/>
            <w:szCs w:val="24"/>
          </w:rPr>
          <w:delText xml:space="preserve">Bloomfield, K., </w:delText>
        </w:r>
        <w:r w:rsidRPr="005A4578" w:rsidDel="00B70589">
          <w:rPr>
            <w:sz w:val="24"/>
            <w:szCs w:val="24"/>
          </w:rPr>
          <w:lastRenderedPageBreak/>
          <w:delText>M</w:delText>
        </w:r>
        <w:r w:rsidR="00543EA4" w:rsidRPr="005A4578" w:rsidDel="00B70589">
          <w:rPr>
            <w:sz w:val="24"/>
            <w:szCs w:val="24"/>
          </w:rPr>
          <w:delText>äkelä</w:delText>
        </w:r>
        <w:r w:rsidRPr="005A4578" w:rsidDel="00B70589">
          <w:rPr>
            <w:sz w:val="24"/>
            <w:szCs w:val="24"/>
          </w:rPr>
          <w:delText>, P., Landberg, J., and</w:delText>
        </w:r>
      </w:del>
      <w:ins w:id="2019" w:author="deborah gregg" w:date="2018-08-21T17:03:00Z">
        <w:r w:rsidR="00B70589">
          <w:rPr>
            <w:sz w:val="24"/>
            <w:szCs w:val="24"/>
          </w:rPr>
          <w:t>. . .</w:t>
        </w:r>
      </w:ins>
      <w:r w:rsidRPr="005A4578">
        <w:rPr>
          <w:sz w:val="24"/>
          <w:szCs w:val="24"/>
        </w:rPr>
        <w:t xml:space="preserve"> T</w:t>
      </w:r>
      <w:r w:rsidR="00543EA4" w:rsidRPr="005A4578">
        <w:rPr>
          <w:sz w:val="24"/>
          <w:szCs w:val="24"/>
        </w:rPr>
        <w:t>ö</w:t>
      </w:r>
      <w:r w:rsidRPr="005A4578">
        <w:rPr>
          <w:sz w:val="24"/>
          <w:szCs w:val="24"/>
        </w:rPr>
        <w:t>rr</w:t>
      </w:r>
      <w:r w:rsidR="00543EA4" w:rsidRPr="005A4578">
        <w:rPr>
          <w:sz w:val="24"/>
          <w:szCs w:val="24"/>
        </w:rPr>
        <w:t>ö</w:t>
      </w:r>
      <w:r w:rsidRPr="005A4578">
        <w:rPr>
          <w:sz w:val="24"/>
          <w:szCs w:val="24"/>
        </w:rPr>
        <w:t>nen, J. (2015).</w:t>
      </w:r>
      <w:r w:rsidR="001E6567">
        <w:rPr>
          <w:sz w:val="24"/>
          <w:szCs w:val="24"/>
        </w:rPr>
        <w:t xml:space="preserve"> </w:t>
      </w:r>
      <w:r w:rsidRPr="005A4578">
        <w:rPr>
          <w:sz w:val="24"/>
          <w:szCs w:val="24"/>
        </w:rPr>
        <w:t xml:space="preserve">Changes in mortality due to major alcohol-related diseases in four Nordic countries, France and Germany between 1980 and 2009: </w:t>
      </w:r>
      <w:r w:rsidR="00543EA4" w:rsidRPr="005A4578">
        <w:rPr>
          <w:sz w:val="24"/>
          <w:szCs w:val="24"/>
        </w:rPr>
        <w:t>A</w:t>
      </w:r>
      <w:r w:rsidRPr="005A4578">
        <w:rPr>
          <w:sz w:val="24"/>
          <w:szCs w:val="24"/>
        </w:rPr>
        <w:t xml:space="preserve"> comparative age</w:t>
      </w:r>
      <w:del w:id="2020" w:author="deborah gregg" w:date="2018-08-20T19:47:00Z">
        <w:r w:rsidRPr="005A4578" w:rsidDel="00066256">
          <w:rPr>
            <w:sz w:val="24"/>
            <w:szCs w:val="24"/>
          </w:rPr>
          <w:delText>–</w:delText>
        </w:r>
      </w:del>
      <w:ins w:id="2021" w:author="deborah gregg" w:date="2018-08-20T19:47:00Z">
        <w:r w:rsidR="00066256">
          <w:rPr>
            <w:sz w:val="24"/>
            <w:szCs w:val="24"/>
          </w:rPr>
          <w:t>-</w:t>
        </w:r>
      </w:ins>
      <w:r w:rsidRPr="005A4578">
        <w:rPr>
          <w:sz w:val="24"/>
          <w:szCs w:val="24"/>
        </w:rPr>
        <w:t>period</w:t>
      </w:r>
      <w:del w:id="2022" w:author="deborah gregg" w:date="2018-08-20T19:47:00Z">
        <w:r w:rsidRPr="005A4578" w:rsidDel="00066256">
          <w:rPr>
            <w:sz w:val="24"/>
            <w:szCs w:val="24"/>
          </w:rPr>
          <w:delText>–</w:delText>
        </w:r>
      </w:del>
      <w:ins w:id="2023" w:author="deborah gregg" w:date="2018-08-20T19:47:00Z">
        <w:r w:rsidR="00066256">
          <w:rPr>
            <w:sz w:val="24"/>
            <w:szCs w:val="24"/>
          </w:rPr>
          <w:t>-</w:t>
        </w:r>
      </w:ins>
      <w:r w:rsidRPr="005A4578">
        <w:rPr>
          <w:sz w:val="24"/>
          <w:szCs w:val="24"/>
        </w:rPr>
        <w:t xml:space="preserve">cohort analysis. </w:t>
      </w:r>
      <w:r w:rsidRPr="005A4578">
        <w:rPr>
          <w:i/>
          <w:sz w:val="24"/>
          <w:szCs w:val="24"/>
        </w:rPr>
        <w:t>Addiction</w:t>
      </w:r>
      <w:r w:rsidRPr="00B70589">
        <w:rPr>
          <w:i/>
          <w:sz w:val="24"/>
          <w:szCs w:val="24"/>
          <w:rPrChange w:id="2024" w:author="deborah gregg" w:date="2018-08-21T17:03:00Z">
            <w:rPr>
              <w:b/>
              <w:bCs/>
              <w:sz w:val="24"/>
              <w:szCs w:val="24"/>
            </w:rPr>
          </w:rPrChange>
        </w:rPr>
        <w:t>, 110</w:t>
      </w:r>
      <w:ins w:id="2025" w:author="deborah gregg" w:date="2018-08-21T17:03:00Z">
        <w:r w:rsidR="00B70589" w:rsidRPr="00B70589">
          <w:rPr>
            <w:i/>
            <w:sz w:val="24"/>
            <w:szCs w:val="24"/>
            <w:rPrChange w:id="2026" w:author="deborah gregg" w:date="2018-08-21T17:03:00Z">
              <w:rPr>
                <w:b/>
                <w:bCs/>
                <w:sz w:val="24"/>
                <w:szCs w:val="24"/>
              </w:rPr>
            </w:rPrChange>
          </w:rPr>
          <w:t>,</w:t>
        </w:r>
        <w:r w:rsidR="00B70589">
          <w:rPr>
            <w:sz w:val="24"/>
            <w:szCs w:val="24"/>
          </w:rPr>
          <w:t xml:space="preserve"> </w:t>
        </w:r>
      </w:ins>
      <w:del w:id="2027" w:author="deborah gregg" w:date="2018-08-21T17:03:00Z">
        <w:r w:rsidRPr="005A4578" w:rsidDel="00B70589">
          <w:rPr>
            <w:sz w:val="24"/>
            <w:szCs w:val="24"/>
          </w:rPr>
          <w:delText>(9):</w:delText>
        </w:r>
      </w:del>
      <w:r w:rsidRPr="005A4578">
        <w:rPr>
          <w:sz w:val="24"/>
          <w:szCs w:val="24"/>
        </w:rPr>
        <w:t>1443–1452.</w:t>
      </w:r>
    </w:p>
    <w:p w14:paraId="4644F4BF" w14:textId="252E7B78" w:rsidR="002F6B4E" w:rsidRPr="005A4578" w:rsidRDefault="00654572" w:rsidP="0008093A">
      <w:pPr>
        <w:spacing w:line="480" w:lineRule="auto"/>
        <w:ind w:left="720" w:hanging="720"/>
        <w:rPr>
          <w:sz w:val="24"/>
          <w:szCs w:val="24"/>
        </w:rPr>
      </w:pPr>
      <w:bookmarkStart w:id="2028" w:name="_bookmark37"/>
      <w:bookmarkEnd w:id="2028"/>
      <w:r w:rsidRPr="005A4578">
        <w:rPr>
          <w:sz w:val="24"/>
          <w:szCs w:val="24"/>
        </w:rPr>
        <w:t xml:space="preserve">Leon, D. A. (2011). Trends in European life expectancy: </w:t>
      </w:r>
      <w:r w:rsidR="00066256" w:rsidRPr="005A4578">
        <w:rPr>
          <w:sz w:val="24"/>
          <w:szCs w:val="24"/>
        </w:rPr>
        <w:t>A</w:t>
      </w:r>
      <w:r w:rsidRPr="005A4578">
        <w:rPr>
          <w:sz w:val="24"/>
          <w:szCs w:val="24"/>
        </w:rPr>
        <w:t xml:space="preserve"> salutary view. </w:t>
      </w:r>
      <w:r w:rsidRPr="005A4578">
        <w:rPr>
          <w:i/>
          <w:sz w:val="24"/>
          <w:szCs w:val="24"/>
        </w:rPr>
        <w:t>In</w:t>
      </w:r>
      <w:r w:rsidR="002E0594" w:rsidRPr="005A4578">
        <w:rPr>
          <w:i/>
          <w:sz w:val="24"/>
          <w:szCs w:val="24"/>
        </w:rPr>
        <w:t xml:space="preserve">ternational </w:t>
      </w:r>
      <w:r w:rsidR="00DA3C06">
        <w:rPr>
          <w:i/>
          <w:sz w:val="24"/>
          <w:szCs w:val="24"/>
        </w:rPr>
        <w:t>J</w:t>
      </w:r>
      <w:r w:rsidR="002E0594" w:rsidRPr="005A4578">
        <w:rPr>
          <w:i/>
          <w:sz w:val="24"/>
          <w:szCs w:val="24"/>
        </w:rPr>
        <w:t xml:space="preserve">ournal of </w:t>
      </w:r>
      <w:r w:rsidR="00DA3C06">
        <w:rPr>
          <w:i/>
          <w:sz w:val="24"/>
          <w:szCs w:val="24"/>
        </w:rPr>
        <w:t>E</w:t>
      </w:r>
      <w:r w:rsidR="002E0594" w:rsidRPr="005A4578">
        <w:rPr>
          <w:i/>
          <w:sz w:val="24"/>
          <w:szCs w:val="24"/>
        </w:rPr>
        <w:t>pidemi</w:t>
      </w:r>
      <w:r w:rsidRPr="005A4578">
        <w:rPr>
          <w:i/>
          <w:sz w:val="24"/>
          <w:szCs w:val="24"/>
        </w:rPr>
        <w:t>ology</w:t>
      </w:r>
      <w:r w:rsidRPr="00B70589">
        <w:rPr>
          <w:i/>
          <w:sz w:val="24"/>
          <w:szCs w:val="24"/>
          <w:rPrChange w:id="2029" w:author="deborah gregg" w:date="2018-08-21T17:04:00Z">
            <w:rPr>
              <w:b/>
              <w:bCs/>
              <w:sz w:val="24"/>
              <w:szCs w:val="24"/>
            </w:rPr>
          </w:rPrChange>
        </w:rPr>
        <w:t>, 40</w:t>
      </w:r>
      <w:ins w:id="2030" w:author="deborah gregg" w:date="2018-08-21T17:04:00Z">
        <w:r w:rsidR="00B70589" w:rsidRPr="00B70589">
          <w:rPr>
            <w:i/>
            <w:sz w:val="24"/>
            <w:szCs w:val="24"/>
            <w:rPrChange w:id="2031" w:author="deborah gregg" w:date="2018-08-21T17:04:00Z">
              <w:rPr>
                <w:b/>
                <w:bCs/>
                <w:sz w:val="24"/>
                <w:szCs w:val="24"/>
              </w:rPr>
            </w:rPrChange>
          </w:rPr>
          <w:t>,</w:t>
        </w:r>
        <w:r w:rsidR="00B70589">
          <w:rPr>
            <w:sz w:val="24"/>
            <w:szCs w:val="24"/>
          </w:rPr>
          <w:t xml:space="preserve"> </w:t>
        </w:r>
      </w:ins>
      <w:del w:id="2032" w:author="deborah gregg" w:date="2018-08-21T17:04:00Z">
        <w:r w:rsidRPr="005A4578" w:rsidDel="00B70589">
          <w:rPr>
            <w:sz w:val="24"/>
            <w:szCs w:val="24"/>
          </w:rPr>
          <w:delText>(2):</w:delText>
        </w:r>
      </w:del>
      <w:r w:rsidRPr="005A4578">
        <w:rPr>
          <w:sz w:val="24"/>
          <w:szCs w:val="24"/>
        </w:rPr>
        <w:t>271–277.</w:t>
      </w:r>
    </w:p>
    <w:p w14:paraId="5E6E1D73" w14:textId="29E1242C" w:rsidR="002F6B4E" w:rsidRPr="005A4578" w:rsidRDefault="00654572" w:rsidP="0008093A">
      <w:pPr>
        <w:pStyle w:val="BodyText"/>
        <w:spacing w:line="480" w:lineRule="auto"/>
        <w:ind w:left="720" w:hanging="720"/>
        <w:rPr>
          <w:sz w:val="24"/>
          <w:szCs w:val="24"/>
        </w:rPr>
      </w:pPr>
      <w:bookmarkStart w:id="2033" w:name="_bookmark38"/>
      <w:bookmarkEnd w:id="2033"/>
      <w:r w:rsidRPr="005A4578">
        <w:rPr>
          <w:sz w:val="24"/>
          <w:szCs w:val="24"/>
        </w:rPr>
        <w:t xml:space="preserve">Leon, D. A., Chenet, L., Shkolnikov, V. M., Zakharov, S., Shapiro, J., Rakhmanova, G., </w:t>
      </w:r>
      <w:del w:id="2034" w:author="deborah gregg" w:date="2018-08-21T17:04:00Z">
        <w:r w:rsidRPr="005A4578" w:rsidDel="00EA0992">
          <w:rPr>
            <w:sz w:val="24"/>
            <w:szCs w:val="24"/>
          </w:rPr>
          <w:delText>Vassin, S.,</w:delText>
        </w:r>
      </w:del>
      <w:ins w:id="2035" w:author="deborah gregg" w:date="2018-08-21T17:04:00Z">
        <w:r w:rsidR="00EA0992">
          <w:rPr>
            <w:sz w:val="24"/>
            <w:szCs w:val="24"/>
          </w:rPr>
          <w:t>. . .</w:t>
        </w:r>
      </w:ins>
      <w:r w:rsidRPr="005A4578">
        <w:rPr>
          <w:sz w:val="24"/>
          <w:szCs w:val="24"/>
        </w:rPr>
        <w:t xml:space="preserve"> </w:t>
      </w:r>
      <w:del w:id="2036" w:author="deborah gregg" w:date="2018-08-21T17:04:00Z">
        <w:r w:rsidRPr="005A4578" w:rsidDel="00EA0992">
          <w:rPr>
            <w:sz w:val="24"/>
            <w:szCs w:val="24"/>
          </w:rPr>
          <w:delText>and</w:delText>
        </w:r>
        <w:r w:rsidR="001E6567" w:rsidDel="00EA0992">
          <w:rPr>
            <w:sz w:val="24"/>
            <w:szCs w:val="24"/>
          </w:rPr>
          <w:delText xml:space="preserve"> </w:delText>
        </w:r>
      </w:del>
      <w:r w:rsidRPr="005A4578">
        <w:rPr>
          <w:sz w:val="24"/>
          <w:szCs w:val="24"/>
        </w:rPr>
        <w:t xml:space="preserve">McKee, M. (1997). Huge variation in Russian mortality rates 1984–94: </w:t>
      </w:r>
      <w:r w:rsidR="002E0594" w:rsidRPr="005A4578">
        <w:rPr>
          <w:sz w:val="24"/>
          <w:szCs w:val="24"/>
        </w:rPr>
        <w:t>A</w:t>
      </w:r>
      <w:r w:rsidRPr="005A4578">
        <w:rPr>
          <w:sz w:val="24"/>
          <w:szCs w:val="24"/>
        </w:rPr>
        <w:t xml:space="preserve">rtefact, alcohol, or what? </w:t>
      </w:r>
      <w:del w:id="2037" w:author="deborah gregg" w:date="2018-08-21T17:04:00Z">
        <w:r w:rsidR="00543EA4" w:rsidRPr="005A4578" w:rsidDel="00EA0992">
          <w:rPr>
            <w:i/>
            <w:sz w:val="24"/>
            <w:szCs w:val="24"/>
          </w:rPr>
          <w:delText>The</w:delText>
        </w:r>
        <w:r w:rsidRPr="005A4578" w:rsidDel="00EA0992">
          <w:rPr>
            <w:i/>
            <w:sz w:val="24"/>
            <w:szCs w:val="24"/>
          </w:rPr>
          <w:delText xml:space="preserve"> </w:delText>
        </w:r>
      </w:del>
      <w:r w:rsidR="002E0594" w:rsidRPr="005A4578">
        <w:rPr>
          <w:i/>
          <w:sz w:val="24"/>
          <w:szCs w:val="24"/>
        </w:rPr>
        <w:t>L</w:t>
      </w:r>
      <w:r w:rsidRPr="005A4578">
        <w:rPr>
          <w:i/>
          <w:sz w:val="24"/>
          <w:szCs w:val="24"/>
        </w:rPr>
        <w:t>ancet</w:t>
      </w:r>
      <w:r w:rsidRPr="005A4578">
        <w:rPr>
          <w:sz w:val="24"/>
          <w:szCs w:val="24"/>
        </w:rPr>
        <w:t>,</w:t>
      </w:r>
      <w:r w:rsidRPr="00EA0992">
        <w:rPr>
          <w:i/>
          <w:sz w:val="24"/>
          <w:szCs w:val="24"/>
          <w:rPrChange w:id="2038" w:author="deborah gregg" w:date="2018-08-21T17:05:00Z">
            <w:rPr>
              <w:b/>
              <w:bCs/>
              <w:sz w:val="24"/>
              <w:szCs w:val="24"/>
            </w:rPr>
          </w:rPrChange>
        </w:rPr>
        <w:t xml:space="preserve"> 350</w:t>
      </w:r>
      <w:ins w:id="2039" w:author="deborah gregg" w:date="2018-08-21T17:05:00Z">
        <w:r w:rsidR="00EA0992" w:rsidRPr="00EA0992">
          <w:rPr>
            <w:i/>
            <w:sz w:val="24"/>
            <w:szCs w:val="24"/>
            <w:rPrChange w:id="2040" w:author="deborah gregg" w:date="2018-08-21T17:05:00Z">
              <w:rPr>
                <w:b/>
                <w:bCs/>
                <w:sz w:val="24"/>
                <w:szCs w:val="24"/>
              </w:rPr>
            </w:rPrChange>
          </w:rPr>
          <w:t xml:space="preserve">, </w:t>
        </w:r>
      </w:ins>
      <w:del w:id="2041" w:author="deborah gregg" w:date="2018-08-21T17:05:00Z">
        <w:r w:rsidRPr="005A4578" w:rsidDel="00EA0992">
          <w:rPr>
            <w:sz w:val="24"/>
            <w:szCs w:val="24"/>
          </w:rPr>
          <w:delText>(9075):</w:delText>
        </w:r>
      </w:del>
      <w:r w:rsidRPr="005A4578">
        <w:rPr>
          <w:sz w:val="24"/>
          <w:szCs w:val="24"/>
        </w:rPr>
        <w:t>383–388.</w:t>
      </w:r>
    </w:p>
    <w:p w14:paraId="416CAB5B" w14:textId="52CB76DC" w:rsidR="002F6B4E" w:rsidRPr="005A4578" w:rsidRDefault="00654572" w:rsidP="0008093A">
      <w:pPr>
        <w:pStyle w:val="BodyText"/>
        <w:spacing w:line="480" w:lineRule="auto"/>
        <w:ind w:left="720" w:hanging="720"/>
        <w:rPr>
          <w:sz w:val="24"/>
          <w:szCs w:val="24"/>
        </w:rPr>
      </w:pPr>
      <w:bookmarkStart w:id="2042" w:name="_bookmark39"/>
      <w:bookmarkEnd w:id="2042"/>
      <w:r w:rsidRPr="005A4578">
        <w:rPr>
          <w:sz w:val="24"/>
          <w:szCs w:val="24"/>
        </w:rPr>
        <w:t>Leon, D. A.</w:t>
      </w:r>
      <w:ins w:id="2043" w:author="deborah gregg" w:date="2018-08-20T19:38:00Z">
        <w:r w:rsidR="006E3CC6">
          <w:rPr>
            <w:sz w:val="24"/>
            <w:szCs w:val="24"/>
          </w:rPr>
          <w:t>,</w:t>
        </w:r>
      </w:ins>
      <w:r w:rsidRPr="005A4578">
        <w:rPr>
          <w:sz w:val="24"/>
          <w:szCs w:val="24"/>
        </w:rPr>
        <w:t xml:space="preserve"> </w:t>
      </w:r>
      <w:del w:id="2044" w:author="deborah gregg" w:date="2018-08-20T19:38:00Z">
        <w:r w:rsidRPr="005A4578" w:rsidDel="006E3CC6">
          <w:rPr>
            <w:sz w:val="24"/>
            <w:szCs w:val="24"/>
          </w:rPr>
          <w:delText xml:space="preserve">and </w:delText>
        </w:r>
      </w:del>
      <w:ins w:id="2045" w:author="deborah gregg" w:date="2018-08-20T19:38:00Z">
        <w:r w:rsidR="006E3CC6">
          <w:rPr>
            <w:sz w:val="24"/>
            <w:szCs w:val="24"/>
          </w:rPr>
          <w:t>&amp;</w:t>
        </w:r>
        <w:r w:rsidR="006E3CC6" w:rsidRPr="005A4578">
          <w:rPr>
            <w:sz w:val="24"/>
            <w:szCs w:val="24"/>
          </w:rPr>
          <w:t xml:space="preserve"> </w:t>
        </w:r>
      </w:ins>
      <w:r w:rsidRPr="005A4578">
        <w:rPr>
          <w:sz w:val="24"/>
          <w:szCs w:val="24"/>
        </w:rPr>
        <w:t xml:space="preserve">Shkolnikov, V. M. (1998). Social stress and the </w:t>
      </w:r>
      <w:r w:rsidR="002E0594" w:rsidRPr="005A4578">
        <w:rPr>
          <w:sz w:val="24"/>
          <w:szCs w:val="24"/>
        </w:rPr>
        <w:t>R</w:t>
      </w:r>
      <w:r w:rsidRPr="005A4578">
        <w:rPr>
          <w:sz w:val="24"/>
          <w:szCs w:val="24"/>
        </w:rPr>
        <w:t xml:space="preserve">ussian mortality crisis. </w:t>
      </w:r>
      <w:r w:rsidRPr="005A4578">
        <w:rPr>
          <w:i/>
          <w:sz w:val="24"/>
          <w:szCs w:val="24"/>
        </w:rPr>
        <w:t>JAMA</w:t>
      </w:r>
      <w:r w:rsidRPr="00D5699F">
        <w:rPr>
          <w:i/>
          <w:sz w:val="24"/>
          <w:szCs w:val="24"/>
          <w:rPrChange w:id="2046" w:author="deborah gregg" w:date="2018-08-21T17:05:00Z">
            <w:rPr>
              <w:b/>
              <w:bCs/>
              <w:sz w:val="24"/>
              <w:szCs w:val="24"/>
            </w:rPr>
          </w:rPrChange>
        </w:rPr>
        <w:t>, 279</w:t>
      </w:r>
      <w:ins w:id="2047" w:author="deborah gregg" w:date="2018-08-21T17:05:00Z">
        <w:r w:rsidR="00D5699F" w:rsidRPr="00D5699F">
          <w:rPr>
            <w:i/>
            <w:sz w:val="24"/>
            <w:szCs w:val="24"/>
            <w:rPrChange w:id="2048" w:author="deborah gregg" w:date="2018-08-21T17:05:00Z">
              <w:rPr>
                <w:b/>
                <w:bCs/>
                <w:sz w:val="24"/>
                <w:szCs w:val="24"/>
              </w:rPr>
            </w:rPrChange>
          </w:rPr>
          <w:t xml:space="preserve">, </w:t>
        </w:r>
      </w:ins>
      <w:del w:id="2049" w:author="deborah gregg" w:date="2018-08-21T17:05:00Z">
        <w:r w:rsidRPr="005A4578" w:rsidDel="00D5699F">
          <w:rPr>
            <w:sz w:val="24"/>
            <w:szCs w:val="24"/>
          </w:rPr>
          <w:delText>(10):</w:delText>
        </w:r>
      </w:del>
      <w:r w:rsidRPr="005A4578">
        <w:rPr>
          <w:sz w:val="24"/>
          <w:szCs w:val="24"/>
        </w:rPr>
        <w:t>790–</w:t>
      </w:r>
      <w:del w:id="2050" w:author="deborah gregg" w:date="2018-08-21T17:05:00Z">
        <w:r w:rsidRPr="005A4578" w:rsidDel="00D5699F">
          <w:rPr>
            <w:sz w:val="24"/>
            <w:szCs w:val="24"/>
          </w:rPr>
          <w:delText xml:space="preserve"> </w:delText>
        </w:r>
      </w:del>
      <w:r w:rsidRPr="005A4578">
        <w:rPr>
          <w:sz w:val="24"/>
          <w:szCs w:val="24"/>
        </w:rPr>
        <w:t>791.</w:t>
      </w:r>
    </w:p>
    <w:p w14:paraId="0DDC0E58" w14:textId="441FBDA8" w:rsidR="002F6B4E" w:rsidRPr="005A4578" w:rsidRDefault="00654572" w:rsidP="002E0594">
      <w:pPr>
        <w:pStyle w:val="BodyText"/>
        <w:spacing w:line="480" w:lineRule="auto"/>
        <w:ind w:left="720" w:hanging="720"/>
        <w:rPr>
          <w:sz w:val="24"/>
          <w:szCs w:val="24"/>
        </w:rPr>
      </w:pPr>
      <w:bookmarkStart w:id="2051" w:name="_bookmark40"/>
      <w:bookmarkEnd w:id="2051"/>
      <w:r w:rsidRPr="005A4578">
        <w:rPr>
          <w:sz w:val="24"/>
          <w:szCs w:val="24"/>
        </w:rPr>
        <w:t>Livingston, M.</w:t>
      </w:r>
      <w:ins w:id="2052" w:author="deborah gregg" w:date="2018-08-20T19:38:00Z">
        <w:r w:rsidR="006E3CC6">
          <w:rPr>
            <w:sz w:val="24"/>
            <w:szCs w:val="24"/>
          </w:rPr>
          <w:t>,</w:t>
        </w:r>
      </w:ins>
      <w:r w:rsidRPr="005A4578">
        <w:rPr>
          <w:sz w:val="24"/>
          <w:szCs w:val="24"/>
        </w:rPr>
        <w:t xml:space="preserve"> </w:t>
      </w:r>
      <w:del w:id="2053" w:author="deborah gregg" w:date="2018-08-20T19:38:00Z">
        <w:r w:rsidRPr="005A4578" w:rsidDel="006E3CC6">
          <w:rPr>
            <w:sz w:val="24"/>
            <w:szCs w:val="24"/>
          </w:rPr>
          <w:delText xml:space="preserve">and </w:delText>
        </w:r>
      </w:del>
      <w:ins w:id="2054" w:author="deborah gregg" w:date="2018-08-20T19:38:00Z">
        <w:r w:rsidR="006E3CC6">
          <w:rPr>
            <w:sz w:val="24"/>
            <w:szCs w:val="24"/>
          </w:rPr>
          <w:t>&amp;</w:t>
        </w:r>
        <w:r w:rsidR="006E3CC6" w:rsidRPr="005A4578">
          <w:rPr>
            <w:sz w:val="24"/>
            <w:szCs w:val="24"/>
          </w:rPr>
          <w:t xml:space="preserve"> </w:t>
        </w:r>
      </w:ins>
      <w:r w:rsidRPr="005A4578">
        <w:rPr>
          <w:sz w:val="24"/>
          <w:szCs w:val="24"/>
        </w:rPr>
        <w:t xml:space="preserve">Callinan, S. (2015). Underreporting in alcohol surveys: </w:t>
      </w:r>
      <w:r w:rsidR="002E0594" w:rsidRPr="005A4578">
        <w:rPr>
          <w:sz w:val="24"/>
          <w:szCs w:val="24"/>
        </w:rPr>
        <w:t>W</w:t>
      </w:r>
      <w:r w:rsidRPr="005A4578">
        <w:rPr>
          <w:sz w:val="24"/>
          <w:szCs w:val="24"/>
        </w:rPr>
        <w:t>hose drinking is underestimated?</w:t>
      </w:r>
      <w:r w:rsidR="002E0594" w:rsidRPr="005A4578">
        <w:rPr>
          <w:sz w:val="24"/>
          <w:szCs w:val="24"/>
        </w:rPr>
        <w:t xml:space="preserve"> </w:t>
      </w:r>
      <w:r w:rsidRPr="005A4578">
        <w:rPr>
          <w:i/>
          <w:sz w:val="24"/>
          <w:szCs w:val="24"/>
        </w:rPr>
        <w:t xml:space="preserve">Journal of </w:t>
      </w:r>
      <w:r w:rsidR="002E0594" w:rsidRPr="005A4578">
        <w:rPr>
          <w:i/>
          <w:sz w:val="24"/>
          <w:szCs w:val="24"/>
        </w:rPr>
        <w:t>S</w:t>
      </w:r>
      <w:r w:rsidRPr="005A4578">
        <w:rPr>
          <w:i/>
          <w:sz w:val="24"/>
          <w:szCs w:val="24"/>
        </w:rPr>
        <w:t xml:space="preserve">tudies on </w:t>
      </w:r>
      <w:r w:rsidR="002E0594" w:rsidRPr="005A4578">
        <w:rPr>
          <w:i/>
          <w:sz w:val="24"/>
          <w:szCs w:val="24"/>
        </w:rPr>
        <w:t>A</w:t>
      </w:r>
      <w:r w:rsidRPr="005A4578">
        <w:rPr>
          <w:i/>
          <w:sz w:val="24"/>
          <w:szCs w:val="24"/>
        </w:rPr>
        <w:t xml:space="preserve">lcohol and </w:t>
      </w:r>
      <w:r w:rsidR="002E0594" w:rsidRPr="005A4578">
        <w:rPr>
          <w:i/>
          <w:sz w:val="24"/>
          <w:szCs w:val="24"/>
        </w:rPr>
        <w:t>D</w:t>
      </w:r>
      <w:r w:rsidRPr="005A4578">
        <w:rPr>
          <w:i/>
          <w:sz w:val="24"/>
          <w:szCs w:val="24"/>
        </w:rPr>
        <w:t>rugs</w:t>
      </w:r>
      <w:r w:rsidRPr="009302FD">
        <w:rPr>
          <w:i/>
          <w:sz w:val="24"/>
          <w:szCs w:val="24"/>
          <w:rPrChange w:id="2055" w:author="deborah gregg" w:date="2018-08-21T17:07:00Z">
            <w:rPr>
              <w:b/>
              <w:bCs/>
              <w:sz w:val="24"/>
              <w:szCs w:val="24"/>
            </w:rPr>
          </w:rPrChange>
        </w:rPr>
        <w:t>, 76</w:t>
      </w:r>
      <w:ins w:id="2056" w:author="deborah gregg" w:date="2018-08-21T17:07:00Z">
        <w:r w:rsidR="009302FD" w:rsidRPr="009302FD">
          <w:rPr>
            <w:i/>
            <w:sz w:val="24"/>
            <w:szCs w:val="24"/>
            <w:rPrChange w:id="2057" w:author="deborah gregg" w:date="2018-08-21T17:07:00Z">
              <w:rPr>
                <w:b/>
                <w:bCs/>
                <w:sz w:val="24"/>
                <w:szCs w:val="24"/>
              </w:rPr>
            </w:rPrChange>
          </w:rPr>
          <w:t>,</w:t>
        </w:r>
        <w:r w:rsidR="009302FD">
          <w:rPr>
            <w:sz w:val="24"/>
            <w:szCs w:val="24"/>
          </w:rPr>
          <w:t xml:space="preserve"> </w:t>
        </w:r>
      </w:ins>
      <w:del w:id="2058" w:author="deborah gregg" w:date="2018-08-21T17:07:00Z">
        <w:r w:rsidRPr="005A4578" w:rsidDel="009302FD">
          <w:rPr>
            <w:sz w:val="24"/>
            <w:szCs w:val="24"/>
          </w:rPr>
          <w:delText>(1):</w:delText>
        </w:r>
      </w:del>
      <w:r w:rsidRPr="005A4578">
        <w:rPr>
          <w:sz w:val="24"/>
          <w:szCs w:val="24"/>
        </w:rPr>
        <w:t>158–164.</w:t>
      </w:r>
    </w:p>
    <w:p w14:paraId="17626FEC" w14:textId="0B2A148F" w:rsidR="002F6B4E" w:rsidRPr="005A4578" w:rsidRDefault="00654572" w:rsidP="002E0594">
      <w:pPr>
        <w:pStyle w:val="BodyText"/>
        <w:spacing w:line="480" w:lineRule="auto"/>
        <w:ind w:left="720" w:hanging="720"/>
        <w:rPr>
          <w:sz w:val="24"/>
          <w:szCs w:val="24"/>
        </w:rPr>
      </w:pPr>
      <w:bookmarkStart w:id="2059" w:name="_bookmark41"/>
      <w:bookmarkEnd w:id="2059"/>
      <w:r w:rsidRPr="005A4578">
        <w:rPr>
          <w:sz w:val="24"/>
          <w:szCs w:val="24"/>
        </w:rPr>
        <w:t xml:space="preserve">Mackenbach, J. P., Stirbu, I., Roskam, A.-J. R., Schaap, M. M., Menvielle, G., Leinsalu, M., </w:t>
      </w:r>
      <w:del w:id="2060" w:author="deborah gregg" w:date="2018-08-20T19:38:00Z">
        <w:r w:rsidRPr="005A4578" w:rsidDel="006E3CC6">
          <w:rPr>
            <w:sz w:val="24"/>
            <w:szCs w:val="24"/>
          </w:rPr>
          <w:delText xml:space="preserve">and </w:delText>
        </w:r>
      </w:del>
      <w:ins w:id="2061" w:author="deborah gregg" w:date="2018-08-20T19:38:00Z">
        <w:r w:rsidR="006E3CC6">
          <w:rPr>
            <w:sz w:val="24"/>
            <w:szCs w:val="24"/>
          </w:rPr>
          <w:t>&amp;</w:t>
        </w:r>
        <w:r w:rsidR="006E3CC6" w:rsidRPr="005A4578">
          <w:rPr>
            <w:sz w:val="24"/>
            <w:szCs w:val="24"/>
          </w:rPr>
          <w:t xml:space="preserve"> </w:t>
        </w:r>
      </w:ins>
      <w:r w:rsidRPr="005A4578">
        <w:rPr>
          <w:sz w:val="24"/>
          <w:szCs w:val="24"/>
        </w:rPr>
        <w:t>Kunst,</w:t>
      </w:r>
      <w:r w:rsidR="002E0594" w:rsidRPr="005A4578">
        <w:rPr>
          <w:sz w:val="24"/>
          <w:szCs w:val="24"/>
        </w:rPr>
        <w:t xml:space="preserve"> A. </w:t>
      </w:r>
      <w:r w:rsidRPr="005A4578">
        <w:rPr>
          <w:sz w:val="24"/>
          <w:szCs w:val="24"/>
        </w:rPr>
        <w:t xml:space="preserve">E. (2008). Socioeconomic inequalities in health in 22 European countries. </w:t>
      </w:r>
      <w:r w:rsidRPr="005A4578">
        <w:rPr>
          <w:i/>
          <w:sz w:val="24"/>
          <w:szCs w:val="24"/>
        </w:rPr>
        <w:t>New England Journal of Medicine</w:t>
      </w:r>
      <w:r w:rsidRPr="00DC5F3A">
        <w:rPr>
          <w:i/>
          <w:sz w:val="24"/>
          <w:szCs w:val="24"/>
          <w:rPrChange w:id="2062" w:author="deborah gregg" w:date="2018-08-22T08:59:00Z">
            <w:rPr>
              <w:b/>
              <w:bCs/>
              <w:sz w:val="24"/>
              <w:szCs w:val="24"/>
            </w:rPr>
          </w:rPrChange>
        </w:rPr>
        <w:t>, 358</w:t>
      </w:r>
      <w:ins w:id="2063" w:author="deborah gregg" w:date="2018-08-22T08:59:00Z">
        <w:r w:rsidR="00DC5F3A" w:rsidRPr="00DC5F3A">
          <w:rPr>
            <w:i/>
            <w:sz w:val="24"/>
            <w:szCs w:val="24"/>
            <w:rPrChange w:id="2064" w:author="deborah gregg" w:date="2018-08-22T08:59:00Z">
              <w:rPr>
                <w:b/>
                <w:bCs/>
                <w:sz w:val="24"/>
                <w:szCs w:val="24"/>
              </w:rPr>
            </w:rPrChange>
          </w:rPr>
          <w:t xml:space="preserve">, </w:t>
        </w:r>
      </w:ins>
      <w:del w:id="2065" w:author="deborah gregg" w:date="2018-08-22T08:59:00Z">
        <w:r w:rsidRPr="005A4578" w:rsidDel="00DC5F3A">
          <w:rPr>
            <w:sz w:val="24"/>
            <w:szCs w:val="24"/>
          </w:rPr>
          <w:delText>(23):</w:delText>
        </w:r>
      </w:del>
      <w:r w:rsidRPr="005A4578">
        <w:rPr>
          <w:sz w:val="24"/>
          <w:szCs w:val="24"/>
        </w:rPr>
        <w:t>2468–2481.</w:t>
      </w:r>
    </w:p>
    <w:p w14:paraId="366C7F8F" w14:textId="1EC0183B" w:rsidR="002F6B4E" w:rsidRPr="005A4578" w:rsidRDefault="002E0594" w:rsidP="0008093A">
      <w:pPr>
        <w:pStyle w:val="BodyText"/>
        <w:spacing w:line="480" w:lineRule="auto"/>
        <w:ind w:left="720" w:hanging="720"/>
        <w:rPr>
          <w:sz w:val="24"/>
          <w:szCs w:val="24"/>
        </w:rPr>
      </w:pPr>
      <w:bookmarkStart w:id="2066" w:name="_bookmark42"/>
      <w:bookmarkEnd w:id="2066"/>
      <w:r w:rsidRPr="005A4578">
        <w:rPr>
          <w:sz w:val="24"/>
          <w:szCs w:val="24"/>
        </w:rPr>
        <w:t>Mäkelä, P.</w:t>
      </w:r>
      <w:ins w:id="2067" w:author="deborah gregg" w:date="2018-08-20T19:39:00Z">
        <w:r w:rsidR="006E3CC6">
          <w:rPr>
            <w:sz w:val="24"/>
            <w:szCs w:val="24"/>
          </w:rPr>
          <w:t>,</w:t>
        </w:r>
      </w:ins>
      <w:r w:rsidRPr="005A4578">
        <w:rPr>
          <w:sz w:val="24"/>
          <w:szCs w:val="24"/>
        </w:rPr>
        <w:t xml:space="preserve"> </w:t>
      </w:r>
      <w:del w:id="2068" w:author="deborah gregg" w:date="2018-08-20T19:38:00Z">
        <w:r w:rsidRPr="005A4578" w:rsidDel="006E3CC6">
          <w:rPr>
            <w:sz w:val="24"/>
            <w:szCs w:val="24"/>
          </w:rPr>
          <w:delText xml:space="preserve">and </w:delText>
        </w:r>
      </w:del>
      <w:ins w:id="2069" w:author="deborah gregg" w:date="2018-08-20T19:38:00Z">
        <w:r w:rsidR="006E3CC6">
          <w:rPr>
            <w:sz w:val="24"/>
            <w:szCs w:val="24"/>
          </w:rPr>
          <w:t>&amp;</w:t>
        </w:r>
        <w:r w:rsidR="006E3CC6" w:rsidRPr="005A4578">
          <w:rPr>
            <w:sz w:val="24"/>
            <w:szCs w:val="24"/>
          </w:rPr>
          <w:t xml:space="preserve"> </w:t>
        </w:r>
      </w:ins>
      <w:r w:rsidRPr="005A4578">
        <w:rPr>
          <w:sz w:val="24"/>
          <w:szCs w:val="24"/>
        </w:rPr>
        <w:t>Ö</w:t>
      </w:r>
      <w:r w:rsidR="00654572" w:rsidRPr="005A4578">
        <w:rPr>
          <w:sz w:val="24"/>
          <w:szCs w:val="24"/>
        </w:rPr>
        <w:t>sterberg, E. (2009).</w:t>
      </w:r>
      <w:r w:rsidR="001E6567">
        <w:rPr>
          <w:sz w:val="24"/>
          <w:szCs w:val="24"/>
        </w:rPr>
        <w:t xml:space="preserve"> </w:t>
      </w:r>
      <w:r w:rsidR="00654572" w:rsidRPr="005A4578">
        <w:rPr>
          <w:sz w:val="24"/>
          <w:szCs w:val="24"/>
        </w:rPr>
        <w:t>Weakening of one more alcohol control pillar:</w:t>
      </w:r>
      <w:r w:rsidR="001E6567">
        <w:rPr>
          <w:sz w:val="24"/>
          <w:szCs w:val="24"/>
        </w:rPr>
        <w:t xml:space="preserve"> </w:t>
      </w:r>
      <w:r w:rsidR="00066256" w:rsidRPr="005A4578">
        <w:rPr>
          <w:sz w:val="24"/>
          <w:szCs w:val="24"/>
        </w:rPr>
        <w:t xml:space="preserve">A </w:t>
      </w:r>
      <w:r w:rsidR="00654572" w:rsidRPr="005A4578">
        <w:rPr>
          <w:sz w:val="24"/>
          <w:szCs w:val="24"/>
        </w:rPr>
        <w:t xml:space="preserve">review of the effects of the alcohol tax cuts in Finland in 2004. </w:t>
      </w:r>
      <w:r w:rsidR="00654572" w:rsidRPr="005A4578">
        <w:rPr>
          <w:i/>
          <w:sz w:val="24"/>
          <w:szCs w:val="24"/>
        </w:rPr>
        <w:t>Addiction</w:t>
      </w:r>
      <w:r w:rsidR="00654572" w:rsidRPr="00DC5F3A">
        <w:rPr>
          <w:i/>
          <w:sz w:val="24"/>
          <w:szCs w:val="24"/>
          <w:rPrChange w:id="2070" w:author="deborah gregg" w:date="2018-08-22T09:00:00Z">
            <w:rPr>
              <w:b/>
              <w:bCs/>
              <w:sz w:val="24"/>
              <w:szCs w:val="24"/>
            </w:rPr>
          </w:rPrChange>
        </w:rPr>
        <w:t>, 104</w:t>
      </w:r>
      <w:ins w:id="2071" w:author="deborah gregg" w:date="2018-08-22T09:00:00Z">
        <w:r w:rsidR="00DC5F3A" w:rsidRPr="00DC5F3A">
          <w:rPr>
            <w:i/>
            <w:sz w:val="24"/>
            <w:szCs w:val="24"/>
            <w:rPrChange w:id="2072" w:author="deborah gregg" w:date="2018-08-22T09:00:00Z">
              <w:rPr>
                <w:b/>
                <w:bCs/>
                <w:sz w:val="24"/>
                <w:szCs w:val="24"/>
              </w:rPr>
            </w:rPrChange>
          </w:rPr>
          <w:t>,</w:t>
        </w:r>
        <w:r w:rsidR="00DC5F3A">
          <w:rPr>
            <w:sz w:val="24"/>
            <w:szCs w:val="24"/>
          </w:rPr>
          <w:t xml:space="preserve"> </w:t>
        </w:r>
      </w:ins>
      <w:del w:id="2073" w:author="deborah gregg" w:date="2018-08-22T09:00:00Z">
        <w:r w:rsidR="00654572" w:rsidRPr="005A4578" w:rsidDel="00DC5F3A">
          <w:rPr>
            <w:sz w:val="24"/>
            <w:szCs w:val="24"/>
          </w:rPr>
          <w:delText>(4):</w:delText>
        </w:r>
      </w:del>
      <w:r w:rsidR="00654572" w:rsidRPr="005A4578">
        <w:rPr>
          <w:sz w:val="24"/>
          <w:szCs w:val="24"/>
        </w:rPr>
        <w:t>554–563.</w:t>
      </w:r>
    </w:p>
    <w:p w14:paraId="7B666E15" w14:textId="2A1B2966" w:rsidR="002F6B4E" w:rsidRPr="005A4578" w:rsidRDefault="002E0594" w:rsidP="0008093A">
      <w:pPr>
        <w:pStyle w:val="BodyText"/>
        <w:spacing w:line="480" w:lineRule="auto"/>
        <w:ind w:left="720" w:hanging="720"/>
        <w:rPr>
          <w:sz w:val="24"/>
          <w:szCs w:val="24"/>
        </w:rPr>
      </w:pPr>
      <w:bookmarkStart w:id="2074" w:name="_bookmark43"/>
      <w:bookmarkEnd w:id="2074"/>
      <w:r w:rsidRPr="005A4578">
        <w:rPr>
          <w:sz w:val="24"/>
          <w:szCs w:val="24"/>
        </w:rPr>
        <w:t>Martikainen, P., Mäkelä</w:t>
      </w:r>
      <w:r w:rsidR="00654572" w:rsidRPr="005A4578">
        <w:rPr>
          <w:sz w:val="24"/>
          <w:szCs w:val="24"/>
        </w:rPr>
        <w:t>, P.,</w:t>
      </w:r>
      <w:r w:rsidR="001E6567">
        <w:rPr>
          <w:sz w:val="24"/>
          <w:szCs w:val="24"/>
        </w:rPr>
        <w:t xml:space="preserve"> </w:t>
      </w:r>
      <w:r w:rsidR="00654572" w:rsidRPr="005A4578">
        <w:rPr>
          <w:sz w:val="24"/>
          <w:szCs w:val="24"/>
        </w:rPr>
        <w:t xml:space="preserve">Peltonen, R., </w:t>
      </w:r>
      <w:del w:id="2075" w:author="deborah gregg" w:date="2018-08-20T19:39:00Z">
        <w:r w:rsidR="00654572" w:rsidRPr="005A4578" w:rsidDel="006E3CC6">
          <w:rPr>
            <w:sz w:val="24"/>
            <w:szCs w:val="24"/>
          </w:rPr>
          <w:delText xml:space="preserve">and </w:delText>
        </w:r>
      </w:del>
      <w:ins w:id="2076" w:author="deborah gregg" w:date="2018-08-20T19:39:00Z">
        <w:r w:rsidR="006E3CC6">
          <w:rPr>
            <w:sz w:val="24"/>
            <w:szCs w:val="24"/>
          </w:rPr>
          <w:t>&amp;</w:t>
        </w:r>
        <w:r w:rsidR="006E3CC6" w:rsidRPr="005A4578">
          <w:rPr>
            <w:sz w:val="24"/>
            <w:szCs w:val="24"/>
          </w:rPr>
          <w:t xml:space="preserve"> </w:t>
        </w:r>
      </w:ins>
      <w:r w:rsidR="00654572" w:rsidRPr="005A4578">
        <w:rPr>
          <w:sz w:val="24"/>
          <w:szCs w:val="24"/>
        </w:rPr>
        <w:t>Myrskyl</w:t>
      </w:r>
      <w:r w:rsidRPr="005A4578">
        <w:rPr>
          <w:sz w:val="24"/>
          <w:szCs w:val="24"/>
        </w:rPr>
        <w:t>ä</w:t>
      </w:r>
      <w:r w:rsidR="00654572" w:rsidRPr="005A4578">
        <w:rPr>
          <w:sz w:val="24"/>
          <w:szCs w:val="24"/>
        </w:rPr>
        <w:t>, M. (2014).</w:t>
      </w:r>
      <w:r w:rsidR="001E6567">
        <w:rPr>
          <w:sz w:val="24"/>
          <w:szCs w:val="24"/>
        </w:rPr>
        <w:t xml:space="preserve"> </w:t>
      </w:r>
      <w:r w:rsidR="00654572" w:rsidRPr="005A4578">
        <w:rPr>
          <w:sz w:val="24"/>
          <w:szCs w:val="24"/>
        </w:rPr>
        <w:t xml:space="preserve">Income differences in life expectancy: </w:t>
      </w:r>
      <w:r w:rsidR="00066256" w:rsidRPr="005A4578">
        <w:rPr>
          <w:sz w:val="24"/>
          <w:szCs w:val="24"/>
        </w:rPr>
        <w:t xml:space="preserve">The </w:t>
      </w:r>
      <w:r w:rsidR="00654572" w:rsidRPr="005A4578">
        <w:rPr>
          <w:sz w:val="24"/>
          <w:szCs w:val="24"/>
        </w:rPr>
        <w:t xml:space="preserve">changing contribution of harmful consumption of alcohol and smoking. </w:t>
      </w:r>
      <w:r w:rsidR="00654572" w:rsidRPr="005A4578">
        <w:rPr>
          <w:i/>
          <w:sz w:val="24"/>
          <w:szCs w:val="24"/>
        </w:rPr>
        <w:t>Epidemiology</w:t>
      </w:r>
      <w:r w:rsidR="00654572" w:rsidRPr="00630631">
        <w:rPr>
          <w:i/>
          <w:sz w:val="24"/>
          <w:szCs w:val="24"/>
          <w:rPrChange w:id="2077" w:author="deborah gregg" w:date="2018-08-22T09:01:00Z">
            <w:rPr>
              <w:b/>
              <w:bCs/>
              <w:sz w:val="24"/>
              <w:szCs w:val="24"/>
            </w:rPr>
          </w:rPrChange>
        </w:rPr>
        <w:t>, 25</w:t>
      </w:r>
      <w:ins w:id="2078" w:author="deborah gregg" w:date="2018-08-22T09:01:00Z">
        <w:r w:rsidR="00630631" w:rsidRPr="00630631">
          <w:rPr>
            <w:i/>
            <w:sz w:val="24"/>
            <w:szCs w:val="24"/>
            <w:rPrChange w:id="2079" w:author="deborah gregg" w:date="2018-08-22T09:01:00Z">
              <w:rPr>
                <w:b/>
                <w:bCs/>
                <w:sz w:val="24"/>
                <w:szCs w:val="24"/>
              </w:rPr>
            </w:rPrChange>
          </w:rPr>
          <w:t>,</w:t>
        </w:r>
        <w:r w:rsidR="00630631">
          <w:rPr>
            <w:sz w:val="24"/>
            <w:szCs w:val="24"/>
          </w:rPr>
          <w:t xml:space="preserve"> </w:t>
        </w:r>
      </w:ins>
      <w:del w:id="2080" w:author="deborah gregg" w:date="2018-08-22T09:01:00Z">
        <w:r w:rsidR="00654572" w:rsidRPr="005A4578" w:rsidDel="00630631">
          <w:rPr>
            <w:sz w:val="24"/>
            <w:szCs w:val="24"/>
          </w:rPr>
          <w:delText>(2):</w:delText>
        </w:r>
      </w:del>
      <w:r w:rsidR="00654572" w:rsidRPr="005A4578">
        <w:rPr>
          <w:sz w:val="24"/>
          <w:szCs w:val="24"/>
        </w:rPr>
        <w:t>182–190.</w:t>
      </w:r>
    </w:p>
    <w:p w14:paraId="239A135E" w14:textId="65BB0E26" w:rsidR="002F6B4E" w:rsidRPr="005A4578" w:rsidRDefault="00654572" w:rsidP="0008093A">
      <w:pPr>
        <w:pStyle w:val="BodyText"/>
        <w:spacing w:line="480" w:lineRule="auto"/>
        <w:ind w:left="720" w:hanging="720"/>
        <w:rPr>
          <w:sz w:val="24"/>
          <w:szCs w:val="24"/>
        </w:rPr>
      </w:pPr>
      <w:bookmarkStart w:id="2081" w:name="_bookmark44"/>
      <w:bookmarkEnd w:id="2081"/>
      <w:r w:rsidRPr="005A4578">
        <w:rPr>
          <w:sz w:val="24"/>
          <w:szCs w:val="24"/>
        </w:rPr>
        <w:t>McKee, M.</w:t>
      </w:r>
      <w:ins w:id="2082" w:author="deborah gregg" w:date="2018-08-20T19:39:00Z">
        <w:r w:rsidR="006E3CC6">
          <w:rPr>
            <w:sz w:val="24"/>
            <w:szCs w:val="24"/>
          </w:rPr>
          <w:t>,</w:t>
        </w:r>
      </w:ins>
      <w:r w:rsidRPr="005A4578">
        <w:rPr>
          <w:sz w:val="24"/>
          <w:szCs w:val="24"/>
        </w:rPr>
        <w:t xml:space="preserve"> </w:t>
      </w:r>
      <w:del w:id="2083" w:author="deborah gregg" w:date="2018-08-20T19:39:00Z">
        <w:r w:rsidRPr="005A4578" w:rsidDel="006E3CC6">
          <w:rPr>
            <w:sz w:val="24"/>
            <w:szCs w:val="24"/>
          </w:rPr>
          <w:delText xml:space="preserve">and </w:delText>
        </w:r>
      </w:del>
      <w:ins w:id="2084"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Shkolnikov, V. (2001). Understanding the toll of premature death among men in </w:t>
      </w:r>
      <w:r w:rsidR="006B3572" w:rsidRPr="005A4578">
        <w:rPr>
          <w:sz w:val="24"/>
          <w:szCs w:val="24"/>
        </w:rPr>
        <w:t>e</w:t>
      </w:r>
      <w:r w:rsidRPr="005A4578">
        <w:rPr>
          <w:sz w:val="24"/>
          <w:szCs w:val="24"/>
        </w:rPr>
        <w:t xml:space="preserve">astern Europe. </w:t>
      </w:r>
      <w:r w:rsidRPr="005A4578">
        <w:rPr>
          <w:i/>
          <w:sz w:val="24"/>
          <w:szCs w:val="24"/>
        </w:rPr>
        <w:t>BMJ</w:t>
      </w:r>
      <w:del w:id="2085" w:author="deborah gregg" w:date="2018-08-22T09:01:00Z">
        <w:r w:rsidRPr="00630631" w:rsidDel="00630631">
          <w:rPr>
            <w:i/>
            <w:sz w:val="24"/>
            <w:szCs w:val="24"/>
          </w:rPr>
          <w:delText>: British Medical Journal</w:delText>
        </w:r>
      </w:del>
      <w:r w:rsidRPr="00630631">
        <w:rPr>
          <w:i/>
          <w:sz w:val="24"/>
          <w:szCs w:val="24"/>
          <w:rPrChange w:id="2086" w:author="deborah gregg" w:date="2018-08-22T09:03:00Z">
            <w:rPr>
              <w:b/>
              <w:bCs/>
              <w:sz w:val="24"/>
              <w:szCs w:val="24"/>
            </w:rPr>
          </w:rPrChange>
        </w:rPr>
        <w:t>, 323</w:t>
      </w:r>
      <w:ins w:id="2087" w:author="deborah gregg" w:date="2018-08-22T09:03:00Z">
        <w:r w:rsidR="00630631" w:rsidRPr="00630631">
          <w:rPr>
            <w:i/>
            <w:sz w:val="24"/>
            <w:szCs w:val="24"/>
            <w:rPrChange w:id="2088" w:author="deborah gregg" w:date="2018-08-22T09:03:00Z">
              <w:rPr>
                <w:b/>
                <w:bCs/>
                <w:sz w:val="24"/>
                <w:szCs w:val="24"/>
              </w:rPr>
            </w:rPrChange>
          </w:rPr>
          <w:t>,</w:t>
        </w:r>
        <w:r w:rsidR="00630631">
          <w:rPr>
            <w:sz w:val="24"/>
            <w:szCs w:val="24"/>
          </w:rPr>
          <w:t xml:space="preserve"> </w:t>
        </w:r>
      </w:ins>
      <w:del w:id="2089" w:author="deborah gregg" w:date="2018-08-22T09:03:00Z">
        <w:r w:rsidRPr="005A4578" w:rsidDel="00630631">
          <w:rPr>
            <w:sz w:val="24"/>
            <w:szCs w:val="24"/>
          </w:rPr>
          <w:delText>(7320):</w:delText>
        </w:r>
      </w:del>
      <w:r w:rsidRPr="005A4578">
        <w:rPr>
          <w:sz w:val="24"/>
          <w:szCs w:val="24"/>
        </w:rPr>
        <w:t>1051</w:t>
      </w:r>
      <w:ins w:id="2090" w:author="deborah gregg" w:date="2018-08-22T09:02:00Z">
        <w:del w:id="2091" w:author="Laura Tesch" w:date="2018-09-26T12:34:00Z">
          <w:r w:rsidR="00630631" w:rsidDel="005E6EBA">
            <w:rPr>
              <w:sz w:val="24"/>
              <w:szCs w:val="24"/>
            </w:rPr>
            <w:delText>-</w:delText>
          </w:r>
        </w:del>
      </w:ins>
      <w:ins w:id="2092" w:author="Laura Tesch" w:date="2018-09-26T12:34:00Z">
        <w:r w:rsidR="005E6EBA">
          <w:rPr>
            <w:sz w:val="24"/>
            <w:szCs w:val="24"/>
          </w:rPr>
          <w:t>–</w:t>
        </w:r>
      </w:ins>
      <w:ins w:id="2093" w:author="deborah gregg" w:date="2018-08-22T09:02:00Z">
        <w:r w:rsidR="00630631">
          <w:rPr>
            <w:sz w:val="24"/>
            <w:szCs w:val="24"/>
          </w:rPr>
          <w:t>1055</w:t>
        </w:r>
      </w:ins>
      <w:r w:rsidRPr="005A4578">
        <w:rPr>
          <w:sz w:val="24"/>
          <w:szCs w:val="24"/>
        </w:rPr>
        <w:t>.</w:t>
      </w:r>
    </w:p>
    <w:p w14:paraId="68E5BAD0" w14:textId="201E1F5F" w:rsidR="002F6B4E" w:rsidRPr="005A4578" w:rsidRDefault="00543EA4" w:rsidP="0008093A">
      <w:pPr>
        <w:pStyle w:val="BodyText"/>
        <w:spacing w:line="480" w:lineRule="auto"/>
        <w:ind w:left="720" w:hanging="720"/>
        <w:rPr>
          <w:sz w:val="24"/>
          <w:szCs w:val="24"/>
        </w:rPr>
      </w:pPr>
      <w:bookmarkStart w:id="2094" w:name="_bookmark45"/>
      <w:bookmarkEnd w:id="2094"/>
      <w:r w:rsidRPr="005A4578">
        <w:rPr>
          <w:sz w:val="24"/>
          <w:szCs w:val="24"/>
        </w:rPr>
        <w:t>McKee,</w:t>
      </w:r>
      <w:r w:rsidR="001E6567">
        <w:rPr>
          <w:sz w:val="24"/>
          <w:szCs w:val="24"/>
        </w:rPr>
        <w:t xml:space="preserve"> </w:t>
      </w:r>
      <w:r w:rsidRPr="005A4578">
        <w:rPr>
          <w:sz w:val="24"/>
          <w:szCs w:val="24"/>
        </w:rPr>
        <w:t>M.,</w:t>
      </w:r>
      <w:r w:rsidR="001E6567">
        <w:rPr>
          <w:sz w:val="24"/>
          <w:szCs w:val="24"/>
        </w:rPr>
        <w:t xml:space="preserve"> </w:t>
      </w:r>
      <w:r w:rsidRPr="005A4578">
        <w:rPr>
          <w:sz w:val="24"/>
          <w:szCs w:val="24"/>
        </w:rPr>
        <w:t>Süzcs,</w:t>
      </w:r>
      <w:r w:rsidR="001E6567">
        <w:rPr>
          <w:sz w:val="24"/>
          <w:szCs w:val="24"/>
        </w:rPr>
        <w:t xml:space="preserve"> </w:t>
      </w:r>
      <w:r w:rsidRPr="005A4578">
        <w:rPr>
          <w:sz w:val="24"/>
          <w:szCs w:val="24"/>
        </w:rPr>
        <w:t>S.,</w:t>
      </w:r>
      <w:r w:rsidR="001E6567">
        <w:rPr>
          <w:sz w:val="24"/>
          <w:szCs w:val="24"/>
        </w:rPr>
        <w:t xml:space="preserve"> </w:t>
      </w:r>
      <w:r w:rsidRPr="005A4578">
        <w:rPr>
          <w:sz w:val="24"/>
          <w:szCs w:val="24"/>
        </w:rPr>
        <w:t>Sárvá</w:t>
      </w:r>
      <w:r w:rsidR="00654572" w:rsidRPr="005A4578">
        <w:rPr>
          <w:sz w:val="24"/>
          <w:szCs w:val="24"/>
        </w:rPr>
        <w:t>ry,</w:t>
      </w:r>
      <w:r w:rsidR="001E6567">
        <w:rPr>
          <w:sz w:val="24"/>
          <w:szCs w:val="24"/>
        </w:rPr>
        <w:t xml:space="preserve"> </w:t>
      </w:r>
      <w:r w:rsidR="00654572" w:rsidRPr="005A4578">
        <w:rPr>
          <w:sz w:val="24"/>
          <w:szCs w:val="24"/>
        </w:rPr>
        <w:t>A.,</w:t>
      </w:r>
      <w:r w:rsidR="001E6567">
        <w:rPr>
          <w:sz w:val="24"/>
          <w:szCs w:val="24"/>
        </w:rPr>
        <w:t xml:space="preserve"> </w:t>
      </w:r>
      <w:r w:rsidR="00FA7C48">
        <w:rPr>
          <w:sz w:val="24"/>
          <w:szCs w:val="24"/>
        </w:rPr>
        <w:t>Á</w:t>
      </w:r>
      <w:r w:rsidR="00654572" w:rsidRPr="005A4578">
        <w:rPr>
          <w:sz w:val="24"/>
          <w:szCs w:val="24"/>
        </w:rPr>
        <w:t>dany,</w:t>
      </w:r>
      <w:r w:rsidR="001E6567">
        <w:rPr>
          <w:sz w:val="24"/>
          <w:szCs w:val="24"/>
        </w:rPr>
        <w:t xml:space="preserve"> </w:t>
      </w:r>
      <w:r w:rsidR="00654572" w:rsidRPr="005A4578">
        <w:rPr>
          <w:sz w:val="24"/>
          <w:szCs w:val="24"/>
        </w:rPr>
        <w:t>R.,</w:t>
      </w:r>
      <w:r w:rsidR="001E6567">
        <w:rPr>
          <w:sz w:val="24"/>
          <w:szCs w:val="24"/>
        </w:rPr>
        <w:t xml:space="preserve"> </w:t>
      </w:r>
      <w:r w:rsidR="00654572" w:rsidRPr="005A4578">
        <w:rPr>
          <w:sz w:val="24"/>
          <w:szCs w:val="24"/>
        </w:rPr>
        <w:t>Kiryanov,</w:t>
      </w:r>
      <w:r w:rsidR="001E6567">
        <w:rPr>
          <w:sz w:val="24"/>
          <w:szCs w:val="24"/>
        </w:rPr>
        <w:t xml:space="preserve"> </w:t>
      </w:r>
      <w:r w:rsidR="00654572" w:rsidRPr="005A4578">
        <w:rPr>
          <w:sz w:val="24"/>
          <w:szCs w:val="24"/>
        </w:rPr>
        <w:t>N.,</w:t>
      </w:r>
      <w:r w:rsidR="001E6567">
        <w:rPr>
          <w:sz w:val="24"/>
          <w:szCs w:val="24"/>
        </w:rPr>
        <w:t xml:space="preserve"> </w:t>
      </w:r>
      <w:r w:rsidR="00654572" w:rsidRPr="005A4578">
        <w:rPr>
          <w:sz w:val="24"/>
          <w:szCs w:val="24"/>
        </w:rPr>
        <w:t>Saburova,</w:t>
      </w:r>
      <w:r w:rsidR="001E6567">
        <w:rPr>
          <w:sz w:val="24"/>
          <w:szCs w:val="24"/>
        </w:rPr>
        <w:t xml:space="preserve"> </w:t>
      </w:r>
      <w:r w:rsidR="00654572" w:rsidRPr="005A4578">
        <w:rPr>
          <w:sz w:val="24"/>
          <w:szCs w:val="24"/>
        </w:rPr>
        <w:t>L.,</w:t>
      </w:r>
      <w:r w:rsidR="001E6567">
        <w:rPr>
          <w:sz w:val="24"/>
          <w:szCs w:val="24"/>
        </w:rPr>
        <w:t xml:space="preserve"> </w:t>
      </w:r>
      <w:del w:id="2095" w:author="deborah gregg" w:date="2018-08-22T09:06:00Z">
        <w:r w:rsidR="00654572" w:rsidRPr="005A4578" w:rsidDel="00FA7C48">
          <w:rPr>
            <w:sz w:val="24"/>
            <w:szCs w:val="24"/>
          </w:rPr>
          <w:delText>Tomkins,</w:delText>
        </w:r>
        <w:r w:rsidR="001E6567" w:rsidDel="00FA7C48">
          <w:rPr>
            <w:sz w:val="24"/>
            <w:szCs w:val="24"/>
          </w:rPr>
          <w:delText xml:space="preserve"> </w:delText>
        </w:r>
        <w:r w:rsidR="00654572" w:rsidRPr="005A4578" w:rsidDel="00FA7C48">
          <w:rPr>
            <w:sz w:val="24"/>
            <w:szCs w:val="24"/>
          </w:rPr>
          <w:delText>S.,</w:delText>
        </w:r>
        <w:r w:rsidR="001E6567" w:rsidDel="00FA7C48">
          <w:rPr>
            <w:sz w:val="24"/>
            <w:szCs w:val="24"/>
          </w:rPr>
          <w:delText xml:space="preserve"> </w:delText>
        </w:r>
        <w:r w:rsidR="00654572" w:rsidRPr="005A4578" w:rsidDel="00FA7C48">
          <w:rPr>
            <w:sz w:val="24"/>
            <w:szCs w:val="24"/>
          </w:rPr>
          <w:delText>Andreev,</w:delText>
        </w:r>
        <w:r w:rsidR="001E6567" w:rsidDel="00FA7C48">
          <w:rPr>
            <w:sz w:val="24"/>
            <w:szCs w:val="24"/>
          </w:rPr>
          <w:delText xml:space="preserve"> </w:delText>
        </w:r>
        <w:r w:rsidR="00654572" w:rsidRPr="005A4578" w:rsidDel="00FA7C48">
          <w:rPr>
            <w:sz w:val="24"/>
            <w:szCs w:val="24"/>
          </w:rPr>
          <w:delText>E.,</w:delText>
        </w:r>
        <w:r w:rsidR="001E6567" w:rsidDel="00FA7C48">
          <w:rPr>
            <w:sz w:val="24"/>
            <w:szCs w:val="24"/>
          </w:rPr>
          <w:delText xml:space="preserve"> </w:delText>
        </w:r>
        <w:r w:rsidR="00654572" w:rsidRPr="005A4578" w:rsidDel="00FA7C48">
          <w:rPr>
            <w:sz w:val="24"/>
            <w:szCs w:val="24"/>
          </w:rPr>
          <w:delText>and</w:delText>
        </w:r>
      </w:del>
      <w:ins w:id="2096" w:author="deborah gregg" w:date="2018-08-22T09:06:00Z">
        <w:r w:rsidR="00FA7C48">
          <w:rPr>
            <w:sz w:val="24"/>
            <w:szCs w:val="24"/>
          </w:rPr>
          <w:t>. . .</w:t>
        </w:r>
      </w:ins>
      <w:r w:rsidR="00654572" w:rsidRPr="005A4578">
        <w:rPr>
          <w:sz w:val="24"/>
          <w:szCs w:val="24"/>
        </w:rPr>
        <w:t xml:space="preserve"> Leon, D. A. (2005). The composition of surrogate alcohols consumed in Russia. </w:t>
      </w:r>
      <w:r w:rsidR="00654572" w:rsidRPr="005A4578">
        <w:rPr>
          <w:i/>
          <w:sz w:val="24"/>
          <w:szCs w:val="24"/>
        </w:rPr>
        <w:lastRenderedPageBreak/>
        <w:t>Alcoholism: Clinical and Experimental Research</w:t>
      </w:r>
      <w:r w:rsidR="00654572" w:rsidRPr="002B17CF">
        <w:rPr>
          <w:i/>
          <w:sz w:val="24"/>
          <w:szCs w:val="24"/>
          <w:rPrChange w:id="2097" w:author="deborah gregg" w:date="2018-08-22T09:09:00Z">
            <w:rPr>
              <w:b/>
              <w:bCs/>
              <w:sz w:val="24"/>
              <w:szCs w:val="24"/>
            </w:rPr>
          </w:rPrChange>
        </w:rPr>
        <w:t>, 29</w:t>
      </w:r>
      <w:ins w:id="2098" w:author="deborah gregg" w:date="2018-08-22T09:09:00Z">
        <w:r w:rsidR="002B17CF" w:rsidRPr="002B17CF">
          <w:rPr>
            <w:i/>
            <w:sz w:val="24"/>
            <w:szCs w:val="24"/>
            <w:rPrChange w:id="2099" w:author="deborah gregg" w:date="2018-08-22T09:09:00Z">
              <w:rPr>
                <w:b/>
                <w:bCs/>
                <w:sz w:val="24"/>
                <w:szCs w:val="24"/>
              </w:rPr>
            </w:rPrChange>
          </w:rPr>
          <w:t>,</w:t>
        </w:r>
        <w:r w:rsidR="002B17CF">
          <w:rPr>
            <w:sz w:val="24"/>
            <w:szCs w:val="24"/>
          </w:rPr>
          <w:t xml:space="preserve"> </w:t>
        </w:r>
      </w:ins>
      <w:del w:id="2100" w:author="deborah gregg" w:date="2018-08-22T09:09:00Z">
        <w:r w:rsidR="00654572" w:rsidRPr="005A4578" w:rsidDel="002B17CF">
          <w:rPr>
            <w:sz w:val="24"/>
            <w:szCs w:val="24"/>
          </w:rPr>
          <w:delText>(10):</w:delText>
        </w:r>
      </w:del>
      <w:r w:rsidR="00654572" w:rsidRPr="005A4578">
        <w:rPr>
          <w:sz w:val="24"/>
          <w:szCs w:val="24"/>
        </w:rPr>
        <w:t>1884–1888.</w:t>
      </w:r>
    </w:p>
    <w:p w14:paraId="503CAA35" w14:textId="2C85C053" w:rsidR="002F6B4E" w:rsidRPr="005A4578" w:rsidRDefault="00654572" w:rsidP="0008093A">
      <w:pPr>
        <w:pStyle w:val="BodyText"/>
        <w:spacing w:line="480" w:lineRule="auto"/>
        <w:ind w:left="720" w:hanging="720"/>
        <w:rPr>
          <w:sz w:val="24"/>
          <w:szCs w:val="24"/>
        </w:rPr>
      </w:pPr>
      <w:bookmarkStart w:id="2101" w:name="_bookmark46"/>
      <w:bookmarkEnd w:id="2101"/>
      <w:r w:rsidRPr="005A4578">
        <w:rPr>
          <w:sz w:val="24"/>
          <w:szCs w:val="24"/>
        </w:rPr>
        <w:t xml:space="preserve">Menon, K. N., Gores, G. J., </w:t>
      </w:r>
      <w:del w:id="2102" w:author="deborah gregg" w:date="2018-08-20T19:39:00Z">
        <w:r w:rsidRPr="005A4578" w:rsidDel="006E3CC6">
          <w:rPr>
            <w:sz w:val="24"/>
            <w:szCs w:val="24"/>
          </w:rPr>
          <w:delText xml:space="preserve">and </w:delText>
        </w:r>
      </w:del>
      <w:ins w:id="2103"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Shah, V. H. (2001). Pathogenesis, diagnosis, and treatment of alcoholic liver disease. </w:t>
      </w:r>
      <w:r w:rsidRPr="005A4578">
        <w:rPr>
          <w:i/>
          <w:sz w:val="24"/>
          <w:szCs w:val="24"/>
        </w:rPr>
        <w:t>Mayo Clinic Proceedings</w:t>
      </w:r>
      <w:r w:rsidRPr="00073613">
        <w:rPr>
          <w:i/>
          <w:sz w:val="24"/>
          <w:szCs w:val="24"/>
          <w:rPrChange w:id="2104" w:author="deborah gregg" w:date="2018-08-22T09:12:00Z">
            <w:rPr>
              <w:b/>
              <w:bCs/>
              <w:sz w:val="24"/>
              <w:szCs w:val="24"/>
            </w:rPr>
          </w:rPrChange>
        </w:rPr>
        <w:t>, 76</w:t>
      </w:r>
      <w:ins w:id="2105" w:author="deborah gregg" w:date="2018-08-22T09:12:00Z">
        <w:r w:rsidR="00073613" w:rsidRPr="00073613">
          <w:rPr>
            <w:i/>
            <w:sz w:val="24"/>
            <w:szCs w:val="24"/>
            <w:rPrChange w:id="2106" w:author="deborah gregg" w:date="2018-08-22T09:12:00Z">
              <w:rPr>
                <w:b/>
                <w:bCs/>
                <w:sz w:val="24"/>
                <w:szCs w:val="24"/>
              </w:rPr>
            </w:rPrChange>
          </w:rPr>
          <w:t>,</w:t>
        </w:r>
        <w:r w:rsidR="00073613">
          <w:rPr>
            <w:sz w:val="24"/>
            <w:szCs w:val="24"/>
          </w:rPr>
          <w:t xml:space="preserve"> </w:t>
        </w:r>
      </w:ins>
      <w:del w:id="2107" w:author="deborah gregg" w:date="2018-08-22T09:12:00Z">
        <w:r w:rsidRPr="005A4578" w:rsidDel="00073613">
          <w:rPr>
            <w:sz w:val="24"/>
            <w:szCs w:val="24"/>
          </w:rPr>
          <w:delText>(10):</w:delText>
        </w:r>
      </w:del>
      <w:r w:rsidRPr="005A4578">
        <w:rPr>
          <w:sz w:val="24"/>
          <w:szCs w:val="24"/>
        </w:rPr>
        <w:t>1021–1029.</w:t>
      </w:r>
    </w:p>
    <w:p w14:paraId="425A9BA1" w14:textId="78DB8E4E" w:rsidR="002F6B4E" w:rsidRPr="005A4578" w:rsidRDefault="00DA3C06" w:rsidP="0008093A">
      <w:pPr>
        <w:pStyle w:val="BodyText"/>
        <w:spacing w:line="480" w:lineRule="auto"/>
        <w:ind w:left="720" w:hanging="720"/>
        <w:rPr>
          <w:sz w:val="24"/>
          <w:szCs w:val="24"/>
        </w:rPr>
      </w:pPr>
      <w:bookmarkStart w:id="2108" w:name="_bookmark47"/>
      <w:bookmarkEnd w:id="2108"/>
      <w:r>
        <w:rPr>
          <w:sz w:val="24"/>
          <w:szCs w:val="24"/>
        </w:rPr>
        <w:t>Meslé</w:t>
      </w:r>
      <w:r w:rsidR="00654572" w:rsidRPr="005A4578">
        <w:rPr>
          <w:sz w:val="24"/>
          <w:szCs w:val="24"/>
        </w:rPr>
        <w:t>,</w:t>
      </w:r>
      <w:r w:rsidR="001E6567">
        <w:rPr>
          <w:sz w:val="24"/>
          <w:szCs w:val="24"/>
        </w:rPr>
        <w:t xml:space="preserve"> </w:t>
      </w:r>
      <w:r w:rsidR="00654572" w:rsidRPr="005A4578">
        <w:rPr>
          <w:sz w:val="24"/>
          <w:szCs w:val="24"/>
        </w:rPr>
        <w:t>F.</w:t>
      </w:r>
      <w:r w:rsidR="001E6567">
        <w:rPr>
          <w:sz w:val="24"/>
          <w:szCs w:val="24"/>
        </w:rPr>
        <w:t xml:space="preserve"> </w:t>
      </w:r>
      <w:r w:rsidR="00654572" w:rsidRPr="005A4578">
        <w:rPr>
          <w:sz w:val="24"/>
          <w:szCs w:val="24"/>
        </w:rPr>
        <w:t>(2004).</w:t>
      </w:r>
      <w:r w:rsidR="001E6567">
        <w:rPr>
          <w:sz w:val="24"/>
          <w:szCs w:val="24"/>
        </w:rPr>
        <w:t xml:space="preserve"> </w:t>
      </w:r>
      <w:r w:rsidR="00654572" w:rsidRPr="005A4578">
        <w:rPr>
          <w:sz w:val="24"/>
          <w:szCs w:val="24"/>
        </w:rPr>
        <w:t>Mortality</w:t>
      </w:r>
      <w:r w:rsidR="001E6567">
        <w:rPr>
          <w:sz w:val="24"/>
          <w:szCs w:val="24"/>
        </w:rPr>
        <w:t xml:space="preserve"> </w:t>
      </w:r>
      <w:r w:rsidR="00654572" w:rsidRPr="005A4578">
        <w:rPr>
          <w:sz w:val="24"/>
          <w:szCs w:val="24"/>
        </w:rPr>
        <w:t>in</w:t>
      </w:r>
      <w:r w:rsidR="001E6567">
        <w:rPr>
          <w:sz w:val="24"/>
          <w:szCs w:val="24"/>
        </w:rPr>
        <w:t xml:space="preserve"> </w:t>
      </w:r>
      <w:r w:rsidR="006B3572" w:rsidRPr="005A4578">
        <w:rPr>
          <w:sz w:val="24"/>
          <w:szCs w:val="24"/>
        </w:rPr>
        <w:t>central</w:t>
      </w:r>
      <w:r w:rsidR="006B3572">
        <w:rPr>
          <w:sz w:val="24"/>
          <w:szCs w:val="24"/>
        </w:rPr>
        <w:t xml:space="preserve"> </w:t>
      </w:r>
      <w:r w:rsidR="006B3572" w:rsidRPr="005A4578">
        <w:rPr>
          <w:sz w:val="24"/>
          <w:szCs w:val="24"/>
        </w:rPr>
        <w:t>and</w:t>
      </w:r>
      <w:r w:rsidR="006B3572">
        <w:rPr>
          <w:sz w:val="24"/>
          <w:szCs w:val="24"/>
        </w:rPr>
        <w:t xml:space="preserve"> </w:t>
      </w:r>
      <w:r w:rsidR="006B3572" w:rsidRPr="005A4578">
        <w:rPr>
          <w:sz w:val="24"/>
          <w:szCs w:val="24"/>
        </w:rPr>
        <w:t>eastern</w:t>
      </w:r>
      <w:r w:rsidR="006B3572">
        <w:rPr>
          <w:sz w:val="24"/>
          <w:szCs w:val="24"/>
        </w:rPr>
        <w:t xml:space="preserve"> </w:t>
      </w:r>
      <w:r w:rsidR="00654572" w:rsidRPr="005A4578">
        <w:rPr>
          <w:sz w:val="24"/>
          <w:szCs w:val="24"/>
        </w:rPr>
        <w:t>Europe:</w:t>
      </w:r>
      <w:r w:rsidR="001E6567">
        <w:rPr>
          <w:sz w:val="24"/>
          <w:szCs w:val="24"/>
        </w:rPr>
        <w:t xml:space="preserve"> </w:t>
      </w:r>
      <w:r w:rsidR="00066256" w:rsidRPr="005A4578">
        <w:rPr>
          <w:sz w:val="24"/>
          <w:szCs w:val="24"/>
        </w:rPr>
        <w:t>Long</w:t>
      </w:r>
      <w:r w:rsidR="00654572" w:rsidRPr="005A4578">
        <w:rPr>
          <w:sz w:val="24"/>
          <w:szCs w:val="24"/>
        </w:rPr>
        <w:t>-term</w:t>
      </w:r>
      <w:r w:rsidR="001E6567">
        <w:rPr>
          <w:sz w:val="24"/>
          <w:szCs w:val="24"/>
        </w:rPr>
        <w:t xml:space="preserve"> </w:t>
      </w:r>
      <w:r w:rsidR="00654572" w:rsidRPr="005A4578">
        <w:rPr>
          <w:sz w:val="24"/>
          <w:szCs w:val="24"/>
        </w:rPr>
        <w:t>trends</w:t>
      </w:r>
      <w:r w:rsidR="001E6567">
        <w:rPr>
          <w:sz w:val="24"/>
          <w:szCs w:val="24"/>
        </w:rPr>
        <w:t xml:space="preserve"> </w:t>
      </w:r>
      <w:r w:rsidR="00654572" w:rsidRPr="005A4578">
        <w:rPr>
          <w:sz w:val="24"/>
          <w:szCs w:val="24"/>
        </w:rPr>
        <w:t>and</w:t>
      </w:r>
      <w:r w:rsidR="001E6567">
        <w:rPr>
          <w:sz w:val="24"/>
          <w:szCs w:val="24"/>
        </w:rPr>
        <w:t xml:space="preserve"> </w:t>
      </w:r>
      <w:r w:rsidR="00654572" w:rsidRPr="005A4578">
        <w:rPr>
          <w:sz w:val="24"/>
          <w:szCs w:val="24"/>
        </w:rPr>
        <w:t>recent</w:t>
      </w:r>
      <w:r w:rsidR="001E6567">
        <w:rPr>
          <w:sz w:val="24"/>
          <w:szCs w:val="24"/>
        </w:rPr>
        <w:t xml:space="preserve"> </w:t>
      </w:r>
      <w:r w:rsidR="00654572" w:rsidRPr="005A4578">
        <w:rPr>
          <w:sz w:val="24"/>
          <w:szCs w:val="24"/>
        </w:rPr>
        <w:t xml:space="preserve">upturns. </w:t>
      </w:r>
      <w:r w:rsidR="002E0594" w:rsidRPr="005A4578">
        <w:rPr>
          <w:i/>
          <w:sz w:val="24"/>
          <w:szCs w:val="24"/>
        </w:rPr>
        <w:t>Demo</w:t>
      </w:r>
      <w:r w:rsidR="00654572" w:rsidRPr="005A4578">
        <w:rPr>
          <w:i/>
          <w:sz w:val="24"/>
          <w:szCs w:val="24"/>
        </w:rPr>
        <w:t>graphic Research</w:t>
      </w:r>
      <w:r w:rsidR="00654572" w:rsidRPr="008D04CC">
        <w:rPr>
          <w:i/>
          <w:sz w:val="24"/>
          <w:szCs w:val="24"/>
          <w:rPrChange w:id="2109" w:author="deborah gregg" w:date="2018-08-22T09:14:00Z">
            <w:rPr>
              <w:b/>
              <w:bCs/>
              <w:sz w:val="24"/>
              <w:szCs w:val="24"/>
            </w:rPr>
          </w:rPrChange>
        </w:rPr>
        <w:t>, 2</w:t>
      </w:r>
      <w:ins w:id="2110" w:author="deborah gregg" w:date="2018-08-22T09:14:00Z">
        <w:r w:rsidR="008D04CC">
          <w:rPr>
            <w:sz w:val="24"/>
            <w:szCs w:val="24"/>
          </w:rPr>
          <w:t xml:space="preserve">(article 3), </w:t>
        </w:r>
      </w:ins>
      <w:del w:id="2111" w:author="deborah gregg" w:date="2018-08-22T09:14:00Z">
        <w:r w:rsidR="00654572" w:rsidRPr="005A4578" w:rsidDel="008D04CC">
          <w:rPr>
            <w:sz w:val="24"/>
            <w:szCs w:val="24"/>
          </w:rPr>
          <w:delText>:</w:delText>
        </w:r>
      </w:del>
      <w:r w:rsidR="00654572" w:rsidRPr="005A4578">
        <w:rPr>
          <w:sz w:val="24"/>
          <w:szCs w:val="24"/>
        </w:rPr>
        <w:t>45–70.</w:t>
      </w:r>
      <w:ins w:id="2112" w:author="deborah gregg" w:date="2018-08-22T09:13:00Z">
        <w:r w:rsidR="008D04CC">
          <w:rPr>
            <w:sz w:val="24"/>
            <w:szCs w:val="24"/>
          </w:rPr>
          <w:t xml:space="preserve"> https://doi.org/</w:t>
        </w:r>
        <w:r w:rsidR="008D04CC" w:rsidRPr="008D04CC">
          <w:rPr>
            <w:sz w:val="24"/>
            <w:szCs w:val="24"/>
          </w:rPr>
          <w:t>10.4054/DemRes.2004.S2.3</w:t>
        </w:r>
      </w:ins>
    </w:p>
    <w:p w14:paraId="29114A4E" w14:textId="6F394B26" w:rsidR="002F6B4E" w:rsidRPr="00D13064" w:rsidRDefault="00DA3C06" w:rsidP="0008093A">
      <w:pPr>
        <w:pStyle w:val="BodyText"/>
        <w:spacing w:line="480" w:lineRule="auto"/>
        <w:ind w:left="720" w:hanging="720"/>
        <w:rPr>
          <w:b/>
          <w:sz w:val="24"/>
          <w:szCs w:val="24"/>
          <w:rPrChange w:id="2113" w:author="deborah gregg" w:date="2018-08-22T10:20:00Z">
            <w:rPr>
              <w:sz w:val="24"/>
              <w:szCs w:val="24"/>
            </w:rPr>
          </w:rPrChange>
        </w:rPr>
      </w:pPr>
      <w:bookmarkStart w:id="2114" w:name="_bookmark48"/>
      <w:bookmarkEnd w:id="2114"/>
      <w:r>
        <w:rPr>
          <w:sz w:val="24"/>
          <w:szCs w:val="24"/>
        </w:rPr>
        <w:t>Meslé</w:t>
      </w:r>
      <w:r w:rsidR="00654572" w:rsidRPr="005A4578">
        <w:rPr>
          <w:sz w:val="24"/>
          <w:szCs w:val="24"/>
        </w:rPr>
        <w:t>,</w:t>
      </w:r>
      <w:r w:rsidR="001E6567">
        <w:rPr>
          <w:sz w:val="24"/>
          <w:szCs w:val="24"/>
        </w:rPr>
        <w:t xml:space="preserve"> </w:t>
      </w:r>
      <w:r w:rsidR="00654572" w:rsidRPr="005A4578">
        <w:rPr>
          <w:sz w:val="24"/>
          <w:szCs w:val="24"/>
        </w:rPr>
        <w:t>F.,</w:t>
      </w:r>
      <w:r w:rsidR="001E6567">
        <w:rPr>
          <w:sz w:val="24"/>
          <w:szCs w:val="24"/>
        </w:rPr>
        <w:t xml:space="preserve"> </w:t>
      </w:r>
      <w:r w:rsidR="00654572" w:rsidRPr="005A4578">
        <w:rPr>
          <w:sz w:val="24"/>
          <w:szCs w:val="24"/>
        </w:rPr>
        <w:t>Vallin,</w:t>
      </w:r>
      <w:r w:rsidR="001E6567">
        <w:rPr>
          <w:sz w:val="24"/>
          <w:szCs w:val="24"/>
        </w:rPr>
        <w:t xml:space="preserve"> </w:t>
      </w:r>
      <w:r w:rsidR="00654572" w:rsidRPr="005A4578">
        <w:rPr>
          <w:sz w:val="24"/>
          <w:szCs w:val="24"/>
        </w:rPr>
        <w:t>J.,</w:t>
      </w:r>
      <w:r w:rsidR="001E6567">
        <w:rPr>
          <w:sz w:val="24"/>
          <w:szCs w:val="24"/>
        </w:rPr>
        <w:t xml:space="preserve"> </w:t>
      </w:r>
      <w:del w:id="2115" w:author="deborah gregg" w:date="2018-08-20T19:39:00Z">
        <w:r w:rsidR="00654572" w:rsidRPr="005A4578" w:rsidDel="006E3CC6">
          <w:rPr>
            <w:sz w:val="24"/>
            <w:szCs w:val="24"/>
          </w:rPr>
          <w:delText>and</w:delText>
        </w:r>
        <w:r w:rsidR="001E6567" w:rsidDel="006E3CC6">
          <w:rPr>
            <w:sz w:val="24"/>
            <w:szCs w:val="24"/>
          </w:rPr>
          <w:delText xml:space="preserve"> </w:delText>
        </w:r>
      </w:del>
      <w:ins w:id="2116" w:author="deborah gregg" w:date="2018-08-20T19:39:00Z">
        <w:r w:rsidR="006E3CC6">
          <w:rPr>
            <w:sz w:val="24"/>
            <w:szCs w:val="24"/>
          </w:rPr>
          <w:t xml:space="preserve">&amp; </w:t>
        </w:r>
      </w:ins>
      <w:r w:rsidR="00654572" w:rsidRPr="005A4578">
        <w:rPr>
          <w:sz w:val="24"/>
          <w:szCs w:val="24"/>
        </w:rPr>
        <w:t>Shkolnikov,</w:t>
      </w:r>
      <w:r w:rsidR="001E6567">
        <w:rPr>
          <w:sz w:val="24"/>
          <w:szCs w:val="24"/>
        </w:rPr>
        <w:t xml:space="preserve"> </w:t>
      </w:r>
      <w:r w:rsidR="00654572" w:rsidRPr="005A4578">
        <w:rPr>
          <w:sz w:val="24"/>
          <w:szCs w:val="24"/>
        </w:rPr>
        <w:t>V.</w:t>
      </w:r>
      <w:r w:rsidR="001E6567">
        <w:rPr>
          <w:sz w:val="24"/>
          <w:szCs w:val="24"/>
        </w:rPr>
        <w:t xml:space="preserve"> </w:t>
      </w:r>
      <w:r w:rsidR="00654572" w:rsidRPr="005A4578">
        <w:rPr>
          <w:sz w:val="24"/>
          <w:szCs w:val="24"/>
        </w:rPr>
        <w:t>(2000).</w:t>
      </w:r>
      <w:r w:rsidR="001E6567">
        <w:rPr>
          <w:sz w:val="24"/>
          <w:szCs w:val="24"/>
        </w:rPr>
        <w:t xml:space="preserve"> </w:t>
      </w:r>
      <w:r w:rsidR="00654572" w:rsidRPr="005A4578">
        <w:rPr>
          <w:sz w:val="24"/>
          <w:szCs w:val="24"/>
        </w:rPr>
        <w:t>Reversal</w:t>
      </w:r>
      <w:r w:rsidR="001E6567">
        <w:rPr>
          <w:sz w:val="24"/>
          <w:szCs w:val="24"/>
        </w:rPr>
        <w:t xml:space="preserve"> </w:t>
      </w:r>
      <w:r w:rsidR="00654572" w:rsidRPr="005A4578">
        <w:rPr>
          <w:sz w:val="24"/>
          <w:szCs w:val="24"/>
        </w:rPr>
        <w:t>of</w:t>
      </w:r>
      <w:r w:rsidR="001E6567">
        <w:rPr>
          <w:sz w:val="24"/>
          <w:szCs w:val="24"/>
        </w:rPr>
        <w:t xml:space="preserve"> </w:t>
      </w:r>
      <w:r w:rsidR="00654572" w:rsidRPr="005A4578">
        <w:rPr>
          <w:sz w:val="24"/>
          <w:szCs w:val="24"/>
        </w:rPr>
        <w:t>mortality</w:t>
      </w:r>
      <w:r w:rsidR="001E6567">
        <w:rPr>
          <w:sz w:val="24"/>
          <w:szCs w:val="24"/>
        </w:rPr>
        <w:t xml:space="preserve"> </w:t>
      </w:r>
      <w:r w:rsidR="00654572" w:rsidRPr="005A4578">
        <w:rPr>
          <w:sz w:val="24"/>
          <w:szCs w:val="24"/>
        </w:rPr>
        <w:t>decline:</w:t>
      </w:r>
      <w:r w:rsidR="001E6567">
        <w:rPr>
          <w:sz w:val="24"/>
          <w:szCs w:val="24"/>
        </w:rPr>
        <w:t xml:space="preserve"> </w:t>
      </w:r>
      <w:r w:rsidR="00066256" w:rsidRPr="005A4578">
        <w:rPr>
          <w:sz w:val="24"/>
          <w:szCs w:val="24"/>
        </w:rPr>
        <w:t>The</w:t>
      </w:r>
      <w:r w:rsidR="00066256">
        <w:rPr>
          <w:sz w:val="24"/>
          <w:szCs w:val="24"/>
        </w:rPr>
        <w:t xml:space="preserve"> </w:t>
      </w:r>
      <w:r w:rsidR="00654572" w:rsidRPr="005A4578">
        <w:rPr>
          <w:sz w:val="24"/>
          <w:szCs w:val="24"/>
        </w:rPr>
        <w:t>case</w:t>
      </w:r>
      <w:r w:rsidR="001E6567">
        <w:rPr>
          <w:sz w:val="24"/>
          <w:szCs w:val="24"/>
        </w:rPr>
        <w:t xml:space="preserve"> </w:t>
      </w:r>
      <w:r w:rsidR="00654572" w:rsidRPr="005A4578">
        <w:rPr>
          <w:sz w:val="24"/>
          <w:szCs w:val="24"/>
        </w:rPr>
        <w:t>of</w:t>
      </w:r>
      <w:r w:rsidR="001E6567">
        <w:rPr>
          <w:sz w:val="24"/>
          <w:szCs w:val="24"/>
        </w:rPr>
        <w:t xml:space="preserve"> </w:t>
      </w:r>
      <w:r w:rsidR="00654572" w:rsidRPr="005A4578">
        <w:rPr>
          <w:sz w:val="24"/>
          <w:szCs w:val="24"/>
        </w:rPr>
        <w:t xml:space="preserve">contemporary Russia. </w:t>
      </w:r>
      <w:r w:rsidR="00654572" w:rsidRPr="005A4578">
        <w:rPr>
          <w:i/>
          <w:sz w:val="24"/>
          <w:szCs w:val="24"/>
        </w:rPr>
        <w:t>World Health Statistics Quarterly</w:t>
      </w:r>
      <w:r w:rsidR="00654572" w:rsidRPr="004D28FD">
        <w:rPr>
          <w:i/>
          <w:sz w:val="24"/>
          <w:szCs w:val="24"/>
          <w:rPrChange w:id="2117" w:author="deborah gregg" w:date="2018-08-22T10:22:00Z">
            <w:rPr>
              <w:b/>
              <w:bCs/>
              <w:sz w:val="24"/>
              <w:szCs w:val="24"/>
            </w:rPr>
          </w:rPrChange>
        </w:rPr>
        <w:t>, 51</w:t>
      </w:r>
      <w:r w:rsidR="00654572" w:rsidRPr="005A4578">
        <w:rPr>
          <w:sz w:val="24"/>
          <w:szCs w:val="24"/>
        </w:rPr>
        <w:t>(2</w:t>
      </w:r>
      <w:del w:id="2118" w:author="Laura Tesch" w:date="2018-08-31T07:29:00Z">
        <w:r w:rsidR="00654572" w:rsidRPr="005A4578" w:rsidDel="00C81AE0">
          <w:rPr>
            <w:sz w:val="24"/>
            <w:szCs w:val="24"/>
          </w:rPr>
          <w:delText>-</w:delText>
        </w:r>
      </w:del>
      <w:ins w:id="2119" w:author="Laura Tesch" w:date="2018-08-31T07:29:00Z">
        <w:r w:rsidR="00C81AE0">
          <w:rPr>
            <w:sz w:val="24"/>
            <w:szCs w:val="24"/>
          </w:rPr>
          <w:t>–</w:t>
        </w:r>
      </w:ins>
      <w:r w:rsidR="00654572" w:rsidRPr="005A4578">
        <w:rPr>
          <w:sz w:val="24"/>
          <w:szCs w:val="24"/>
        </w:rPr>
        <w:t>4)</w:t>
      </w:r>
      <w:ins w:id="2120" w:author="deborah gregg" w:date="2018-08-22T10:22:00Z">
        <w:r w:rsidR="004D28FD">
          <w:rPr>
            <w:sz w:val="24"/>
            <w:szCs w:val="24"/>
          </w:rPr>
          <w:t xml:space="preserve">, </w:t>
        </w:r>
      </w:ins>
      <w:del w:id="2121" w:author="deborah gregg" w:date="2018-08-22T10:22:00Z">
        <w:r w:rsidR="00654572" w:rsidRPr="005A4578" w:rsidDel="004D28FD">
          <w:rPr>
            <w:sz w:val="24"/>
            <w:szCs w:val="24"/>
          </w:rPr>
          <w:delText>:</w:delText>
        </w:r>
      </w:del>
      <w:r w:rsidR="00654572" w:rsidRPr="005A4578">
        <w:rPr>
          <w:sz w:val="24"/>
          <w:szCs w:val="24"/>
        </w:rPr>
        <w:t>191–206.</w:t>
      </w:r>
    </w:p>
    <w:p w14:paraId="175C4B82" w14:textId="3F08E70A" w:rsidR="002F6B4E" w:rsidRPr="005A4578" w:rsidRDefault="00654572" w:rsidP="0008093A">
      <w:pPr>
        <w:pStyle w:val="BodyText"/>
        <w:spacing w:line="480" w:lineRule="auto"/>
        <w:ind w:left="720" w:hanging="720"/>
        <w:rPr>
          <w:sz w:val="24"/>
          <w:szCs w:val="24"/>
        </w:rPr>
      </w:pPr>
      <w:bookmarkStart w:id="2122" w:name="_bookmark49"/>
      <w:bookmarkEnd w:id="2122"/>
      <w:r w:rsidRPr="005A4578">
        <w:rPr>
          <w:sz w:val="24"/>
          <w:szCs w:val="24"/>
        </w:rPr>
        <w:t>Montez, J. K.</w:t>
      </w:r>
      <w:ins w:id="2123" w:author="deborah gregg" w:date="2018-08-20T19:39:00Z">
        <w:r w:rsidR="006E3CC6">
          <w:rPr>
            <w:sz w:val="24"/>
            <w:szCs w:val="24"/>
          </w:rPr>
          <w:t>,</w:t>
        </w:r>
      </w:ins>
      <w:r w:rsidRPr="005A4578">
        <w:rPr>
          <w:sz w:val="24"/>
          <w:szCs w:val="24"/>
        </w:rPr>
        <w:t xml:space="preserve"> </w:t>
      </w:r>
      <w:del w:id="2124" w:author="deborah gregg" w:date="2018-08-20T19:39:00Z">
        <w:r w:rsidRPr="005A4578" w:rsidDel="006E3CC6">
          <w:rPr>
            <w:sz w:val="24"/>
            <w:szCs w:val="24"/>
          </w:rPr>
          <w:delText xml:space="preserve">and </w:delText>
        </w:r>
      </w:del>
      <w:ins w:id="2125"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Zajacova, A. (2013). Trends in mortality risk by education level and cause of death among US </w:t>
      </w:r>
      <w:r w:rsidR="00066256" w:rsidRPr="005A4578">
        <w:rPr>
          <w:sz w:val="24"/>
          <w:szCs w:val="24"/>
        </w:rPr>
        <w:t xml:space="preserve">white </w:t>
      </w:r>
      <w:r w:rsidRPr="005A4578">
        <w:rPr>
          <w:sz w:val="24"/>
          <w:szCs w:val="24"/>
        </w:rPr>
        <w:t xml:space="preserve">women from 1986 to 2006. </w:t>
      </w:r>
      <w:r w:rsidRPr="005A4578">
        <w:rPr>
          <w:i/>
          <w:sz w:val="24"/>
          <w:szCs w:val="24"/>
        </w:rPr>
        <w:t xml:space="preserve">American </w:t>
      </w:r>
      <w:r w:rsidR="002E0594" w:rsidRPr="005A4578">
        <w:rPr>
          <w:i/>
          <w:sz w:val="24"/>
          <w:szCs w:val="24"/>
        </w:rPr>
        <w:t>J</w:t>
      </w:r>
      <w:r w:rsidRPr="005A4578">
        <w:rPr>
          <w:i/>
          <w:sz w:val="24"/>
          <w:szCs w:val="24"/>
        </w:rPr>
        <w:t xml:space="preserve">ournal of </w:t>
      </w:r>
      <w:r w:rsidR="002E0594" w:rsidRPr="005A4578">
        <w:rPr>
          <w:i/>
          <w:sz w:val="24"/>
          <w:szCs w:val="24"/>
        </w:rPr>
        <w:t>P</w:t>
      </w:r>
      <w:r w:rsidRPr="005A4578">
        <w:rPr>
          <w:i/>
          <w:sz w:val="24"/>
          <w:szCs w:val="24"/>
        </w:rPr>
        <w:t xml:space="preserve">ublic </w:t>
      </w:r>
      <w:r w:rsidR="002E0594" w:rsidRPr="005A4578">
        <w:rPr>
          <w:i/>
          <w:sz w:val="24"/>
          <w:szCs w:val="24"/>
        </w:rPr>
        <w:t>H</w:t>
      </w:r>
      <w:r w:rsidRPr="005A4578">
        <w:rPr>
          <w:i/>
          <w:sz w:val="24"/>
          <w:szCs w:val="24"/>
        </w:rPr>
        <w:t>ealth</w:t>
      </w:r>
      <w:r w:rsidRPr="004D28FD">
        <w:rPr>
          <w:i/>
          <w:sz w:val="24"/>
          <w:szCs w:val="24"/>
          <w:rPrChange w:id="2126" w:author="deborah gregg" w:date="2018-08-22T10:23:00Z">
            <w:rPr>
              <w:b/>
              <w:bCs/>
              <w:sz w:val="24"/>
              <w:szCs w:val="24"/>
            </w:rPr>
          </w:rPrChange>
        </w:rPr>
        <w:t>, 103</w:t>
      </w:r>
      <w:ins w:id="2127" w:author="deborah gregg" w:date="2018-08-22T10:23:00Z">
        <w:r w:rsidR="004D28FD" w:rsidRPr="004D28FD">
          <w:rPr>
            <w:i/>
            <w:sz w:val="24"/>
            <w:szCs w:val="24"/>
            <w:rPrChange w:id="2128" w:author="deborah gregg" w:date="2018-08-22T10:23:00Z">
              <w:rPr>
                <w:b/>
                <w:bCs/>
                <w:sz w:val="24"/>
                <w:szCs w:val="24"/>
              </w:rPr>
            </w:rPrChange>
          </w:rPr>
          <w:t>,</w:t>
        </w:r>
        <w:r w:rsidR="004D28FD">
          <w:rPr>
            <w:sz w:val="24"/>
            <w:szCs w:val="24"/>
          </w:rPr>
          <w:t xml:space="preserve"> </w:t>
        </w:r>
      </w:ins>
      <w:del w:id="2129" w:author="deborah gregg" w:date="2018-08-22T10:23:00Z">
        <w:r w:rsidRPr="005A4578" w:rsidDel="004D28FD">
          <w:rPr>
            <w:sz w:val="24"/>
            <w:szCs w:val="24"/>
          </w:rPr>
          <w:delText>(3):</w:delText>
        </w:r>
      </w:del>
      <w:r w:rsidRPr="005A4578">
        <w:rPr>
          <w:sz w:val="24"/>
          <w:szCs w:val="24"/>
        </w:rPr>
        <w:t>473–479.</w:t>
      </w:r>
    </w:p>
    <w:p w14:paraId="4AC98468" w14:textId="411B260E" w:rsidR="002F6B4E" w:rsidRPr="005A4578" w:rsidRDefault="00654572" w:rsidP="0008093A">
      <w:pPr>
        <w:spacing w:line="480" w:lineRule="auto"/>
        <w:ind w:left="720" w:hanging="720"/>
        <w:rPr>
          <w:sz w:val="24"/>
          <w:szCs w:val="24"/>
        </w:rPr>
      </w:pPr>
      <w:bookmarkStart w:id="2130" w:name="_bookmark50"/>
      <w:bookmarkEnd w:id="2130"/>
      <w:r w:rsidRPr="005A4578">
        <w:rPr>
          <w:sz w:val="24"/>
          <w:szCs w:val="24"/>
        </w:rPr>
        <w:t xml:space="preserve">Moser, K., Shkolnikov, V., </w:t>
      </w:r>
      <w:del w:id="2131" w:author="deborah gregg" w:date="2018-08-20T19:39:00Z">
        <w:r w:rsidRPr="005A4578" w:rsidDel="006E3CC6">
          <w:rPr>
            <w:sz w:val="24"/>
            <w:szCs w:val="24"/>
          </w:rPr>
          <w:delText xml:space="preserve">and </w:delText>
        </w:r>
      </w:del>
      <w:ins w:id="2132" w:author="deborah gregg" w:date="2018-08-20T19:39:00Z">
        <w:r w:rsidR="006E3CC6">
          <w:rPr>
            <w:sz w:val="24"/>
            <w:szCs w:val="24"/>
          </w:rPr>
          <w:t>&amp;</w:t>
        </w:r>
        <w:r w:rsidR="006E3CC6" w:rsidRPr="005A4578">
          <w:rPr>
            <w:sz w:val="24"/>
            <w:szCs w:val="24"/>
          </w:rPr>
          <w:t xml:space="preserve"> </w:t>
        </w:r>
      </w:ins>
      <w:r w:rsidRPr="005A4578">
        <w:rPr>
          <w:sz w:val="24"/>
          <w:szCs w:val="24"/>
        </w:rPr>
        <w:t>Leon, D. A. (2005). World mortality 1950</w:t>
      </w:r>
      <w:ins w:id="2133" w:author="deborah gregg" w:date="2018-08-20T19:48:00Z">
        <w:r w:rsidR="00066256" w:rsidRPr="005A4578">
          <w:rPr>
            <w:sz w:val="24"/>
            <w:szCs w:val="24"/>
          </w:rPr>
          <w:t>–</w:t>
        </w:r>
      </w:ins>
      <w:del w:id="2134" w:author="deborah gregg" w:date="2018-08-20T19:48:00Z">
        <w:r w:rsidRPr="005A4578" w:rsidDel="00066256">
          <w:rPr>
            <w:sz w:val="24"/>
            <w:szCs w:val="24"/>
          </w:rPr>
          <w:delText>-</w:delText>
        </w:r>
      </w:del>
      <w:r w:rsidRPr="005A4578">
        <w:rPr>
          <w:sz w:val="24"/>
          <w:szCs w:val="24"/>
        </w:rPr>
        <w:t>20</w:t>
      </w:r>
      <w:r w:rsidR="002E0594" w:rsidRPr="005A4578">
        <w:rPr>
          <w:sz w:val="24"/>
          <w:szCs w:val="24"/>
        </w:rPr>
        <w:t>00: Divergence replaces conver</w:t>
      </w:r>
      <w:r w:rsidRPr="005A4578">
        <w:rPr>
          <w:sz w:val="24"/>
          <w:szCs w:val="24"/>
        </w:rPr>
        <w:t xml:space="preserve">gence from the late 1980s. </w:t>
      </w:r>
      <w:r w:rsidRPr="005A4578">
        <w:rPr>
          <w:i/>
          <w:sz w:val="24"/>
          <w:szCs w:val="24"/>
        </w:rPr>
        <w:t>Bulletin of the World Health Organization</w:t>
      </w:r>
      <w:r w:rsidRPr="008714B9">
        <w:rPr>
          <w:i/>
          <w:sz w:val="24"/>
          <w:szCs w:val="24"/>
          <w:rPrChange w:id="2135" w:author="deborah gregg" w:date="2018-08-22T10:25:00Z">
            <w:rPr>
              <w:b/>
              <w:bCs/>
              <w:sz w:val="24"/>
              <w:szCs w:val="24"/>
            </w:rPr>
          </w:rPrChange>
        </w:rPr>
        <w:t>, 83</w:t>
      </w:r>
      <w:ins w:id="2136" w:author="deborah gregg" w:date="2018-08-22T10:25:00Z">
        <w:r w:rsidR="008714B9" w:rsidRPr="008714B9">
          <w:rPr>
            <w:i/>
            <w:sz w:val="24"/>
            <w:szCs w:val="24"/>
            <w:rPrChange w:id="2137" w:author="deborah gregg" w:date="2018-08-22T10:25:00Z">
              <w:rPr>
                <w:b/>
                <w:bCs/>
                <w:sz w:val="24"/>
                <w:szCs w:val="24"/>
              </w:rPr>
            </w:rPrChange>
          </w:rPr>
          <w:t>,</w:t>
        </w:r>
        <w:r w:rsidR="008714B9">
          <w:rPr>
            <w:sz w:val="24"/>
            <w:szCs w:val="24"/>
          </w:rPr>
          <w:t xml:space="preserve"> </w:t>
        </w:r>
      </w:ins>
      <w:del w:id="2138" w:author="deborah gregg" w:date="2018-08-22T10:25:00Z">
        <w:r w:rsidRPr="005A4578" w:rsidDel="008714B9">
          <w:rPr>
            <w:sz w:val="24"/>
            <w:szCs w:val="24"/>
          </w:rPr>
          <w:delText>(3):</w:delText>
        </w:r>
      </w:del>
      <w:r w:rsidRPr="005A4578">
        <w:rPr>
          <w:sz w:val="24"/>
          <w:szCs w:val="24"/>
        </w:rPr>
        <w:t>202–209.</w:t>
      </w:r>
    </w:p>
    <w:p w14:paraId="2FE95CE1" w14:textId="0A018DED" w:rsidR="002F6B4E" w:rsidRPr="005A4578" w:rsidRDefault="00654572" w:rsidP="0008093A">
      <w:pPr>
        <w:spacing w:line="480" w:lineRule="auto"/>
        <w:ind w:left="720" w:hanging="720"/>
        <w:rPr>
          <w:sz w:val="24"/>
          <w:szCs w:val="24"/>
        </w:rPr>
      </w:pPr>
      <w:bookmarkStart w:id="2139" w:name="_bookmark51"/>
      <w:bookmarkEnd w:id="2139"/>
      <w:r w:rsidRPr="005A4578">
        <w:rPr>
          <w:sz w:val="24"/>
          <w:szCs w:val="24"/>
        </w:rPr>
        <w:t xml:space="preserve">Nolte, E., Shkolnikov, V., </w:t>
      </w:r>
      <w:del w:id="2140" w:author="deborah gregg" w:date="2018-08-20T19:39:00Z">
        <w:r w:rsidRPr="005A4578" w:rsidDel="006E3CC6">
          <w:rPr>
            <w:sz w:val="24"/>
            <w:szCs w:val="24"/>
          </w:rPr>
          <w:delText xml:space="preserve">and </w:delText>
        </w:r>
      </w:del>
      <w:ins w:id="2141"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McKee, M. (2000a). Changing mortality patterns in </w:t>
      </w:r>
      <w:r w:rsidR="002E0594" w:rsidRPr="005A4578">
        <w:rPr>
          <w:sz w:val="24"/>
          <w:szCs w:val="24"/>
        </w:rPr>
        <w:t>E</w:t>
      </w:r>
      <w:r w:rsidRPr="005A4578">
        <w:rPr>
          <w:sz w:val="24"/>
          <w:szCs w:val="24"/>
        </w:rPr>
        <w:t xml:space="preserve">ast and </w:t>
      </w:r>
      <w:r w:rsidR="002E0594" w:rsidRPr="005A4578">
        <w:rPr>
          <w:sz w:val="24"/>
          <w:szCs w:val="24"/>
        </w:rPr>
        <w:t>W</w:t>
      </w:r>
      <w:r w:rsidRPr="005A4578">
        <w:rPr>
          <w:sz w:val="24"/>
          <w:szCs w:val="24"/>
        </w:rPr>
        <w:t xml:space="preserve">est </w:t>
      </w:r>
      <w:r w:rsidR="002E0594" w:rsidRPr="005A4578">
        <w:rPr>
          <w:sz w:val="24"/>
          <w:szCs w:val="24"/>
        </w:rPr>
        <w:t>G</w:t>
      </w:r>
      <w:r w:rsidRPr="005A4578">
        <w:rPr>
          <w:sz w:val="24"/>
          <w:szCs w:val="24"/>
        </w:rPr>
        <w:t xml:space="preserve">ermany and </w:t>
      </w:r>
      <w:r w:rsidR="002E0594" w:rsidRPr="005A4578">
        <w:rPr>
          <w:sz w:val="24"/>
          <w:szCs w:val="24"/>
        </w:rPr>
        <w:t>Poland. I</w:t>
      </w:r>
      <w:r w:rsidRPr="005A4578">
        <w:rPr>
          <w:sz w:val="24"/>
          <w:szCs w:val="24"/>
        </w:rPr>
        <w:t xml:space="preserve">: Long term trends (1960–1997). </w:t>
      </w:r>
      <w:r w:rsidRPr="005A4578">
        <w:rPr>
          <w:i/>
          <w:sz w:val="24"/>
          <w:szCs w:val="24"/>
        </w:rPr>
        <w:t>Journal of Epidemiology &amp; Community Health</w:t>
      </w:r>
      <w:r w:rsidRPr="008714B9">
        <w:rPr>
          <w:i/>
          <w:sz w:val="24"/>
          <w:szCs w:val="24"/>
          <w:rPrChange w:id="2142" w:author="deborah gregg" w:date="2018-08-22T10:27:00Z">
            <w:rPr>
              <w:b/>
              <w:bCs/>
              <w:sz w:val="24"/>
              <w:szCs w:val="24"/>
            </w:rPr>
          </w:rPrChange>
        </w:rPr>
        <w:t>, 54</w:t>
      </w:r>
      <w:ins w:id="2143" w:author="deborah gregg" w:date="2018-08-22T10:26:00Z">
        <w:r w:rsidR="008714B9" w:rsidRPr="008714B9">
          <w:rPr>
            <w:i/>
            <w:sz w:val="24"/>
            <w:szCs w:val="24"/>
            <w:rPrChange w:id="2144" w:author="deborah gregg" w:date="2018-08-22T10:27:00Z">
              <w:rPr>
                <w:b/>
                <w:bCs/>
                <w:sz w:val="24"/>
                <w:szCs w:val="24"/>
              </w:rPr>
            </w:rPrChange>
          </w:rPr>
          <w:t>,</w:t>
        </w:r>
        <w:r w:rsidR="008714B9">
          <w:rPr>
            <w:sz w:val="24"/>
            <w:szCs w:val="24"/>
          </w:rPr>
          <w:t xml:space="preserve"> </w:t>
        </w:r>
      </w:ins>
      <w:del w:id="2145" w:author="deborah gregg" w:date="2018-08-22T10:26:00Z">
        <w:r w:rsidRPr="005A4578" w:rsidDel="008714B9">
          <w:rPr>
            <w:sz w:val="24"/>
            <w:szCs w:val="24"/>
          </w:rPr>
          <w:delText>(12):</w:delText>
        </w:r>
      </w:del>
      <w:r w:rsidRPr="005A4578">
        <w:rPr>
          <w:sz w:val="24"/>
          <w:szCs w:val="24"/>
        </w:rPr>
        <w:t>890–898.</w:t>
      </w:r>
    </w:p>
    <w:p w14:paraId="269CE813" w14:textId="4004E82D" w:rsidR="002F6B4E" w:rsidRPr="005A4578" w:rsidRDefault="002E0594" w:rsidP="0008093A">
      <w:pPr>
        <w:pStyle w:val="BodyText"/>
        <w:spacing w:line="480" w:lineRule="auto"/>
        <w:ind w:left="720" w:hanging="720"/>
        <w:rPr>
          <w:sz w:val="24"/>
          <w:szCs w:val="24"/>
        </w:rPr>
      </w:pPr>
      <w:bookmarkStart w:id="2146" w:name="_bookmark52"/>
      <w:bookmarkEnd w:id="2146"/>
      <w:r w:rsidRPr="005A4578">
        <w:rPr>
          <w:sz w:val="24"/>
          <w:szCs w:val="24"/>
        </w:rPr>
        <w:t xml:space="preserve">Nolte, E., Shkolnikov, </w:t>
      </w:r>
      <w:r w:rsidR="00654572" w:rsidRPr="005A4578">
        <w:rPr>
          <w:sz w:val="24"/>
          <w:szCs w:val="24"/>
        </w:rPr>
        <w:t>V.,</w:t>
      </w:r>
      <w:r w:rsidR="001E6567">
        <w:rPr>
          <w:sz w:val="24"/>
          <w:szCs w:val="24"/>
        </w:rPr>
        <w:t xml:space="preserve"> </w:t>
      </w:r>
      <w:del w:id="2147" w:author="deborah gregg" w:date="2018-08-20T19:39:00Z">
        <w:r w:rsidR="00654572" w:rsidRPr="005A4578" w:rsidDel="006E3CC6">
          <w:rPr>
            <w:sz w:val="24"/>
            <w:szCs w:val="24"/>
          </w:rPr>
          <w:delText xml:space="preserve">and </w:delText>
        </w:r>
      </w:del>
      <w:ins w:id="2148" w:author="deborah gregg" w:date="2018-08-20T19:39:00Z">
        <w:r w:rsidR="006E3CC6">
          <w:rPr>
            <w:sz w:val="24"/>
            <w:szCs w:val="24"/>
          </w:rPr>
          <w:t>&amp;</w:t>
        </w:r>
        <w:r w:rsidR="006E3CC6" w:rsidRPr="005A4578">
          <w:rPr>
            <w:sz w:val="24"/>
            <w:szCs w:val="24"/>
          </w:rPr>
          <w:t xml:space="preserve"> </w:t>
        </w:r>
      </w:ins>
      <w:r w:rsidR="00654572" w:rsidRPr="005A4578">
        <w:rPr>
          <w:sz w:val="24"/>
          <w:szCs w:val="24"/>
        </w:rPr>
        <w:t>McKee,</w:t>
      </w:r>
      <w:r w:rsidR="001E6567">
        <w:rPr>
          <w:sz w:val="24"/>
          <w:szCs w:val="24"/>
        </w:rPr>
        <w:t xml:space="preserve"> </w:t>
      </w:r>
      <w:r w:rsidR="00654572" w:rsidRPr="005A4578">
        <w:rPr>
          <w:sz w:val="24"/>
          <w:szCs w:val="24"/>
        </w:rPr>
        <w:t>M. (2000b).</w:t>
      </w:r>
      <w:r w:rsidR="001E6567">
        <w:rPr>
          <w:sz w:val="24"/>
          <w:szCs w:val="24"/>
        </w:rPr>
        <w:t xml:space="preserve"> </w:t>
      </w:r>
      <w:r w:rsidR="00654572" w:rsidRPr="005A4578">
        <w:rPr>
          <w:sz w:val="24"/>
          <w:szCs w:val="24"/>
        </w:rPr>
        <w:t xml:space="preserve">Changing mortality patterns in East and West Germany and Poland. II: Short-term trends during transition and in the 1990s. </w:t>
      </w:r>
      <w:r w:rsidR="00654572" w:rsidRPr="005A4578">
        <w:rPr>
          <w:i/>
          <w:sz w:val="24"/>
          <w:szCs w:val="24"/>
        </w:rPr>
        <w:t>Journal of Epidemiology &amp; Community Health</w:t>
      </w:r>
      <w:r w:rsidR="00654572" w:rsidRPr="008714B9">
        <w:rPr>
          <w:i/>
          <w:sz w:val="24"/>
          <w:szCs w:val="24"/>
          <w:rPrChange w:id="2149" w:author="deborah gregg" w:date="2018-08-22T10:28:00Z">
            <w:rPr>
              <w:b/>
              <w:bCs/>
              <w:sz w:val="24"/>
              <w:szCs w:val="24"/>
            </w:rPr>
          </w:rPrChange>
        </w:rPr>
        <w:t>, 54</w:t>
      </w:r>
      <w:ins w:id="2150" w:author="deborah gregg" w:date="2018-08-22T10:27:00Z">
        <w:r w:rsidR="008714B9" w:rsidRPr="008714B9">
          <w:rPr>
            <w:i/>
            <w:sz w:val="24"/>
            <w:szCs w:val="24"/>
            <w:rPrChange w:id="2151" w:author="deborah gregg" w:date="2018-08-22T10:28:00Z">
              <w:rPr>
                <w:b/>
                <w:bCs/>
                <w:sz w:val="24"/>
                <w:szCs w:val="24"/>
              </w:rPr>
            </w:rPrChange>
          </w:rPr>
          <w:t>,</w:t>
        </w:r>
        <w:r w:rsidR="008714B9">
          <w:rPr>
            <w:sz w:val="24"/>
            <w:szCs w:val="24"/>
          </w:rPr>
          <w:t xml:space="preserve"> </w:t>
        </w:r>
      </w:ins>
      <w:del w:id="2152" w:author="deborah gregg" w:date="2018-08-22T10:27:00Z">
        <w:r w:rsidR="00654572" w:rsidRPr="005A4578" w:rsidDel="008714B9">
          <w:rPr>
            <w:sz w:val="24"/>
            <w:szCs w:val="24"/>
          </w:rPr>
          <w:delText>(12):</w:delText>
        </w:r>
      </w:del>
      <w:r w:rsidR="00654572" w:rsidRPr="005A4578">
        <w:rPr>
          <w:sz w:val="24"/>
          <w:szCs w:val="24"/>
        </w:rPr>
        <w:t>899–906.</w:t>
      </w:r>
    </w:p>
    <w:p w14:paraId="6C7FED8D" w14:textId="0FC5FFA0" w:rsidR="002F6B4E" w:rsidRPr="005A4578" w:rsidRDefault="00654572" w:rsidP="0008093A">
      <w:pPr>
        <w:pStyle w:val="BodyText"/>
        <w:spacing w:line="480" w:lineRule="auto"/>
        <w:ind w:left="720" w:hanging="720"/>
        <w:rPr>
          <w:sz w:val="24"/>
          <w:szCs w:val="24"/>
        </w:rPr>
      </w:pPr>
      <w:bookmarkStart w:id="2153" w:name="_bookmark53"/>
      <w:bookmarkEnd w:id="2153"/>
      <w:r w:rsidRPr="005A4578">
        <w:rPr>
          <w:sz w:val="24"/>
          <w:szCs w:val="24"/>
        </w:rPr>
        <w:t>Pajak, A.</w:t>
      </w:r>
      <w:ins w:id="2154" w:author="deborah gregg" w:date="2018-08-20T19:39:00Z">
        <w:r w:rsidR="006E3CC6">
          <w:rPr>
            <w:sz w:val="24"/>
            <w:szCs w:val="24"/>
          </w:rPr>
          <w:t>,</w:t>
        </w:r>
      </w:ins>
      <w:r w:rsidRPr="005A4578">
        <w:rPr>
          <w:sz w:val="24"/>
          <w:szCs w:val="24"/>
        </w:rPr>
        <w:t xml:space="preserve"> </w:t>
      </w:r>
      <w:del w:id="2155" w:author="deborah gregg" w:date="2018-08-20T19:39:00Z">
        <w:r w:rsidRPr="005A4578" w:rsidDel="006E3CC6">
          <w:rPr>
            <w:sz w:val="24"/>
            <w:szCs w:val="24"/>
          </w:rPr>
          <w:delText xml:space="preserve">and </w:delText>
        </w:r>
      </w:del>
      <w:ins w:id="2156"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Kozela, M. (2011). Cardiovascular disease in </w:t>
      </w:r>
      <w:r w:rsidR="0010084C" w:rsidRPr="005A4578">
        <w:rPr>
          <w:sz w:val="24"/>
          <w:szCs w:val="24"/>
        </w:rPr>
        <w:t xml:space="preserve">central and east </w:t>
      </w:r>
      <w:r w:rsidRPr="005A4578">
        <w:rPr>
          <w:sz w:val="24"/>
          <w:szCs w:val="24"/>
        </w:rPr>
        <w:t xml:space="preserve">Europe. </w:t>
      </w:r>
      <w:r w:rsidRPr="005A4578">
        <w:rPr>
          <w:i/>
          <w:sz w:val="24"/>
          <w:szCs w:val="24"/>
        </w:rPr>
        <w:t>Public Health Reviews</w:t>
      </w:r>
      <w:r w:rsidRPr="005D584C">
        <w:rPr>
          <w:i/>
          <w:sz w:val="24"/>
          <w:szCs w:val="24"/>
          <w:rPrChange w:id="2157" w:author="deborah gregg" w:date="2018-08-22T10:33:00Z">
            <w:rPr>
              <w:b/>
              <w:bCs/>
              <w:sz w:val="24"/>
              <w:szCs w:val="24"/>
            </w:rPr>
          </w:rPrChange>
        </w:rPr>
        <w:t>, 33</w:t>
      </w:r>
      <w:ins w:id="2158" w:author="deborah gregg" w:date="2018-08-22T10:33:00Z">
        <w:r w:rsidR="005D584C" w:rsidRPr="005D584C">
          <w:rPr>
            <w:i/>
            <w:sz w:val="24"/>
            <w:szCs w:val="24"/>
            <w:rPrChange w:id="2159" w:author="deborah gregg" w:date="2018-08-22T10:33:00Z">
              <w:rPr>
                <w:b/>
                <w:bCs/>
                <w:sz w:val="24"/>
                <w:szCs w:val="24"/>
              </w:rPr>
            </w:rPrChange>
          </w:rPr>
          <w:t>,</w:t>
        </w:r>
        <w:r w:rsidR="005D584C">
          <w:rPr>
            <w:sz w:val="24"/>
            <w:szCs w:val="24"/>
          </w:rPr>
          <w:t xml:space="preserve"> </w:t>
        </w:r>
      </w:ins>
      <w:del w:id="2160" w:author="deborah gregg" w:date="2018-08-22T10:33:00Z">
        <w:r w:rsidRPr="005A4578" w:rsidDel="005D584C">
          <w:rPr>
            <w:sz w:val="24"/>
            <w:szCs w:val="24"/>
          </w:rPr>
          <w:delText>(2):</w:delText>
        </w:r>
      </w:del>
      <w:r w:rsidRPr="005A4578">
        <w:rPr>
          <w:sz w:val="24"/>
          <w:szCs w:val="24"/>
        </w:rPr>
        <w:t>416</w:t>
      </w:r>
      <w:ins w:id="2161" w:author="deborah gregg" w:date="2018-08-22T10:34:00Z">
        <w:r w:rsidR="005D584C" w:rsidRPr="005A4578">
          <w:rPr>
            <w:sz w:val="24"/>
            <w:szCs w:val="24"/>
          </w:rPr>
          <w:t>–</w:t>
        </w:r>
      </w:ins>
      <w:ins w:id="2162" w:author="deborah gregg" w:date="2018-08-22T10:29:00Z">
        <w:r w:rsidR="002866F9">
          <w:rPr>
            <w:sz w:val="24"/>
            <w:szCs w:val="24"/>
          </w:rPr>
          <w:t>435</w:t>
        </w:r>
      </w:ins>
      <w:r w:rsidRPr="005A4578">
        <w:rPr>
          <w:sz w:val="24"/>
          <w:szCs w:val="24"/>
        </w:rPr>
        <w:t>.</w:t>
      </w:r>
    </w:p>
    <w:p w14:paraId="02C93376" w14:textId="0A2627DA" w:rsidR="002F6B4E" w:rsidRPr="005A4578" w:rsidRDefault="00654572" w:rsidP="0008093A">
      <w:pPr>
        <w:pStyle w:val="BodyText"/>
        <w:spacing w:line="480" w:lineRule="auto"/>
        <w:ind w:left="720" w:hanging="720"/>
        <w:rPr>
          <w:sz w:val="24"/>
          <w:szCs w:val="24"/>
        </w:rPr>
      </w:pPr>
      <w:bookmarkStart w:id="2163" w:name="_bookmark54"/>
      <w:bookmarkEnd w:id="2163"/>
      <w:r w:rsidRPr="005A4578">
        <w:rPr>
          <w:sz w:val="24"/>
          <w:szCs w:val="24"/>
        </w:rPr>
        <w:t>Pechholdov</w:t>
      </w:r>
      <w:r w:rsidR="00543EA4" w:rsidRPr="005A4578">
        <w:rPr>
          <w:sz w:val="24"/>
          <w:szCs w:val="24"/>
        </w:rPr>
        <w:t>á</w:t>
      </w:r>
      <w:r w:rsidRPr="005A4578">
        <w:rPr>
          <w:sz w:val="24"/>
          <w:szCs w:val="24"/>
        </w:rPr>
        <w:t>,</w:t>
      </w:r>
      <w:r w:rsidR="001E6567">
        <w:rPr>
          <w:sz w:val="24"/>
          <w:szCs w:val="24"/>
        </w:rPr>
        <w:t xml:space="preserve"> </w:t>
      </w:r>
      <w:r w:rsidRPr="005A4578">
        <w:rPr>
          <w:sz w:val="24"/>
          <w:szCs w:val="24"/>
        </w:rPr>
        <w:t>M.,</w:t>
      </w:r>
      <w:r w:rsidR="001E6567">
        <w:rPr>
          <w:sz w:val="24"/>
          <w:szCs w:val="24"/>
        </w:rPr>
        <w:t xml:space="preserve"> </w:t>
      </w:r>
      <w:r w:rsidRPr="005A4578">
        <w:rPr>
          <w:sz w:val="24"/>
          <w:szCs w:val="24"/>
        </w:rPr>
        <w:t>Camarda,</w:t>
      </w:r>
      <w:r w:rsidR="001E6567">
        <w:rPr>
          <w:sz w:val="24"/>
          <w:szCs w:val="24"/>
        </w:rPr>
        <w:t xml:space="preserve"> </w:t>
      </w:r>
      <w:r w:rsidRPr="005A4578">
        <w:rPr>
          <w:sz w:val="24"/>
          <w:szCs w:val="24"/>
        </w:rPr>
        <w:t>C.-G.,</w:t>
      </w:r>
      <w:r w:rsidR="001E6567">
        <w:rPr>
          <w:sz w:val="24"/>
          <w:szCs w:val="24"/>
        </w:rPr>
        <w:t xml:space="preserve"> </w:t>
      </w:r>
      <w:r w:rsidRPr="005A4578">
        <w:rPr>
          <w:sz w:val="24"/>
          <w:szCs w:val="24"/>
        </w:rPr>
        <w:t>Mesl</w:t>
      </w:r>
      <w:r w:rsidR="00543EA4" w:rsidRPr="005A4578">
        <w:rPr>
          <w:sz w:val="24"/>
          <w:szCs w:val="24"/>
        </w:rPr>
        <w:t>é</w:t>
      </w:r>
      <w:r w:rsidRPr="005A4578">
        <w:rPr>
          <w:sz w:val="24"/>
          <w:szCs w:val="24"/>
        </w:rPr>
        <w:t>,</w:t>
      </w:r>
      <w:r w:rsidR="001E6567">
        <w:rPr>
          <w:sz w:val="24"/>
          <w:szCs w:val="24"/>
        </w:rPr>
        <w:t xml:space="preserve"> </w:t>
      </w:r>
      <w:r w:rsidR="002E0594" w:rsidRPr="005A4578">
        <w:rPr>
          <w:sz w:val="24"/>
          <w:szCs w:val="24"/>
        </w:rPr>
        <w:t>F.,</w:t>
      </w:r>
      <w:r w:rsidR="001E6567">
        <w:rPr>
          <w:sz w:val="24"/>
          <w:szCs w:val="24"/>
        </w:rPr>
        <w:t xml:space="preserve"> </w:t>
      </w:r>
      <w:del w:id="2164" w:author="deborah gregg" w:date="2018-08-20T19:39:00Z">
        <w:r w:rsidR="002E0594" w:rsidRPr="005A4578" w:rsidDel="006E3CC6">
          <w:rPr>
            <w:sz w:val="24"/>
            <w:szCs w:val="24"/>
          </w:rPr>
          <w:delText>and</w:delText>
        </w:r>
        <w:r w:rsidR="001E6567" w:rsidDel="006E3CC6">
          <w:rPr>
            <w:sz w:val="24"/>
            <w:szCs w:val="24"/>
          </w:rPr>
          <w:delText xml:space="preserve"> </w:delText>
        </w:r>
      </w:del>
      <w:ins w:id="2165" w:author="deborah gregg" w:date="2018-08-20T19:39:00Z">
        <w:r w:rsidR="006E3CC6">
          <w:rPr>
            <w:sz w:val="24"/>
            <w:szCs w:val="24"/>
          </w:rPr>
          <w:t xml:space="preserve">&amp; </w:t>
        </w:r>
      </w:ins>
      <w:r w:rsidR="002E0594" w:rsidRPr="005A4578">
        <w:rPr>
          <w:sz w:val="24"/>
          <w:szCs w:val="24"/>
        </w:rPr>
        <w:t>Vallin,</w:t>
      </w:r>
      <w:r w:rsidR="001E6567">
        <w:rPr>
          <w:sz w:val="24"/>
          <w:szCs w:val="24"/>
        </w:rPr>
        <w:t xml:space="preserve"> </w:t>
      </w:r>
      <w:r w:rsidR="002E0594" w:rsidRPr="005A4578">
        <w:rPr>
          <w:sz w:val="24"/>
          <w:szCs w:val="24"/>
        </w:rPr>
        <w:t>J.</w:t>
      </w:r>
      <w:r w:rsidR="001E6567">
        <w:rPr>
          <w:sz w:val="24"/>
          <w:szCs w:val="24"/>
        </w:rPr>
        <w:t xml:space="preserve"> </w:t>
      </w:r>
      <w:r w:rsidR="002E0594" w:rsidRPr="005A4578">
        <w:rPr>
          <w:sz w:val="24"/>
          <w:szCs w:val="24"/>
        </w:rPr>
        <w:t>(2017).</w:t>
      </w:r>
      <w:r w:rsidRPr="005A4578">
        <w:rPr>
          <w:sz w:val="24"/>
          <w:szCs w:val="24"/>
        </w:rPr>
        <w:t xml:space="preserve"> R</w:t>
      </w:r>
      <w:r w:rsidR="002E0594" w:rsidRPr="005A4578">
        <w:rPr>
          <w:sz w:val="24"/>
          <w:szCs w:val="24"/>
        </w:rPr>
        <w:t xml:space="preserve">econstructing </w:t>
      </w:r>
      <w:r w:rsidRPr="005A4578">
        <w:rPr>
          <w:sz w:val="24"/>
          <w:szCs w:val="24"/>
        </w:rPr>
        <w:t>long-term</w:t>
      </w:r>
      <w:r w:rsidR="001E6567">
        <w:rPr>
          <w:sz w:val="24"/>
          <w:szCs w:val="24"/>
        </w:rPr>
        <w:t xml:space="preserve"> </w:t>
      </w:r>
      <w:r w:rsidRPr="005A4578">
        <w:rPr>
          <w:sz w:val="24"/>
          <w:szCs w:val="24"/>
        </w:rPr>
        <w:t xml:space="preserve">coherent cause-of-death series, a necessary step for analyzing trends. </w:t>
      </w:r>
      <w:r w:rsidRPr="005A4578">
        <w:rPr>
          <w:i/>
          <w:sz w:val="24"/>
          <w:szCs w:val="24"/>
        </w:rPr>
        <w:t>European Journal of Population</w:t>
      </w:r>
      <w:r w:rsidRPr="005D584C">
        <w:rPr>
          <w:i/>
          <w:sz w:val="24"/>
          <w:szCs w:val="24"/>
          <w:rPrChange w:id="2166" w:author="deborah gregg" w:date="2018-08-22T10:35:00Z">
            <w:rPr>
              <w:b/>
              <w:bCs/>
              <w:sz w:val="24"/>
              <w:szCs w:val="24"/>
            </w:rPr>
          </w:rPrChange>
        </w:rPr>
        <w:t xml:space="preserve">, </w:t>
      </w:r>
      <w:ins w:id="2167" w:author="deborah gregg" w:date="2018-08-22T10:35:00Z">
        <w:r w:rsidR="005D584C" w:rsidRPr="005D584C">
          <w:rPr>
            <w:i/>
            <w:sz w:val="24"/>
            <w:szCs w:val="24"/>
            <w:rPrChange w:id="2168" w:author="deborah gregg" w:date="2018-08-22T10:35:00Z">
              <w:rPr>
                <w:b/>
                <w:bCs/>
                <w:sz w:val="24"/>
                <w:szCs w:val="24"/>
              </w:rPr>
            </w:rPrChange>
          </w:rPr>
          <w:t>33,</w:t>
        </w:r>
        <w:r w:rsidR="005D584C">
          <w:rPr>
            <w:sz w:val="24"/>
            <w:szCs w:val="24"/>
          </w:rPr>
          <w:t xml:space="preserve"> </w:t>
        </w:r>
      </w:ins>
      <w:del w:id="2169" w:author="deborah gregg" w:date="2018-08-22T10:35:00Z">
        <w:r w:rsidRPr="005A4578" w:rsidDel="005D584C">
          <w:rPr>
            <w:sz w:val="24"/>
            <w:szCs w:val="24"/>
          </w:rPr>
          <w:delText xml:space="preserve">pages </w:delText>
        </w:r>
      </w:del>
      <w:ins w:id="2170" w:author="deborah gregg" w:date="2018-08-22T10:36:00Z">
        <w:r w:rsidR="005D584C" w:rsidRPr="005D584C">
          <w:rPr>
            <w:sz w:val="24"/>
            <w:szCs w:val="24"/>
          </w:rPr>
          <w:t>629–650</w:t>
        </w:r>
      </w:ins>
      <w:del w:id="2171" w:author="deborah gregg" w:date="2018-08-22T10:36:00Z">
        <w:r w:rsidRPr="005A4578" w:rsidDel="005D584C">
          <w:rPr>
            <w:sz w:val="24"/>
            <w:szCs w:val="24"/>
          </w:rPr>
          <w:delText>1–22</w:delText>
        </w:r>
      </w:del>
      <w:r w:rsidRPr="005A4578">
        <w:rPr>
          <w:sz w:val="24"/>
          <w:szCs w:val="24"/>
        </w:rPr>
        <w:t>.</w:t>
      </w:r>
    </w:p>
    <w:p w14:paraId="7BC7E571" w14:textId="7DD2C064" w:rsidR="002F6B4E" w:rsidRPr="005D584C" w:rsidRDefault="00654572" w:rsidP="0008093A">
      <w:pPr>
        <w:spacing w:line="480" w:lineRule="auto"/>
        <w:ind w:left="720" w:hanging="720"/>
        <w:rPr>
          <w:sz w:val="24"/>
          <w:szCs w:val="24"/>
        </w:rPr>
      </w:pPr>
      <w:bookmarkStart w:id="2172" w:name="_bookmark55"/>
      <w:bookmarkEnd w:id="2172"/>
      <w:r w:rsidRPr="005A4578">
        <w:rPr>
          <w:sz w:val="24"/>
          <w:szCs w:val="24"/>
        </w:rPr>
        <w:lastRenderedPageBreak/>
        <w:t>Philipov, D.</w:t>
      </w:r>
      <w:ins w:id="2173" w:author="deborah gregg" w:date="2018-08-20T19:40:00Z">
        <w:r w:rsidR="006E3CC6">
          <w:rPr>
            <w:sz w:val="24"/>
            <w:szCs w:val="24"/>
          </w:rPr>
          <w:t>,</w:t>
        </w:r>
      </w:ins>
      <w:r w:rsidRPr="005A4578">
        <w:rPr>
          <w:sz w:val="24"/>
          <w:szCs w:val="24"/>
        </w:rPr>
        <w:t xml:space="preserve"> </w:t>
      </w:r>
      <w:del w:id="2174" w:author="deborah gregg" w:date="2018-08-20T19:39:00Z">
        <w:r w:rsidRPr="005A4578" w:rsidDel="006E3CC6">
          <w:rPr>
            <w:sz w:val="24"/>
            <w:szCs w:val="24"/>
          </w:rPr>
          <w:delText xml:space="preserve">and </w:delText>
        </w:r>
      </w:del>
      <w:ins w:id="2175" w:author="deborah gregg" w:date="2018-08-20T19:39:00Z">
        <w:r w:rsidR="006E3CC6">
          <w:rPr>
            <w:sz w:val="24"/>
            <w:szCs w:val="24"/>
          </w:rPr>
          <w:t>&amp;</w:t>
        </w:r>
        <w:r w:rsidR="006E3CC6" w:rsidRPr="005A4578">
          <w:rPr>
            <w:sz w:val="24"/>
            <w:szCs w:val="24"/>
          </w:rPr>
          <w:t xml:space="preserve"> </w:t>
        </w:r>
      </w:ins>
      <w:r w:rsidRPr="005A4578">
        <w:rPr>
          <w:sz w:val="24"/>
          <w:szCs w:val="24"/>
        </w:rPr>
        <w:t xml:space="preserve">Jasilionis, D. (2017). </w:t>
      </w:r>
      <w:r w:rsidRPr="005D584C">
        <w:rPr>
          <w:i/>
          <w:sz w:val="24"/>
          <w:szCs w:val="24"/>
          <w:rPrChange w:id="2176" w:author="deborah gregg" w:date="2018-08-22T10:36:00Z">
            <w:rPr>
              <w:b/>
              <w:bCs/>
              <w:sz w:val="24"/>
              <w:szCs w:val="24"/>
            </w:rPr>
          </w:rPrChange>
        </w:rPr>
        <w:t xml:space="preserve">About mortality data for Ukraine. Human </w:t>
      </w:r>
      <w:r w:rsidR="005D584C" w:rsidRPr="005D584C">
        <w:rPr>
          <w:i/>
          <w:sz w:val="24"/>
          <w:szCs w:val="24"/>
          <w:rPrChange w:id="2177" w:author="deborah gregg" w:date="2018-08-22T10:36:00Z">
            <w:rPr>
              <w:b/>
              <w:bCs/>
              <w:sz w:val="24"/>
              <w:szCs w:val="24"/>
            </w:rPr>
          </w:rPrChange>
        </w:rPr>
        <w:t>mortality database</w:t>
      </w:r>
      <w:r w:rsidRPr="005D584C">
        <w:rPr>
          <w:i/>
          <w:sz w:val="24"/>
          <w:szCs w:val="24"/>
          <w:rPrChange w:id="2178" w:author="deborah gregg" w:date="2018-08-22T10:36:00Z">
            <w:rPr>
              <w:b/>
              <w:bCs/>
              <w:sz w:val="24"/>
              <w:szCs w:val="24"/>
            </w:rPr>
          </w:rPrChange>
        </w:rPr>
        <w:t xml:space="preserve">: Background and </w:t>
      </w:r>
      <w:r w:rsidR="005D584C" w:rsidRPr="005D584C">
        <w:rPr>
          <w:i/>
          <w:sz w:val="24"/>
          <w:szCs w:val="24"/>
          <w:rPrChange w:id="2179" w:author="deborah gregg" w:date="2018-08-22T10:36:00Z">
            <w:rPr>
              <w:b/>
              <w:bCs/>
              <w:sz w:val="24"/>
              <w:szCs w:val="24"/>
            </w:rPr>
          </w:rPrChange>
        </w:rPr>
        <w:t>docume</w:t>
      </w:r>
      <w:r w:rsidRPr="005D584C">
        <w:rPr>
          <w:i/>
          <w:sz w:val="24"/>
          <w:szCs w:val="24"/>
          <w:rPrChange w:id="2180" w:author="deborah gregg" w:date="2018-08-22T10:36:00Z">
            <w:rPr>
              <w:b/>
              <w:bCs/>
              <w:sz w:val="24"/>
              <w:szCs w:val="24"/>
            </w:rPr>
          </w:rPrChange>
        </w:rPr>
        <w:t>ntation.</w:t>
      </w:r>
      <w:r w:rsidRPr="005A4578">
        <w:rPr>
          <w:sz w:val="24"/>
          <w:szCs w:val="24"/>
        </w:rPr>
        <w:t xml:space="preserve"> </w:t>
      </w:r>
      <w:ins w:id="2181" w:author="deborah gregg" w:date="2018-08-22T10:36:00Z">
        <w:r w:rsidR="005D584C">
          <w:rPr>
            <w:sz w:val="24"/>
            <w:szCs w:val="24"/>
          </w:rPr>
          <w:t xml:space="preserve">Berkeley: </w:t>
        </w:r>
      </w:ins>
      <w:r w:rsidRPr="005D584C">
        <w:rPr>
          <w:sz w:val="24"/>
          <w:szCs w:val="24"/>
          <w:rPrChange w:id="2182" w:author="deborah gregg" w:date="2018-08-22T10:36:00Z">
            <w:rPr>
              <w:b/>
              <w:bCs/>
              <w:i/>
              <w:sz w:val="24"/>
              <w:szCs w:val="24"/>
            </w:rPr>
          </w:rPrChange>
        </w:rPr>
        <w:t>University of California</w:t>
      </w:r>
      <w:ins w:id="2183" w:author="deborah gregg" w:date="2018-08-22T10:37:00Z">
        <w:r w:rsidR="005D584C">
          <w:rPr>
            <w:sz w:val="24"/>
            <w:szCs w:val="24"/>
          </w:rPr>
          <w:t>;</w:t>
        </w:r>
      </w:ins>
      <w:del w:id="2184" w:author="deborah gregg" w:date="2018-08-22T10:37:00Z">
        <w:r w:rsidRPr="005D584C" w:rsidDel="005D584C">
          <w:rPr>
            <w:sz w:val="24"/>
            <w:szCs w:val="24"/>
            <w:rPrChange w:id="2185" w:author="deborah gregg" w:date="2018-08-22T10:36:00Z">
              <w:rPr>
                <w:b/>
                <w:bCs/>
                <w:i/>
                <w:sz w:val="24"/>
                <w:szCs w:val="24"/>
              </w:rPr>
            </w:rPrChange>
          </w:rPr>
          <w:delText>,</w:delText>
        </w:r>
      </w:del>
      <w:r w:rsidRPr="005D584C">
        <w:rPr>
          <w:sz w:val="24"/>
          <w:szCs w:val="24"/>
          <w:rPrChange w:id="2186" w:author="deborah gregg" w:date="2018-08-22T10:36:00Z">
            <w:rPr>
              <w:b/>
              <w:bCs/>
              <w:i/>
              <w:sz w:val="24"/>
              <w:szCs w:val="24"/>
            </w:rPr>
          </w:rPrChange>
        </w:rPr>
        <w:t xml:space="preserve"> </w:t>
      </w:r>
      <w:del w:id="2187" w:author="deborah gregg" w:date="2018-08-22T10:37:00Z">
        <w:r w:rsidRPr="005D584C" w:rsidDel="005D584C">
          <w:rPr>
            <w:sz w:val="24"/>
            <w:szCs w:val="24"/>
            <w:rPrChange w:id="2188" w:author="deborah gregg" w:date="2018-08-22T10:36:00Z">
              <w:rPr>
                <w:b/>
                <w:bCs/>
                <w:i/>
                <w:sz w:val="24"/>
                <w:szCs w:val="24"/>
              </w:rPr>
            </w:rPrChange>
          </w:rPr>
          <w:delText xml:space="preserve">Berkeley </w:delText>
        </w:r>
      </w:del>
      <w:r w:rsidRPr="005D584C">
        <w:rPr>
          <w:sz w:val="24"/>
          <w:szCs w:val="24"/>
          <w:rPrChange w:id="2189" w:author="deborah gregg" w:date="2018-08-22T10:36:00Z">
            <w:rPr>
              <w:b/>
              <w:bCs/>
              <w:i/>
              <w:sz w:val="24"/>
              <w:szCs w:val="24"/>
            </w:rPr>
          </w:rPrChange>
        </w:rPr>
        <w:t xml:space="preserve">and </w:t>
      </w:r>
      <w:ins w:id="2190" w:author="deborah gregg" w:date="2018-08-22T10:37:00Z">
        <w:r w:rsidR="005D584C">
          <w:rPr>
            <w:sz w:val="24"/>
            <w:szCs w:val="24"/>
          </w:rPr>
          <w:t xml:space="preserve">Rostock, Germany: </w:t>
        </w:r>
      </w:ins>
      <w:r w:rsidRPr="005D584C">
        <w:rPr>
          <w:sz w:val="24"/>
          <w:szCs w:val="24"/>
          <w:rPrChange w:id="2191" w:author="deborah gregg" w:date="2018-08-22T10:36:00Z">
            <w:rPr>
              <w:b/>
              <w:bCs/>
              <w:i/>
              <w:sz w:val="24"/>
              <w:szCs w:val="24"/>
            </w:rPr>
          </w:rPrChange>
        </w:rPr>
        <w:t>Max Planck Institute for Demographic Research</w:t>
      </w:r>
      <w:del w:id="2192" w:author="deborah gregg" w:date="2018-08-22T10:37:00Z">
        <w:r w:rsidRPr="005D584C" w:rsidDel="005D584C">
          <w:rPr>
            <w:sz w:val="24"/>
            <w:szCs w:val="24"/>
            <w:rPrChange w:id="2193" w:author="deborah gregg" w:date="2018-08-22T10:36:00Z">
              <w:rPr>
                <w:b/>
                <w:bCs/>
                <w:i/>
                <w:sz w:val="24"/>
                <w:szCs w:val="24"/>
              </w:rPr>
            </w:rPrChange>
          </w:rPr>
          <w:delText>, available at:</w:delText>
        </w:r>
      </w:del>
      <w:ins w:id="2194" w:author="deborah gregg" w:date="2018-08-22T10:37:00Z">
        <w:r w:rsidR="005D584C">
          <w:rPr>
            <w:sz w:val="24"/>
            <w:szCs w:val="24"/>
          </w:rPr>
          <w:t>. Retrieved from</w:t>
        </w:r>
      </w:ins>
      <w:r w:rsidRPr="005D584C">
        <w:rPr>
          <w:sz w:val="24"/>
          <w:szCs w:val="24"/>
          <w:rPrChange w:id="2195" w:author="deborah gregg" w:date="2018-08-22T10:36:00Z">
            <w:rPr>
              <w:b/>
              <w:bCs/>
              <w:i/>
              <w:sz w:val="24"/>
              <w:szCs w:val="24"/>
            </w:rPr>
          </w:rPrChange>
        </w:rPr>
        <w:t xml:space="preserve"> http://www.mortality.org</w:t>
      </w:r>
      <w:del w:id="2196" w:author="deborah gregg" w:date="2018-08-22T10:37:00Z">
        <w:r w:rsidRPr="005D584C" w:rsidDel="005D584C">
          <w:rPr>
            <w:sz w:val="24"/>
            <w:szCs w:val="24"/>
          </w:rPr>
          <w:delText>.</w:delText>
        </w:r>
      </w:del>
      <w:ins w:id="2197" w:author="Laura Tesch" w:date="2018-09-26T12:34:00Z">
        <w:r w:rsidR="005E6EBA" w:rsidRPr="005E6EBA">
          <w:rPr>
            <w:b/>
            <w:sz w:val="24"/>
            <w:szCs w:val="24"/>
          </w:rPr>
          <w:t xml:space="preserve"> </w:t>
        </w:r>
        <w:r w:rsidR="005E6EBA">
          <w:rPr>
            <w:b/>
            <w:sz w:val="24"/>
            <w:szCs w:val="24"/>
          </w:rPr>
          <w:t>[I cannot find this article at the URL you listed.]</w:t>
        </w:r>
      </w:ins>
    </w:p>
    <w:p w14:paraId="076B4FBC" w14:textId="65686609" w:rsidR="002F6B4E" w:rsidRPr="005A4578" w:rsidRDefault="00654572" w:rsidP="0008093A">
      <w:pPr>
        <w:pStyle w:val="BodyText"/>
        <w:spacing w:line="480" w:lineRule="auto"/>
        <w:ind w:left="720" w:hanging="720"/>
        <w:rPr>
          <w:sz w:val="24"/>
          <w:szCs w:val="24"/>
        </w:rPr>
      </w:pPr>
      <w:bookmarkStart w:id="2198" w:name="_bookmark56"/>
      <w:bookmarkEnd w:id="2198"/>
      <w:r w:rsidRPr="00215421">
        <w:rPr>
          <w:sz w:val="24"/>
          <w:szCs w:val="24"/>
          <w:lang w:val="it-IT"/>
          <w:rPrChange w:id="2199" w:author="MPIDR_D\vanraalte" w:date="2018-09-27T16:28:00Z">
            <w:rPr>
              <w:b/>
              <w:bCs/>
              <w:sz w:val="24"/>
              <w:szCs w:val="24"/>
            </w:rPr>
          </w:rPrChange>
        </w:rPr>
        <w:t xml:space="preserve">Popova, S., Rehm, J., Patra, J., </w:t>
      </w:r>
      <w:del w:id="2200" w:author="deborah gregg" w:date="2018-08-20T19:40:00Z">
        <w:r w:rsidRPr="00215421" w:rsidDel="006E3CC6">
          <w:rPr>
            <w:sz w:val="24"/>
            <w:szCs w:val="24"/>
            <w:lang w:val="it-IT"/>
            <w:rPrChange w:id="2201" w:author="MPIDR_D\vanraalte" w:date="2018-09-27T16:28:00Z">
              <w:rPr>
                <w:b/>
                <w:bCs/>
                <w:sz w:val="24"/>
                <w:szCs w:val="24"/>
              </w:rPr>
            </w:rPrChange>
          </w:rPr>
          <w:delText xml:space="preserve">and </w:delText>
        </w:r>
      </w:del>
      <w:ins w:id="2202" w:author="deborah gregg" w:date="2018-08-20T19:40:00Z">
        <w:r w:rsidR="006E3CC6" w:rsidRPr="00215421">
          <w:rPr>
            <w:sz w:val="24"/>
            <w:szCs w:val="24"/>
            <w:lang w:val="it-IT"/>
            <w:rPrChange w:id="2203" w:author="MPIDR_D\vanraalte" w:date="2018-09-27T16:28:00Z">
              <w:rPr>
                <w:b/>
                <w:bCs/>
                <w:sz w:val="24"/>
                <w:szCs w:val="24"/>
              </w:rPr>
            </w:rPrChange>
          </w:rPr>
          <w:t xml:space="preserve">&amp; </w:t>
        </w:r>
      </w:ins>
      <w:r w:rsidRPr="00215421">
        <w:rPr>
          <w:sz w:val="24"/>
          <w:szCs w:val="24"/>
          <w:lang w:val="it-IT"/>
          <w:rPrChange w:id="2204" w:author="MPIDR_D\vanraalte" w:date="2018-09-27T16:28:00Z">
            <w:rPr>
              <w:b/>
              <w:bCs/>
              <w:sz w:val="24"/>
              <w:szCs w:val="24"/>
            </w:rPr>
          </w:rPrChange>
        </w:rPr>
        <w:t xml:space="preserve">Zatonski, W. (2007). </w:t>
      </w:r>
      <w:r w:rsidRPr="005A4578">
        <w:rPr>
          <w:sz w:val="24"/>
          <w:szCs w:val="24"/>
        </w:rPr>
        <w:t>Comparing alcohol consumption in central and</w:t>
      </w:r>
      <w:r w:rsidR="001E6567">
        <w:rPr>
          <w:sz w:val="24"/>
          <w:szCs w:val="24"/>
        </w:rPr>
        <w:t xml:space="preserve"> </w:t>
      </w:r>
      <w:r w:rsidRPr="005A4578">
        <w:rPr>
          <w:sz w:val="24"/>
          <w:szCs w:val="24"/>
        </w:rPr>
        <w:t xml:space="preserve">eastern Europe to other European countries. </w:t>
      </w:r>
      <w:r w:rsidRPr="005A4578">
        <w:rPr>
          <w:i/>
          <w:sz w:val="24"/>
          <w:szCs w:val="24"/>
        </w:rPr>
        <w:t xml:space="preserve">Alcohol and </w:t>
      </w:r>
      <w:r w:rsidR="002E0594" w:rsidRPr="005A4578">
        <w:rPr>
          <w:i/>
          <w:sz w:val="24"/>
          <w:szCs w:val="24"/>
        </w:rPr>
        <w:t>A</w:t>
      </w:r>
      <w:r w:rsidRPr="005A4578">
        <w:rPr>
          <w:i/>
          <w:sz w:val="24"/>
          <w:szCs w:val="24"/>
        </w:rPr>
        <w:t>lcoholism</w:t>
      </w:r>
      <w:r w:rsidRPr="009F724B">
        <w:rPr>
          <w:i/>
          <w:sz w:val="24"/>
          <w:szCs w:val="24"/>
          <w:rPrChange w:id="2205" w:author="deborah gregg" w:date="2018-08-22T10:39:00Z">
            <w:rPr>
              <w:b/>
              <w:bCs/>
              <w:sz w:val="24"/>
              <w:szCs w:val="24"/>
            </w:rPr>
          </w:rPrChange>
        </w:rPr>
        <w:t>, 42</w:t>
      </w:r>
      <w:ins w:id="2206" w:author="deborah gregg" w:date="2018-08-22T10:39:00Z">
        <w:r w:rsidR="009F724B" w:rsidRPr="009F724B">
          <w:rPr>
            <w:i/>
            <w:sz w:val="24"/>
            <w:szCs w:val="24"/>
            <w:rPrChange w:id="2207" w:author="deborah gregg" w:date="2018-08-22T10:39:00Z">
              <w:rPr>
                <w:b/>
                <w:bCs/>
                <w:sz w:val="24"/>
                <w:szCs w:val="24"/>
              </w:rPr>
            </w:rPrChange>
          </w:rPr>
          <w:t>,</w:t>
        </w:r>
        <w:r w:rsidR="009F724B">
          <w:rPr>
            <w:sz w:val="24"/>
            <w:szCs w:val="24"/>
          </w:rPr>
          <w:t xml:space="preserve"> </w:t>
        </w:r>
      </w:ins>
      <w:del w:id="2208" w:author="deborah gregg" w:date="2018-08-22T10:39:00Z">
        <w:r w:rsidRPr="005A4578" w:rsidDel="009F724B">
          <w:rPr>
            <w:sz w:val="24"/>
            <w:szCs w:val="24"/>
          </w:rPr>
          <w:delText>(5):</w:delText>
        </w:r>
      </w:del>
      <w:r w:rsidRPr="005A4578">
        <w:rPr>
          <w:sz w:val="24"/>
          <w:szCs w:val="24"/>
        </w:rPr>
        <w:t>465–473.</w:t>
      </w:r>
    </w:p>
    <w:p w14:paraId="3ADE97F1" w14:textId="400EA695" w:rsidR="002F6B4E" w:rsidRPr="009F724B" w:rsidRDefault="00654572" w:rsidP="0008093A">
      <w:pPr>
        <w:spacing w:line="480" w:lineRule="auto"/>
        <w:ind w:left="720" w:hanging="720"/>
        <w:rPr>
          <w:sz w:val="24"/>
          <w:szCs w:val="24"/>
        </w:rPr>
      </w:pPr>
      <w:bookmarkStart w:id="2209" w:name="_bookmark57"/>
      <w:bookmarkEnd w:id="2209"/>
      <w:r w:rsidRPr="005A4578">
        <w:rPr>
          <w:sz w:val="24"/>
          <w:szCs w:val="24"/>
        </w:rPr>
        <w:t xml:space="preserve">Pyrozhkov, S., Foygt, N., </w:t>
      </w:r>
      <w:del w:id="2210" w:author="deborah gregg" w:date="2018-08-20T19:40:00Z">
        <w:r w:rsidRPr="005A4578" w:rsidDel="006E3CC6">
          <w:rPr>
            <w:sz w:val="24"/>
            <w:szCs w:val="24"/>
          </w:rPr>
          <w:delText xml:space="preserve">and </w:delText>
        </w:r>
      </w:del>
      <w:ins w:id="2211" w:author="deborah gregg" w:date="2018-08-20T19:40:00Z">
        <w:r w:rsidR="006E3CC6">
          <w:rPr>
            <w:sz w:val="24"/>
            <w:szCs w:val="24"/>
          </w:rPr>
          <w:t>&amp;</w:t>
        </w:r>
        <w:r w:rsidR="006E3CC6" w:rsidRPr="005A4578">
          <w:rPr>
            <w:sz w:val="24"/>
            <w:szCs w:val="24"/>
          </w:rPr>
          <w:t xml:space="preserve"> </w:t>
        </w:r>
      </w:ins>
      <w:r w:rsidRPr="005A4578">
        <w:rPr>
          <w:sz w:val="24"/>
          <w:szCs w:val="24"/>
        </w:rPr>
        <w:t xml:space="preserve">Jdanov, D. (2017). </w:t>
      </w:r>
      <w:r w:rsidRPr="009F724B">
        <w:rPr>
          <w:i/>
          <w:sz w:val="24"/>
          <w:szCs w:val="24"/>
          <w:rPrChange w:id="2212" w:author="deborah gregg" w:date="2018-08-22T10:39:00Z">
            <w:rPr>
              <w:b/>
              <w:bCs/>
              <w:sz w:val="24"/>
              <w:szCs w:val="24"/>
            </w:rPr>
          </w:rPrChange>
        </w:rPr>
        <w:t xml:space="preserve">About mortality data for Ukraine. Human </w:t>
      </w:r>
      <w:r w:rsidR="009F724B" w:rsidRPr="009F724B">
        <w:rPr>
          <w:i/>
          <w:sz w:val="24"/>
          <w:szCs w:val="24"/>
          <w:rPrChange w:id="2213" w:author="deborah gregg" w:date="2018-08-22T10:39:00Z">
            <w:rPr>
              <w:b/>
              <w:bCs/>
              <w:sz w:val="24"/>
              <w:szCs w:val="24"/>
            </w:rPr>
          </w:rPrChange>
        </w:rPr>
        <w:t>mortality databas</w:t>
      </w:r>
      <w:r w:rsidRPr="009F724B">
        <w:rPr>
          <w:i/>
          <w:sz w:val="24"/>
          <w:szCs w:val="24"/>
          <w:rPrChange w:id="2214" w:author="deborah gregg" w:date="2018-08-22T10:39:00Z">
            <w:rPr>
              <w:b/>
              <w:bCs/>
              <w:sz w:val="24"/>
              <w:szCs w:val="24"/>
            </w:rPr>
          </w:rPrChange>
        </w:rPr>
        <w:t xml:space="preserve">e: Background and </w:t>
      </w:r>
      <w:r w:rsidR="009F724B" w:rsidRPr="009F724B">
        <w:rPr>
          <w:i/>
          <w:sz w:val="24"/>
          <w:szCs w:val="24"/>
          <w:rPrChange w:id="2215" w:author="deborah gregg" w:date="2018-08-22T10:39:00Z">
            <w:rPr>
              <w:b/>
              <w:bCs/>
              <w:sz w:val="24"/>
              <w:szCs w:val="24"/>
            </w:rPr>
          </w:rPrChange>
        </w:rPr>
        <w:t>docu</w:t>
      </w:r>
      <w:r w:rsidRPr="009F724B">
        <w:rPr>
          <w:i/>
          <w:sz w:val="24"/>
          <w:szCs w:val="24"/>
          <w:rPrChange w:id="2216" w:author="deborah gregg" w:date="2018-08-22T10:39:00Z">
            <w:rPr>
              <w:b/>
              <w:bCs/>
              <w:sz w:val="24"/>
              <w:szCs w:val="24"/>
            </w:rPr>
          </w:rPrChange>
        </w:rPr>
        <w:t>mentation.</w:t>
      </w:r>
      <w:r w:rsidRPr="005A4578">
        <w:rPr>
          <w:sz w:val="24"/>
          <w:szCs w:val="24"/>
        </w:rPr>
        <w:t xml:space="preserve"> </w:t>
      </w:r>
      <w:ins w:id="2217" w:author="deborah gregg" w:date="2018-08-22T10:40:00Z">
        <w:r w:rsidR="009F724B">
          <w:rPr>
            <w:sz w:val="24"/>
            <w:szCs w:val="24"/>
          </w:rPr>
          <w:t xml:space="preserve">Berkeley: </w:t>
        </w:r>
      </w:ins>
      <w:r w:rsidRPr="009F724B">
        <w:rPr>
          <w:sz w:val="24"/>
          <w:szCs w:val="24"/>
          <w:rPrChange w:id="2218" w:author="deborah gregg" w:date="2018-08-22T10:39:00Z">
            <w:rPr>
              <w:b/>
              <w:bCs/>
              <w:i/>
              <w:sz w:val="24"/>
              <w:szCs w:val="24"/>
            </w:rPr>
          </w:rPrChange>
        </w:rPr>
        <w:t>University of California</w:t>
      </w:r>
      <w:ins w:id="2219" w:author="deborah gregg" w:date="2018-08-22T10:40:00Z">
        <w:r w:rsidR="009F724B">
          <w:rPr>
            <w:sz w:val="24"/>
            <w:szCs w:val="24"/>
          </w:rPr>
          <w:t>;</w:t>
        </w:r>
      </w:ins>
      <w:del w:id="2220" w:author="deborah gregg" w:date="2018-08-22T10:40:00Z">
        <w:r w:rsidRPr="009F724B" w:rsidDel="009F724B">
          <w:rPr>
            <w:sz w:val="24"/>
            <w:szCs w:val="24"/>
            <w:rPrChange w:id="2221" w:author="deborah gregg" w:date="2018-08-22T10:39:00Z">
              <w:rPr>
                <w:b/>
                <w:bCs/>
                <w:i/>
                <w:sz w:val="24"/>
                <w:szCs w:val="24"/>
              </w:rPr>
            </w:rPrChange>
          </w:rPr>
          <w:delText>, Berkeley</w:delText>
        </w:r>
      </w:del>
      <w:r w:rsidRPr="009F724B">
        <w:rPr>
          <w:sz w:val="24"/>
          <w:szCs w:val="24"/>
          <w:rPrChange w:id="2222" w:author="deborah gregg" w:date="2018-08-22T10:39:00Z">
            <w:rPr>
              <w:b/>
              <w:bCs/>
              <w:i/>
              <w:sz w:val="24"/>
              <w:szCs w:val="24"/>
            </w:rPr>
          </w:rPrChange>
        </w:rPr>
        <w:t xml:space="preserve"> and </w:t>
      </w:r>
      <w:ins w:id="2223" w:author="deborah gregg" w:date="2018-08-22T10:40:00Z">
        <w:r w:rsidR="009F724B">
          <w:rPr>
            <w:sz w:val="24"/>
            <w:szCs w:val="24"/>
          </w:rPr>
          <w:t xml:space="preserve">Rostock, Germany: </w:t>
        </w:r>
      </w:ins>
      <w:r w:rsidRPr="009F724B">
        <w:rPr>
          <w:sz w:val="24"/>
          <w:szCs w:val="24"/>
          <w:rPrChange w:id="2224" w:author="deborah gregg" w:date="2018-08-22T10:39:00Z">
            <w:rPr>
              <w:b/>
              <w:bCs/>
              <w:i/>
              <w:sz w:val="24"/>
              <w:szCs w:val="24"/>
            </w:rPr>
          </w:rPrChange>
        </w:rPr>
        <w:t>Max Planck Institute for Demographic Research</w:t>
      </w:r>
      <w:del w:id="2225" w:author="deborah gregg" w:date="2018-08-22T10:40:00Z">
        <w:r w:rsidRPr="009F724B" w:rsidDel="009F724B">
          <w:rPr>
            <w:sz w:val="24"/>
            <w:szCs w:val="24"/>
            <w:rPrChange w:id="2226" w:author="deborah gregg" w:date="2018-08-22T10:39:00Z">
              <w:rPr>
                <w:b/>
                <w:bCs/>
                <w:i/>
                <w:sz w:val="24"/>
                <w:szCs w:val="24"/>
              </w:rPr>
            </w:rPrChange>
          </w:rPr>
          <w:delText>, available at:</w:delText>
        </w:r>
      </w:del>
      <w:ins w:id="2227" w:author="deborah gregg" w:date="2018-08-22T10:40:00Z">
        <w:r w:rsidR="009F724B">
          <w:rPr>
            <w:sz w:val="24"/>
            <w:szCs w:val="24"/>
          </w:rPr>
          <w:t>. Retrieved from</w:t>
        </w:r>
      </w:ins>
      <w:r w:rsidRPr="009F724B">
        <w:rPr>
          <w:sz w:val="24"/>
          <w:szCs w:val="24"/>
          <w:rPrChange w:id="2228" w:author="deborah gregg" w:date="2018-08-22T10:39:00Z">
            <w:rPr>
              <w:b/>
              <w:bCs/>
              <w:i/>
              <w:sz w:val="24"/>
              <w:szCs w:val="24"/>
            </w:rPr>
          </w:rPrChange>
        </w:rPr>
        <w:t xml:space="preserve"> http://www.mortality.org</w:t>
      </w:r>
      <w:del w:id="2229" w:author="Laura Tesch" w:date="2018-08-31T07:34:00Z">
        <w:r w:rsidRPr="009F724B" w:rsidDel="0090157D">
          <w:rPr>
            <w:sz w:val="24"/>
            <w:szCs w:val="24"/>
          </w:rPr>
          <w:delText>.</w:delText>
        </w:r>
      </w:del>
      <w:ins w:id="2230" w:author="Laura Tesch" w:date="2018-09-26T12:34:00Z">
        <w:r w:rsidR="005E6EBA" w:rsidRPr="005E6EBA">
          <w:rPr>
            <w:b/>
            <w:sz w:val="24"/>
            <w:szCs w:val="24"/>
          </w:rPr>
          <w:t xml:space="preserve"> </w:t>
        </w:r>
        <w:r w:rsidR="005E6EBA">
          <w:rPr>
            <w:b/>
            <w:sz w:val="24"/>
            <w:szCs w:val="24"/>
          </w:rPr>
          <w:t>[I cannot find this article at the URL you listed.]</w:t>
        </w:r>
      </w:ins>
    </w:p>
    <w:p w14:paraId="0877DEAF" w14:textId="25FDE273" w:rsidR="002F6B4E" w:rsidRPr="005A4578" w:rsidRDefault="00654572" w:rsidP="0008093A">
      <w:pPr>
        <w:pStyle w:val="BodyText"/>
        <w:spacing w:line="480" w:lineRule="auto"/>
        <w:ind w:left="720" w:hanging="720"/>
        <w:rPr>
          <w:sz w:val="24"/>
          <w:szCs w:val="24"/>
        </w:rPr>
      </w:pPr>
      <w:bookmarkStart w:id="2231" w:name="_bookmark58"/>
      <w:bookmarkEnd w:id="2231"/>
      <w:r w:rsidRPr="005A4578">
        <w:rPr>
          <w:sz w:val="24"/>
          <w:szCs w:val="24"/>
        </w:rPr>
        <w:t xml:space="preserve">R Core Team (2000). </w:t>
      </w:r>
      <w:r w:rsidRPr="00886919">
        <w:rPr>
          <w:i/>
          <w:sz w:val="24"/>
          <w:szCs w:val="24"/>
          <w:rPrChange w:id="2232" w:author="deborah gregg" w:date="2018-08-22T10:46:00Z">
            <w:rPr>
              <w:b/>
              <w:bCs/>
              <w:sz w:val="24"/>
              <w:szCs w:val="24"/>
            </w:rPr>
          </w:rPrChange>
        </w:rPr>
        <w:t>R language definition.</w:t>
      </w:r>
      <w:ins w:id="2233" w:author="deborah gregg" w:date="2018-08-22T10:41:00Z">
        <w:r w:rsidR="00D77D67">
          <w:rPr>
            <w:sz w:val="24"/>
            <w:szCs w:val="24"/>
          </w:rPr>
          <w:t xml:space="preserve"> </w:t>
        </w:r>
        <w:r w:rsidR="00D77D67" w:rsidRPr="00D77D67">
          <w:rPr>
            <w:sz w:val="24"/>
            <w:szCs w:val="24"/>
          </w:rPr>
          <w:t xml:space="preserve">Vienna, Austria: R </w:t>
        </w:r>
        <w:r w:rsidR="00886919" w:rsidRPr="00D77D67">
          <w:rPr>
            <w:sz w:val="24"/>
            <w:szCs w:val="24"/>
          </w:rPr>
          <w:t xml:space="preserve">Foundation </w:t>
        </w:r>
        <w:r w:rsidR="00D77D67" w:rsidRPr="00D77D67">
          <w:rPr>
            <w:sz w:val="24"/>
            <w:szCs w:val="24"/>
          </w:rPr>
          <w:t xml:space="preserve">for </w:t>
        </w:r>
        <w:r w:rsidR="00886919" w:rsidRPr="00D77D67">
          <w:rPr>
            <w:sz w:val="24"/>
            <w:szCs w:val="24"/>
          </w:rPr>
          <w:t>Statistical Computing</w:t>
        </w:r>
      </w:ins>
      <w:ins w:id="2234" w:author="deborah gregg" w:date="2018-08-22T10:46:00Z">
        <w:r w:rsidR="00886919">
          <w:rPr>
            <w:sz w:val="24"/>
            <w:szCs w:val="24"/>
          </w:rPr>
          <w:t>.</w:t>
        </w:r>
      </w:ins>
    </w:p>
    <w:p w14:paraId="79A682CA" w14:textId="270D9D88" w:rsidR="002F6B4E" w:rsidRPr="005A4578" w:rsidRDefault="00654572" w:rsidP="0008093A">
      <w:pPr>
        <w:spacing w:line="480" w:lineRule="auto"/>
        <w:ind w:left="720" w:hanging="720"/>
        <w:rPr>
          <w:sz w:val="24"/>
          <w:szCs w:val="24"/>
        </w:rPr>
      </w:pPr>
      <w:bookmarkStart w:id="2235" w:name="_bookmark59"/>
      <w:bookmarkEnd w:id="2235"/>
      <w:proofErr w:type="spellStart"/>
      <w:r w:rsidRPr="00215421">
        <w:rPr>
          <w:sz w:val="24"/>
          <w:szCs w:val="24"/>
          <w:lang w:val="de-DE"/>
          <w:rPrChange w:id="2236" w:author="MPIDR_D\vanraalte" w:date="2018-09-27T16:28:00Z">
            <w:rPr>
              <w:b/>
              <w:bCs/>
              <w:sz w:val="24"/>
              <w:szCs w:val="24"/>
            </w:rPr>
          </w:rPrChange>
        </w:rPr>
        <w:t>Rabinovich</w:t>
      </w:r>
      <w:proofErr w:type="spellEnd"/>
      <w:r w:rsidRPr="00215421">
        <w:rPr>
          <w:sz w:val="24"/>
          <w:szCs w:val="24"/>
          <w:lang w:val="de-DE"/>
          <w:rPrChange w:id="2237" w:author="MPIDR_D\vanraalte" w:date="2018-09-27T16:28:00Z">
            <w:rPr>
              <w:b/>
              <w:bCs/>
              <w:sz w:val="24"/>
              <w:szCs w:val="24"/>
            </w:rPr>
          </w:rPrChange>
        </w:rPr>
        <w:t xml:space="preserve">, L., Brutscher, P.-B., de Vries, H., </w:t>
      </w:r>
      <w:proofErr w:type="spellStart"/>
      <w:r w:rsidRPr="00215421">
        <w:rPr>
          <w:sz w:val="24"/>
          <w:szCs w:val="24"/>
          <w:lang w:val="de-DE"/>
          <w:rPrChange w:id="2238" w:author="MPIDR_D\vanraalte" w:date="2018-09-27T16:28:00Z">
            <w:rPr>
              <w:b/>
              <w:bCs/>
              <w:sz w:val="24"/>
              <w:szCs w:val="24"/>
            </w:rPr>
          </w:rPrChange>
        </w:rPr>
        <w:t>Tiessen</w:t>
      </w:r>
      <w:proofErr w:type="spellEnd"/>
      <w:r w:rsidRPr="00215421">
        <w:rPr>
          <w:sz w:val="24"/>
          <w:szCs w:val="24"/>
          <w:lang w:val="de-DE"/>
          <w:rPrChange w:id="2239" w:author="MPIDR_D\vanraalte" w:date="2018-09-27T16:28:00Z">
            <w:rPr>
              <w:b/>
              <w:bCs/>
              <w:sz w:val="24"/>
              <w:szCs w:val="24"/>
            </w:rPr>
          </w:rPrChange>
        </w:rPr>
        <w:t>, J., Clift,</w:t>
      </w:r>
      <w:r w:rsidR="001E6567" w:rsidRPr="00215421">
        <w:rPr>
          <w:sz w:val="24"/>
          <w:szCs w:val="24"/>
          <w:lang w:val="de-DE"/>
          <w:rPrChange w:id="2240" w:author="MPIDR_D\vanraalte" w:date="2018-09-27T16:28:00Z">
            <w:rPr>
              <w:b/>
              <w:bCs/>
              <w:sz w:val="24"/>
              <w:szCs w:val="24"/>
            </w:rPr>
          </w:rPrChange>
        </w:rPr>
        <w:t xml:space="preserve"> </w:t>
      </w:r>
      <w:r w:rsidRPr="00215421">
        <w:rPr>
          <w:sz w:val="24"/>
          <w:szCs w:val="24"/>
          <w:lang w:val="de-DE"/>
          <w:rPrChange w:id="2241" w:author="MPIDR_D\vanraalte" w:date="2018-09-27T16:28:00Z">
            <w:rPr>
              <w:b/>
              <w:bCs/>
              <w:sz w:val="24"/>
              <w:szCs w:val="24"/>
            </w:rPr>
          </w:rPrChange>
        </w:rPr>
        <w:t>J.,</w:t>
      </w:r>
      <w:r w:rsidR="001E6567" w:rsidRPr="00215421">
        <w:rPr>
          <w:sz w:val="24"/>
          <w:szCs w:val="24"/>
          <w:lang w:val="de-DE"/>
          <w:rPrChange w:id="2242" w:author="MPIDR_D\vanraalte" w:date="2018-09-27T16:28:00Z">
            <w:rPr>
              <w:b/>
              <w:bCs/>
              <w:sz w:val="24"/>
              <w:szCs w:val="24"/>
            </w:rPr>
          </w:rPrChange>
        </w:rPr>
        <w:t xml:space="preserve"> </w:t>
      </w:r>
      <w:del w:id="2243" w:author="deborah gregg" w:date="2018-08-20T19:40:00Z">
        <w:r w:rsidRPr="00215421" w:rsidDel="006E3CC6">
          <w:rPr>
            <w:sz w:val="24"/>
            <w:szCs w:val="24"/>
            <w:lang w:val="de-DE"/>
            <w:rPrChange w:id="2244" w:author="MPIDR_D\vanraalte" w:date="2018-09-27T16:28:00Z">
              <w:rPr>
                <w:b/>
                <w:bCs/>
                <w:sz w:val="24"/>
                <w:szCs w:val="24"/>
              </w:rPr>
            </w:rPrChange>
          </w:rPr>
          <w:delText xml:space="preserve">and </w:delText>
        </w:r>
      </w:del>
      <w:ins w:id="2245" w:author="deborah gregg" w:date="2018-08-20T19:40:00Z">
        <w:r w:rsidR="006E3CC6" w:rsidRPr="00215421">
          <w:rPr>
            <w:sz w:val="24"/>
            <w:szCs w:val="24"/>
            <w:lang w:val="de-DE"/>
            <w:rPrChange w:id="2246" w:author="MPIDR_D\vanraalte" w:date="2018-09-27T16:28:00Z">
              <w:rPr>
                <w:b/>
                <w:bCs/>
                <w:sz w:val="24"/>
                <w:szCs w:val="24"/>
              </w:rPr>
            </w:rPrChange>
          </w:rPr>
          <w:t xml:space="preserve">&amp; </w:t>
        </w:r>
      </w:ins>
      <w:proofErr w:type="spellStart"/>
      <w:r w:rsidRPr="00215421">
        <w:rPr>
          <w:sz w:val="24"/>
          <w:szCs w:val="24"/>
          <w:lang w:val="de-DE"/>
          <w:rPrChange w:id="2247" w:author="MPIDR_D\vanraalte" w:date="2018-09-27T16:28:00Z">
            <w:rPr>
              <w:b/>
              <w:bCs/>
              <w:sz w:val="24"/>
              <w:szCs w:val="24"/>
            </w:rPr>
          </w:rPrChange>
        </w:rPr>
        <w:t>Reding</w:t>
      </w:r>
      <w:proofErr w:type="spellEnd"/>
      <w:r w:rsidRPr="00215421">
        <w:rPr>
          <w:sz w:val="24"/>
          <w:szCs w:val="24"/>
          <w:lang w:val="de-DE"/>
          <w:rPrChange w:id="2248" w:author="MPIDR_D\vanraalte" w:date="2018-09-27T16:28:00Z">
            <w:rPr>
              <w:b/>
              <w:bCs/>
              <w:sz w:val="24"/>
              <w:szCs w:val="24"/>
            </w:rPr>
          </w:rPrChange>
        </w:rPr>
        <w:t>,</w:t>
      </w:r>
      <w:r w:rsidR="001E6567" w:rsidRPr="00215421">
        <w:rPr>
          <w:sz w:val="24"/>
          <w:szCs w:val="24"/>
          <w:lang w:val="de-DE"/>
          <w:rPrChange w:id="2249" w:author="MPIDR_D\vanraalte" w:date="2018-09-27T16:28:00Z">
            <w:rPr>
              <w:b/>
              <w:bCs/>
              <w:sz w:val="24"/>
              <w:szCs w:val="24"/>
            </w:rPr>
          </w:rPrChange>
        </w:rPr>
        <w:t xml:space="preserve"> </w:t>
      </w:r>
      <w:r w:rsidRPr="00215421">
        <w:rPr>
          <w:sz w:val="24"/>
          <w:szCs w:val="24"/>
          <w:lang w:val="de-DE"/>
          <w:rPrChange w:id="2250" w:author="MPIDR_D\vanraalte" w:date="2018-09-27T16:28:00Z">
            <w:rPr>
              <w:b/>
              <w:bCs/>
              <w:sz w:val="24"/>
              <w:szCs w:val="24"/>
            </w:rPr>
          </w:rPrChange>
        </w:rPr>
        <w:t>A. (2009).</w:t>
      </w:r>
      <w:r w:rsidR="001E6567" w:rsidRPr="00215421">
        <w:rPr>
          <w:sz w:val="24"/>
          <w:szCs w:val="24"/>
          <w:lang w:val="de-DE"/>
          <w:rPrChange w:id="2251" w:author="MPIDR_D\vanraalte" w:date="2018-09-27T16:28:00Z">
            <w:rPr>
              <w:b/>
              <w:bCs/>
              <w:sz w:val="24"/>
              <w:szCs w:val="24"/>
            </w:rPr>
          </w:rPrChange>
        </w:rPr>
        <w:t xml:space="preserve"> </w:t>
      </w:r>
      <w:r w:rsidR="00543EA4" w:rsidRPr="005A4578">
        <w:rPr>
          <w:i/>
          <w:sz w:val="24"/>
          <w:szCs w:val="24"/>
        </w:rPr>
        <w:t>The</w:t>
      </w:r>
      <w:r w:rsidR="001E6567">
        <w:rPr>
          <w:i/>
          <w:sz w:val="24"/>
          <w:szCs w:val="24"/>
        </w:rPr>
        <w:t xml:space="preserve"> </w:t>
      </w:r>
      <w:r w:rsidR="00543EA4" w:rsidRPr="005A4578">
        <w:rPr>
          <w:i/>
          <w:sz w:val="24"/>
          <w:szCs w:val="24"/>
        </w:rPr>
        <w:t>afford</w:t>
      </w:r>
      <w:r w:rsidRPr="005A4578">
        <w:rPr>
          <w:i/>
          <w:sz w:val="24"/>
          <w:szCs w:val="24"/>
        </w:rPr>
        <w:t xml:space="preserve">ability of alcoholic beverages in the European Union: </w:t>
      </w:r>
      <w:r w:rsidR="00066256" w:rsidRPr="005A4578">
        <w:rPr>
          <w:i/>
          <w:sz w:val="24"/>
          <w:szCs w:val="24"/>
        </w:rPr>
        <w:t xml:space="preserve">Understanding </w:t>
      </w:r>
      <w:r w:rsidRPr="005A4578">
        <w:rPr>
          <w:i/>
          <w:sz w:val="24"/>
          <w:szCs w:val="24"/>
        </w:rPr>
        <w:t>the link between alcohol affordability, consumption and harms</w:t>
      </w:r>
      <w:ins w:id="2252" w:author="deborah gregg" w:date="2018-08-22T10:48:00Z">
        <w:r w:rsidR="00FC5421">
          <w:rPr>
            <w:i/>
            <w:sz w:val="24"/>
            <w:szCs w:val="24"/>
          </w:rPr>
          <w:t xml:space="preserve"> </w:t>
        </w:r>
        <w:r w:rsidR="00FC5421">
          <w:rPr>
            <w:sz w:val="24"/>
            <w:szCs w:val="24"/>
          </w:rPr>
          <w:t>(Technical Report)</w:t>
        </w:r>
      </w:ins>
      <w:r w:rsidRPr="005A4578">
        <w:rPr>
          <w:sz w:val="24"/>
          <w:szCs w:val="24"/>
        </w:rPr>
        <w:t xml:space="preserve">. </w:t>
      </w:r>
      <w:ins w:id="2253" w:author="deborah gregg" w:date="2018-08-22T10:48:00Z">
        <w:r w:rsidR="00FC5421" w:rsidRPr="005A4578">
          <w:rPr>
            <w:sz w:val="24"/>
            <w:szCs w:val="24"/>
          </w:rPr>
          <w:t>Santa Monica, CA</w:t>
        </w:r>
        <w:r w:rsidR="00FC5421">
          <w:rPr>
            <w:sz w:val="24"/>
            <w:szCs w:val="24"/>
          </w:rPr>
          <w:t>:</w:t>
        </w:r>
        <w:r w:rsidR="00FC5421" w:rsidRPr="005A4578">
          <w:rPr>
            <w:sz w:val="24"/>
            <w:szCs w:val="24"/>
          </w:rPr>
          <w:t xml:space="preserve"> </w:t>
        </w:r>
      </w:ins>
      <w:r w:rsidRPr="005A4578">
        <w:rPr>
          <w:sz w:val="24"/>
          <w:szCs w:val="24"/>
        </w:rPr>
        <w:t>RAND Corporation</w:t>
      </w:r>
      <w:del w:id="2254" w:author="deborah gregg" w:date="2018-08-22T10:48:00Z">
        <w:r w:rsidRPr="005A4578" w:rsidDel="00FC5421">
          <w:rPr>
            <w:sz w:val="24"/>
            <w:szCs w:val="24"/>
          </w:rPr>
          <w:delText xml:space="preserve"> Santa Monica, CA</w:delText>
        </w:r>
      </w:del>
      <w:r w:rsidRPr="005A4578">
        <w:rPr>
          <w:sz w:val="24"/>
          <w:szCs w:val="24"/>
        </w:rPr>
        <w:t>.</w:t>
      </w:r>
    </w:p>
    <w:p w14:paraId="003C62F3" w14:textId="0D7A75DB" w:rsidR="002B122B" w:rsidRPr="004579FA" w:rsidRDefault="002B122B" w:rsidP="002B122B">
      <w:pPr>
        <w:pStyle w:val="BodyText"/>
        <w:spacing w:line="480" w:lineRule="auto"/>
        <w:ind w:left="720" w:hanging="720"/>
        <w:rPr>
          <w:ins w:id="2255" w:author="deborah gregg" w:date="2018-08-21T16:29:00Z"/>
          <w:b/>
          <w:sz w:val="24"/>
          <w:szCs w:val="24"/>
        </w:rPr>
      </w:pPr>
      <w:bookmarkStart w:id="2256" w:name="_bookmark60"/>
      <w:bookmarkEnd w:id="2256"/>
      <w:ins w:id="2257" w:author="deborah gregg" w:date="2018-08-21T16:29:00Z">
        <w:r w:rsidRPr="000C059D">
          <w:rPr>
            <w:sz w:val="24"/>
            <w:szCs w:val="24"/>
          </w:rPr>
          <w:t>Razvodovsky Y</w:t>
        </w:r>
        <w:r>
          <w:rPr>
            <w:sz w:val="24"/>
            <w:szCs w:val="24"/>
          </w:rPr>
          <w:t xml:space="preserve">. </w:t>
        </w:r>
        <w:r w:rsidRPr="000C059D">
          <w:rPr>
            <w:sz w:val="24"/>
            <w:szCs w:val="24"/>
          </w:rPr>
          <w:t>E</w:t>
        </w:r>
        <w:r w:rsidRPr="005A4578">
          <w:rPr>
            <w:sz w:val="24"/>
            <w:szCs w:val="24"/>
          </w:rPr>
          <w:t xml:space="preserve">. (2010). Beverage-specific alcohol sales and violent mortality in Russia. </w:t>
        </w:r>
        <w:r w:rsidRPr="005A4578">
          <w:rPr>
            <w:i/>
            <w:sz w:val="24"/>
            <w:szCs w:val="24"/>
          </w:rPr>
          <w:t>Adicciones</w:t>
        </w:r>
        <w:r w:rsidRPr="004579FA">
          <w:rPr>
            <w:i/>
            <w:sz w:val="24"/>
            <w:szCs w:val="24"/>
          </w:rPr>
          <w:t>, 22,</w:t>
        </w:r>
        <w:r>
          <w:rPr>
            <w:sz w:val="24"/>
            <w:szCs w:val="24"/>
          </w:rPr>
          <w:t xml:space="preserve"> 311–315</w:t>
        </w:r>
        <w:r w:rsidRPr="005A4578">
          <w:rPr>
            <w:sz w:val="24"/>
            <w:szCs w:val="24"/>
          </w:rPr>
          <w:t xml:space="preserve">. </w:t>
        </w:r>
      </w:ins>
    </w:p>
    <w:p w14:paraId="03F46776" w14:textId="266BB41C" w:rsidR="002F6B4E" w:rsidRPr="008E1245" w:rsidRDefault="008E1245" w:rsidP="008E1245">
      <w:pPr>
        <w:adjustRightInd w:val="0"/>
        <w:spacing w:line="480" w:lineRule="auto"/>
        <w:ind w:left="720" w:hanging="720"/>
        <w:rPr>
          <w:rFonts w:ascii="Times" w:eastAsiaTheme="minorHAnsi" w:hAnsi="Times" w:cs="Times"/>
          <w:sz w:val="24"/>
          <w:szCs w:val="24"/>
        </w:rPr>
      </w:pPr>
      <w:r>
        <w:rPr>
          <w:sz w:val="24"/>
          <w:szCs w:val="24"/>
        </w:rPr>
        <w:t>Rau, R., Bohk, C., Muszy</w:t>
      </w:r>
      <w:r w:rsidR="00B61662">
        <w:rPr>
          <w:sz w:val="24"/>
          <w:szCs w:val="24"/>
        </w:rPr>
        <w:t>ń</w:t>
      </w:r>
      <w:r w:rsidR="00654572" w:rsidRPr="005A4578">
        <w:rPr>
          <w:sz w:val="24"/>
          <w:szCs w:val="24"/>
        </w:rPr>
        <w:t xml:space="preserve">ska, M. M., </w:t>
      </w:r>
      <w:del w:id="2258" w:author="deborah gregg" w:date="2018-08-20T19:40:00Z">
        <w:r w:rsidR="00654572" w:rsidRPr="005A4578" w:rsidDel="006E3CC6">
          <w:rPr>
            <w:sz w:val="24"/>
            <w:szCs w:val="24"/>
          </w:rPr>
          <w:delText xml:space="preserve">and </w:delText>
        </w:r>
      </w:del>
      <w:ins w:id="2259" w:author="deborah gregg" w:date="2018-08-20T19:40:00Z">
        <w:r w:rsidR="006E3CC6">
          <w:rPr>
            <w:sz w:val="24"/>
            <w:szCs w:val="24"/>
          </w:rPr>
          <w:t>&amp;</w:t>
        </w:r>
        <w:r w:rsidR="006E3CC6" w:rsidRPr="005A4578">
          <w:rPr>
            <w:sz w:val="24"/>
            <w:szCs w:val="24"/>
          </w:rPr>
          <w:t xml:space="preserve"> </w:t>
        </w:r>
      </w:ins>
      <w:r w:rsidR="00654572" w:rsidRPr="005A4578">
        <w:rPr>
          <w:sz w:val="24"/>
          <w:szCs w:val="24"/>
        </w:rPr>
        <w:t>Vaupel, J. (2013).</w:t>
      </w:r>
      <w:r w:rsidR="001E6567">
        <w:rPr>
          <w:sz w:val="24"/>
          <w:szCs w:val="24"/>
        </w:rPr>
        <w:t xml:space="preserve"> </w:t>
      </w:r>
      <w:r w:rsidR="00654572" w:rsidRPr="006B3572">
        <w:rPr>
          <w:i/>
          <w:sz w:val="24"/>
          <w:szCs w:val="24"/>
          <w:rPrChange w:id="2260" w:author="deborah gregg" w:date="2018-08-23T16:10:00Z">
            <w:rPr>
              <w:b/>
              <w:bCs/>
              <w:sz w:val="24"/>
              <w:szCs w:val="24"/>
            </w:rPr>
          </w:rPrChange>
        </w:rPr>
        <w:t>Rates of mortality improvement on the lexis surface</w:t>
      </w:r>
      <w:del w:id="2261" w:author="deborah gregg" w:date="2018-08-23T16:10:00Z">
        <w:r w:rsidR="00654572" w:rsidRPr="005A4578" w:rsidDel="006B3572">
          <w:rPr>
            <w:sz w:val="24"/>
            <w:szCs w:val="24"/>
          </w:rPr>
          <w:delText>.</w:delText>
        </w:r>
      </w:del>
      <w:r w:rsidR="00654572" w:rsidRPr="005A4578">
        <w:rPr>
          <w:sz w:val="24"/>
          <w:szCs w:val="24"/>
        </w:rPr>
        <w:t xml:space="preserve"> </w:t>
      </w:r>
      <w:ins w:id="2262" w:author="deborah gregg" w:date="2018-08-23T16:10:00Z">
        <w:r w:rsidR="006B3572">
          <w:rPr>
            <w:sz w:val="24"/>
            <w:szCs w:val="24"/>
          </w:rPr>
          <w:t>(</w:t>
        </w:r>
      </w:ins>
      <w:r w:rsidR="00654572" w:rsidRPr="005A4578">
        <w:rPr>
          <w:sz w:val="24"/>
          <w:szCs w:val="24"/>
        </w:rPr>
        <w:t xml:space="preserve">Technical </w:t>
      </w:r>
      <w:r w:rsidR="008F3843" w:rsidRPr="005A4578">
        <w:rPr>
          <w:sz w:val="24"/>
          <w:szCs w:val="24"/>
        </w:rPr>
        <w:t>r</w:t>
      </w:r>
      <w:r w:rsidR="00654572" w:rsidRPr="005A4578">
        <w:rPr>
          <w:sz w:val="24"/>
          <w:szCs w:val="24"/>
        </w:rPr>
        <w:t>eport</w:t>
      </w:r>
      <w:ins w:id="2263" w:author="deborah gregg" w:date="2018-08-23T16:10:00Z">
        <w:r w:rsidR="006B3572">
          <w:rPr>
            <w:sz w:val="24"/>
            <w:szCs w:val="24"/>
          </w:rPr>
          <w:t>).</w:t>
        </w:r>
      </w:ins>
      <w:del w:id="2264" w:author="deborah gregg" w:date="2018-08-23T16:10:00Z">
        <w:r w:rsidR="00654572" w:rsidRPr="005A4578" w:rsidDel="006B3572">
          <w:rPr>
            <w:sz w:val="24"/>
            <w:szCs w:val="24"/>
          </w:rPr>
          <w:delText>,</w:delText>
        </w:r>
      </w:del>
      <w:r w:rsidR="00654572" w:rsidRPr="005A4578">
        <w:rPr>
          <w:sz w:val="24"/>
          <w:szCs w:val="24"/>
        </w:rPr>
        <w:t xml:space="preserve"> </w:t>
      </w:r>
      <w:ins w:id="2265" w:author="deborah gregg" w:date="2018-08-23T16:10:00Z">
        <w:r w:rsidR="006B3572">
          <w:rPr>
            <w:sz w:val="24"/>
            <w:szCs w:val="24"/>
          </w:rPr>
          <w:t xml:space="preserve">Rostock, Germany: </w:t>
        </w:r>
      </w:ins>
      <w:r w:rsidR="00654572" w:rsidRPr="005A4578">
        <w:rPr>
          <w:sz w:val="24"/>
          <w:szCs w:val="24"/>
        </w:rPr>
        <w:t>Max Planck Institute for Demographic Research.</w:t>
      </w:r>
    </w:p>
    <w:p w14:paraId="7726F101" w14:textId="06929341" w:rsidR="006B1767" w:rsidDel="00AF7CE4" w:rsidRDefault="006B1767" w:rsidP="00EB1858">
      <w:pPr>
        <w:pStyle w:val="BodyText"/>
        <w:spacing w:line="480" w:lineRule="auto"/>
        <w:ind w:left="720" w:hanging="720"/>
        <w:rPr>
          <w:ins w:id="2266" w:author="MPIDR_D\vanraalte" w:date="2018-09-27T16:49:00Z"/>
          <w:moveFrom w:id="2267" w:author="José Manuel Aburto" w:date="2018-09-30T03:53:00Z"/>
          <w:sz w:val="24"/>
          <w:szCs w:val="24"/>
        </w:rPr>
      </w:pPr>
      <w:bookmarkStart w:id="2268" w:name="_bookmark61"/>
      <w:bookmarkEnd w:id="2268"/>
      <w:moveFromRangeStart w:id="2269" w:author="José Manuel Aburto" w:date="2018-09-30T03:53:00Z" w:name="move526042960"/>
      <w:moveFrom w:id="2270" w:author="José Manuel Aburto" w:date="2018-09-30T03:53:00Z">
        <w:ins w:id="2271" w:author="MPIDR_D\vanraalte" w:date="2018-09-27T16:49:00Z">
          <w:r w:rsidDel="00AF7CE4">
            <w:rPr>
              <w:sz w:val="24"/>
              <w:szCs w:val="24"/>
            </w:rPr>
            <w:lastRenderedPageBreak/>
            <w:t xml:space="preserve">Riffe, T. (2018). </w:t>
          </w:r>
        </w:ins>
        <w:ins w:id="2272" w:author="MPIDR_D\vanraalte" w:date="2018-09-27T20:11:00Z">
          <w:r w:rsidR="00EB1858" w:rsidRPr="00EB1858" w:rsidDel="00AF7CE4">
            <w:rPr>
              <w:sz w:val="24"/>
              <w:szCs w:val="24"/>
            </w:rPr>
            <w:t xml:space="preserve">DemoDecomp: Decompose Demographic Functions. R package version  1.0.1. </w:t>
          </w:r>
        </w:ins>
        <w:ins w:id="2273" w:author="MPIDR_D\vanraalte" w:date="2018-09-27T16:49:00Z">
          <w:r w:rsidDel="00AF7CE4">
            <w:rPr>
              <w:sz w:val="24"/>
              <w:szCs w:val="24"/>
            </w:rPr>
            <w:t xml:space="preserve">Available on CRAN. </w:t>
          </w:r>
        </w:ins>
      </w:moveFrom>
    </w:p>
    <w:moveFromRangeEnd w:id="2269"/>
    <w:p w14:paraId="5231D8E2" w14:textId="2BF89825" w:rsidR="002F6B4E" w:rsidRPr="005A4578" w:rsidRDefault="00654572" w:rsidP="0008093A">
      <w:pPr>
        <w:pStyle w:val="BodyText"/>
        <w:spacing w:line="480" w:lineRule="auto"/>
        <w:ind w:left="720" w:hanging="720"/>
        <w:rPr>
          <w:sz w:val="24"/>
          <w:szCs w:val="24"/>
        </w:rPr>
      </w:pPr>
      <w:proofErr w:type="spellStart"/>
      <w:r w:rsidRPr="005A4578">
        <w:rPr>
          <w:sz w:val="24"/>
          <w:szCs w:val="24"/>
        </w:rPr>
        <w:t>Rehm</w:t>
      </w:r>
      <w:proofErr w:type="spellEnd"/>
      <w:r w:rsidRPr="005A4578">
        <w:rPr>
          <w:sz w:val="24"/>
          <w:szCs w:val="24"/>
        </w:rPr>
        <w:t xml:space="preserve">, J., Baliunas, D., Borges, G. L., Graham, K., Irving, H., Kehoe, T., </w:t>
      </w:r>
      <w:del w:id="2274" w:author="deborah gregg" w:date="2018-08-22T10:55:00Z">
        <w:r w:rsidRPr="005A4578" w:rsidDel="008E1245">
          <w:rPr>
            <w:sz w:val="24"/>
            <w:szCs w:val="24"/>
          </w:rPr>
          <w:delText>Parry, C. D., Patra, J., Popova, S.</w:delText>
        </w:r>
        <w:r w:rsidR="002E0594" w:rsidRPr="005A4578" w:rsidDel="008E1245">
          <w:rPr>
            <w:sz w:val="24"/>
            <w:szCs w:val="24"/>
          </w:rPr>
          <w:delText xml:space="preserve">, </w:delText>
        </w:r>
        <w:r w:rsidR="002E0594" w:rsidRPr="008E1245" w:rsidDel="008E1245">
          <w:rPr>
            <w:sz w:val="24"/>
            <w:szCs w:val="24"/>
          </w:rPr>
          <w:delText>Poznyak,</w:delText>
        </w:r>
        <w:r w:rsidR="001E6567" w:rsidRPr="008E1245" w:rsidDel="008E1245">
          <w:rPr>
            <w:sz w:val="24"/>
            <w:szCs w:val="24"/>
          </w:rPr>
          <w:delText xml:space="preserve"> </w:delText>
        </w:r>
        <w:r w:rsidR="002E0594" w:rsidRPr="008E1245" w:rsidDel="008E1245">
          <w:rPr>
            <w:sz w:val="24"/>
            <w:szCs w:val="24"/>
          </w:rPr>
          <w:delText>V.,</w:delText>
        </w:r>
      </w:del>
      <w:ins w:id="2275" w:author="deborah gregg" w:date="2018-08-22T10:55:00Z">
        <w:r w:rsidR="008E1245">
          <w:rPr>
            <w:sz w:val="24"/>
            <w:szCs w:val="24"/>
          </w:rPr>
          <w:t>. . .</w:t>
        </w:r>
      </w:ins>
      <w:r w:rsidR="002E0594" w:rsidRPr="008E1245">
        <w:rPr>
          <w:sz w:val="24"/>
          <w:szCs w:val="24"/>
        </w:rPr>
        <w:t xml:space="preserve"> </w:t>
      </w:r>
      <w:del w:id="2276" w:author="deborah gregg" w:date="2018-08-22T10:55:00Z">
        <w:r w:rsidR="002E0594" w:rsidRPr="008E1245" w:rsidDel="008E1245">
          <w:rPr>
            <w:sz w:val="24"/>
            <w:szCs w:val="24"/>
          </w:rPr>
          <w:delText>et al</w:delText>
        </w:r>
      </w:del>
      <w:ins w:id="2277" w:author="deborah gregg" w:date="2018-08-22T10:55:00Z">
        <w:r w:rsidR="008E1245">
          <w:rPr>
            <w:sz w:val="24"/>
            <w:szCs w:val="24"/>
          </w:rPr>
          <w:t>Taylor, B</w:t>
        </w:r>
      </w:ins>
      <w:r w:rsidR="002E0594" w:rsidRPr="008E1245">
        <w:rPr>
          <w:sz w:val="24"/>
          <w:szCs w:val="24"/>
        </w:rPr>
        <w:t>.</w:t>
      </w:r>
      <w:r w:rsidR="002E0594" w:rsidRPr="005A4578">
        <w:rPr>
          <w:sz w:val="24"/>
          <w:szCs w:val="24"/>
        </w:rPr>
        <w:t xml:space="preserve"> (2010). </w:t>
      </w:r>
      <w:r w:rsidRPr="005A4578">
        <w:rPr>
          <w:sz w:val="24"/>
          <w:szCs w:val="24"/>
        </w:rPr>
        <w:t>The relation between different dimensions of alcohol consum</w:t>
      </w:r>
      <w:r w:rsidR="002E0594" w:rsidRPr="005A4578">
        <w:rPr>
          <w:sz w:val="24"/>
          <w:szCs w:val="24"/>
        </w:rPr>
        <w:t>ption and burden of disease: A</w:t>
      </w:r>
      <w:r w:rsidRPr="005A4578">
        <w:rPr>
          <w:sz w:val="24"/>
          <w:szCs w:val="24"/>
        </w:rPr>
        <w:t xml:space="preserve">n overview. </w:t>
      </w:r>
      <w:r w:rsidRPr="005A4578">
        <w:rPr>
          <w:i/>
          <w:sz w:val="24"/>
          <w:szCs w:val="24"/>
        </w:rPr>
        <w:t>Addiction</w:t>
      </w:r>
      <w:r w:rsidRPr="008E1245">
        <w:rPr>
          <w:i/>
          <w:sz w:val="24"/>
          <w:szCs w:val="24"/>
          <w:rPrChange w:id="2278" w:author="deborah gregg" w:date="2018-08-22T10:55:00Z">
            <w:rPr>
              <w:b/>
              <w:bCs/>
              <w:sz w:val="24"/>
              <w:szCs w:val="24"/>
            </w:rPr>
          </w:rPrChange>
        </w:rPr>
        <w:t>, 105</w:t>
      </w:r>
      <w:ins w:id="2279" w:author="deborah gregg" w:date="2018-08-22T10:55:00Z">
        <w:r w:rsidR="008E1245" w:rsidRPr="008E1245">
          <w:rPr>
            <w:i/>
            <w:sz w:val="24"/>
            <w:szCs w:val="24"/>
            <w:rPrChange w:id="2280" w:author="deborah gregg" w:date="2018-08-22T10:55:00Z">
              <w:rPr>
                <w:b/>
                <w:bCs/>
                <w:sz w:val="24"/>
                <w:szCs w:val="24"/>
              </w:rPr>
            </w:rPrChange>
          </w:rPr>
          <w:t>,</w:t>
        </w:r>
        <w:r w:rsidR="008E1245">
          <w:rPr>
            <w:sz w:val="24"/>
            <w:szCs w:val="24"/>
          </w:rPr>
          <w:t xml:space="preserve"> </w:t>
        </w:r>
      </w:ins>
      <w:del w:id="2281" w:author="deborah gregg" w:date="2018-08-22T10:55:00Z">
        <w:r w:rsidRPr="005A4578" w:rsidDel="008E1245">
          <w:rPr>
            <w:sz w:val="24"/>
            <w:szCs w:val="24"/>
          </w:rPr>
          <w:delText>(5):</w:delText>
        </w:r>
      </w:del>
      <w:r w:rsidRPr="005A4578">
        <w:rPr>
          <w:sz w:val="24"/>
          <w:szCs w:val="24"/>
        </w:rPr>
        <w:t>817–843.</w:t>
      </w:r>
    </w:p>
    <w:p w14:paraId="5D5A26B9" w14:textId="7BBA0DC8" w:rsidR="002F6B4E" w:rsidRPr="005A4578" w:rsidRDefault="00654572" w:rsidP="0008093A">
      <w:pPr>
        <w:pStyle w:val="BodyText"/>
        <w:spacing w:line="480" w:lineRule="auto"/>
        <w:ind w:left="720" w:hanging="720"/>
        <w:rPr>
          <w:sz w:val="24"/>
          <w:szCs w:val="24"/>
        </w:rPr>
      </w:pPr>
      <w:bookmarkStart w:id="2282" w:name="_bookmark62"/>
      <w:bookmarkEnd w:id="2282"/>
      <w:r w:rsidRPr="005A4578">
        <w:rPr>
          <w:sz w:val="24"/>
          <w:szCs w:val="24"/>
        </w:rPr>
        <w:t xml:space="preserve">Rehm, J., Room, R., Graham, K., Monteiro, M., Gmel, G., </w:t>
      </w:r>
      <w:del w:id="2283" w:author="deborah gregg" w:date="2018-08-20T19:40:00Z">
        <w:r w:rsidRPr="005A4578" w:rsidDel="006E3CC6">
          <w:rPr>
            <w:sz w:val="24"/>
            <w:szCs w:val="24"/>
          </w:rPr>
          <w:delText xml:space="preserve">and </w:delText>
        </w:r>
      </w:del>
      <w:ins w:id="2284" w:author="deborah gregg" w:date="2018-08-20T19:40:00Z">
        <w:r w:rsidR="006E3CC6">
          <w:rPr>
            <w:sz w:val="24"/>
            <w:szCs w:val="24"/>
          </w:rPr>
          <w:t>&amp;</w:t>
        </w:r>
        <w:r w:rsidR="006E3CC6" w:rsidRPr="005A4578">
          <w:rPr>
            <w:sz w:val="24"/>
            <w:szCs w:val="24"/>
          </w:rPr>
          <w:t xml:space="preserve"> </w:t>
        </w:r>
      </w:ins>
      <w:r w:rsidRPr="005A4578">
        <w:rPr>
          <w:sz w:val="24"/>
          <w:szCs w:val="24"/>
        </w:rPr>
        <w:t>Sempos, C. T. (2003).</w:t>
      </w:r>
      <w:r w:rsidR="001E6567">
        <w:rPr>
          <w:sz w:val="24"/>
          <w:szCs w:val="24"/>
        </w:rPr>
        <w:t xml:space="preserve"> </w:t>
      </w:r>
      <w:r w:rsidRPr="005A4578">
        <w:rPr>
          <w:sz w:val="24"/>
          <w:szCs w:val="24"/>
        </w:rPr>
        <w:t>The relationship</w:t>
      </w:r>
      <w:r w:rsidR="001E6567">
        <w:rPr>
          <w:sz w:val="24"/>
          <w:szCs w:val="24"/>
        </w:rPr>
        <w:t xml:space="preserve"> </w:t>
      </w:r>
      <w:r w:rsidRPr="005A4578">
        <w:rPr>
          <w:sz w:val="24"/>
          <w:szCs w:val="24"/>
        </w:rPr>
        <w:t xml:space="preserve">of average volume of alcohol consumption and patterns of drinking to burden of disease: </w:t>
      </w:r>
      <w:r w:rsidR="002E0594" w:rsidRPr="005A4578">
        <w:rPr>
          <w:sz w:val="24"/>
          <w:szCs w:val="24"/>
        </w:rPr>
        <w:t>A</w:t>
      </w:r>
      <w:r w:rsidRPr="005A4578">
        <w:rPr>
          <w:sz w:val="24"/>
          <w:szCs w:val="24"/>
        </w:rPr>
        <w:t xml:space="preserve">n overview. </w:t>
      </w:r>
      <w:r w:rsidRPr="005A4578">
        <w:rPr>
          <w:i/>
          <w:sz w:val="24"/>
          <w:szCs w:val="24"/>
        </w:rPr>
        <w:t>Addiction</w:t>
      </w:r>
      <w:r w:rsidRPr="00CF6737">
        <w:rPr>
          <w:i/>
          <w:sz w:val="24"/>
          <w:szCs w:val="24"/>
          <w:rPrChange w:id="2285" w:author="deborah gregg" w:date="2018-08-22T10:56:00Z">
            <w:rPr>
              <w:b/>
              <w:bCs/>
              <w:sz w:val="24"/>
              <w:szCs w:val="24"/>
            </w:rPr>
          </w:rPrChange>
        </w:rPr>
        <w:t>, 98</w:t>
      </w:r>
      <w:ins w:id="2286" w:author="deborah gregg" w:date="2018-08-22T10:56:00Z">
        <w:r w:rsidR="00CF6737" w:rsidRPr="00CF6737">
          <w:rPr>
            <w:i/>
            <w:sz w:val="24"/>
            <w:szCs w:val="24"/>
            <w:rPrChange w:id="2287" w:author="deborah gregg" w:date="2018-08-22T10:56:00Z">
              <w:rPr>
                <w:b/>
                <w:bCs/>
                <w:sz w:val="24"/>
                <w:szCs w:val="24"/>
              </w:rPr>
            </w:rPrChange>
          </w:rPr>
          <w:t>,</w:t>
        </w:r>
        <w:r w:rsidR="00CF6737">
          <w:rPr>
            <w:sz w:val="24"/>
            <w:szCs w:val="24"/>
          </w:rPr>
          <w:t xml:space="preserve"> </w:t>
        </w:r>
      </w:ins>
      <w:del w:id="2288" w:author="deborah gregg" w:date="2018-08-22T10:56:00Z">
        <w:r w:rsidRPr="005A4578" w:rsidDel="00CF6737">
          <w:rPr>
            <w:sz w:val="24"/>
            <w:szCs w:val="24"/>
          </w:rPr>
          <w:delText>(9):</w:delText>
        </w:r>
      </w:del>
      <w:r w:rsidRPr="005A4578">
        <w:rPr>
          <w:sz w:val="24"/>
          <w:szCs w:val="24"/>
        </w:rPr>
        <w:t>1209–1228.</w:t>
      </w:r>
    </w:p>
    <w:p w14:paraId="668C7221" w14:textId="221A9200" w:rsidR="002F6B4E" w:rsidRDefault="00654572" w:rsidP="0008093A">
      <w:pPr>
        <w:pStyle w:val="BodyText"/>
        <w:spacing w:line="480" w:lineRule="auto"/>
        <w:ind w:left="720" w:hanging="720"/>
        <w:rPr>
          <w:ins w:id="2289" w:author="José Manuel Aburto" w:date="2018-09-30T03:53:00Z"/>
          <w:sz w:val="24"/>
          <w:szCs w:val="24"/>
        </w:rPr>
      </w:pPr>
      <w:bookmarkStart w:id="2290" w:name="_bookmark63"/>
      <w:bookmarkEnd w:id="2290"/>
      <w:r w:rsidRPr="005A4578">
        <w:rPr>
          <w:sz w:val="24"/>
          <w:szCs w:val="24"/>
        </w:rPr>
        <w:t>Rehm, J., Sulkowska, U., Ma</w:t>
      </w:r>
      <w:r w:rsidR="00B61662">
        <w:rPr>
          <w:sz w:val="24"/>
          <w:szCs w:val="24"/>
        </w:rPr>
        <w:t>ń</w:t>
      </w:r>
      <w:r w:rsidRPr="005A4578">
        <w:rPr>
          <w:sz w:val="24"/>
          <w:szCs w:val="24"/>
        </w:rPr>
        <w:t xml:space="preserve">czuk, M., Boffetta, P., Powles, J., Popova, S., </w:t>
      </w:r>
      <w:del w:id="2291" w:author="deborah gregg" w:date="2018-08-20T19:40:00Z">
        <w:r w:rsidRPr="005A4578" w:rsidDel="006E3CC6">
          <w:rPr>
            <w:sz w:val="24"/>
            <w:szCs w:val="24"/>
          </w:rPr>
          <w:delText xml:space="preserve">and </w:delText>
        </w:r>
      </w:del>
      <w:ins w:id="2292" w:author="deborah gregg" w:date="2018-08-20T19:40:00Z">
        <w:r w:rsidR="006E3CC6">
          <w:rPr>
            <w:sz w:val="24"/>
            <w:szCs w:val="24"/>
          </w:rPr>
          <w:t>&amp;</w:t>
        </w:r>
        <w:r w:rsidR="006E3CC6" w:rsidRPr="005A4578">
          <w:rPr>
            <w:sz w:val="24"/>
            <w:szCs w:val="24"/>
          </w:rPr>
          <w:t xml:space="preserve"> </w:t>
        </w:r>
      </w:ins>
      <w:r w:rsidRPr="005A4578">
        <w:rPr>
          <w:sz w:val="24"/>
          <w:szCs w:val="24"/>
        </w:rPr>
        <w:t>Zato</w:t>
      </w:r>
      <w:r w:rsidR="00B61662">
        <w:rPr>
          <w:sz w:val="24"/>
          <w:szCs w:val="24"/>
        </w:rPr>
        <w:t>ń</w:t>
      </w:r>
      <w:r w:rsidRPr="005A4578">
        <w:rPr>
          <w:sz w:val="24"/>
          <w:szCs w:val="24"/>
        </w:rPr>
        <w:t xml:space="preserve">ski, W. (2007). Alcohol accounts for a high proportion of premature mortality in central and eastern Europe. </w:t>
      </w:r>
      <w:r w:rsidR="002E0594" w:rsidRPr="005A4578">
        <w:rPr>
          <w:i/>
          <w:sz w:val="24"/>
          <w:szCs w:val="24"/>
        </w:rPr>
        <w:t>International J</w:t>
      </w:r>
      <w:r w:rsidRPr="005A4578">
        <w:rPr>
          <w:i/>
          <w:sz w:val="24"/>
          <w:szCs w:val="24"/>
        </w:rPr>
        <w:t xml:space="preserve">ournal of </w:t>
      </w:r>
      <w:r w:rsidR="002E0594" w:rsidRPr="005A4578">
        <w:rPr>
          <w:i/>
          <w:sz w:val="24"/>
          <w:szCs w:val="24"/>
        </w:rPr>
        <w:t>E</w:t>
      </w:r>
      <w:r w:rsidRPr="005A4578">
        <w:rPr>
          <w:i/>
          <w:sz w:val="24"/>
          <w:szCs w:val="24"/>
        </w:rPr>
        <w:t>pidemiology</w:t>
      </w:r>
      <w:r w:rsidRPr="00CF6737">
        <w:rPr>
          <w:i/>
          <w:sz w:val="24"/>
          <w:szCs w:val="24"/>
          <w:rPrChange w:id="2293" w:author="deborah gregg" w:date="2018-08-22T10:57:00Z">
            <w:rPr>
              <w:b/>
              <w:bCs/>
              <w:sz w:val="24"/>
              <w:szCs w:val="24"/>
            </w:rPr>
          </w:rPrChange>
        </w:rPr>
        <w:t>, 36</w:t>
      </w:r>
      <w:ins w:id="2294" w:author="deborah gregg" w:date="2018-08-22T10:57:00Z">
        <w:r w:rsidR="00CF6737" w:rsidRPr="00CF6737">
          <w:rPr>
            <w:i/>
            <w:sz w:val="24"/>
            <w:szCs w:val="24"/>
            <w:rPrChange w:id="2295" w:author="deborah gregg" w:date="2018-08-22T10:57:00Z">
              <w:rPr>
                <w:b/>
                <w:bCs/>
                <w:sz w:val="24"/>
                <w:szCs w:val="24"/>
              </w:rPr>
            </w:rPrChange>
          </w:rPr>
          <w:t>,</w:t>
        </w:r>
        <w:r w:rsidR="00CF6737">
          <w:rPr>
            <w:sz w:val="24"/>
            <w:szCs w:val="24"/>
          </w:rPr>
          <w:t xml:space="preserve"> </w:t>
        </w:r>
      </w:ins>
      <w:del w:id="2296" w:author="deborah gregg" w:date="2018-08-22T10:57:00Z">
        <w:r w:rsidRPr="005A4578" w:rsidDel="00CF6737">
          <w:rPr>
            <w:sz w:val="24"/>
            <w:szCs w:val="24"/>
          </w:rPr>
          <w:delText>(2):</w:delText>
        </w:r>
      </w:del>
      <w:r w:rsidRPr="005A4578">
        <w:rPr>
          <w:sz w:val="24"/>
          <w:szCs w:val="24"/>
        </w:rPr>
        <w:t>458–467.</w:t>
      </w:r>
    </w:p>
    <w:p w14:paraId="69B53429" w14:textId="77777777" w:rsidR="00AF7CE4" w:rsidDel="00AF7CE4" w:rsidRDefault="00AF7CE4" w:rsidP="00AF7CE4">
      <w:pPr>
        <w:pStyle w:val="BodyText"/>
        <w:spacing w:line="480" w:lineRule="auto"/>
        <w:ind w:left="720" w:hanging="720"/>
        <w:rPr>
          <w:del w:id="2297" w:author="José Manuel Aburto" w:date="2018-09-30T03:53:00Z"/>
          <w:moveTo w:id="2298" w:author="José Manuel Aburto" w:date="2018-09-30T03:53:00Z"/>
          <w:sz w:val="24"/>
          <w:szCs w:val="24"/>
        </w:rPr>
      </w:pPr>
      <w:moveToRangeStart w:id="2299" w:author="José Manuel Aburto" w:date="2018-09-30T03:53:00Z" w:name="move526042960"/>
      <w:moveTo w:id="2300" w:author="José Manuel Aburto" w:date="2018-09-30T03:53:00Z">
        <w:r>
          <w:rPr>
            <w:sz w:val="24"/>
            <w:szCs w:val="24"/>
          </w:rPr>
          <w:t xml:space="preserve">Riffe, T. (2018). </w:t>
        </w:r>
        <w:proofErr w:type="spellStart"/>
        <w:r w:rsidRPr="00EB1858">
          <w:rPr>
            <w:sz w:val="24"/>
            <w:szCs w:val="24"/>
          </w:rPr>
          <w:t>DemoDecomp</w:t>
        </w:r>
        <w:proofErr w:type="spellEnd"/>
        <w:r w:rsidRPr="00EB1858">
          <w:rPr>
            <w:sz w:val="24"/>
            <w:szCs w:val="24"/>
          </w:rPr>
          <w:t xml:space="preserve">: Decompose Demographic Functions. R package version  1.0.1. </w:t>
        </w:r>
        <w:r>
          <w:rPr>
            <w:sz w:val="24"/>
            <w:szCs w:val="24"/>
          </w:rPr>
          <w:t xml:space="preserve">Available on CRAN. </w:t>
        </w:r>
        <w:bookmarkStart w:id="2301" w:name="_GoBack"/>
        <w:bookmarkEnd w:id="2301"/>
      </w:moveTo>
    </w:p>
    <w:moveToRangeEnd w:id="2299"/>
    <w:p w14:paraId="705FCB56" w14:textId="77777777" w:rsidR="00AF7CE4" w:rsidRPr="005A4578" w:rsidRDefault="00AF7CE4" w:rsidP="00AF7CE4">
      <w:pPr>
        <w:pStyle w:val="BodyText"/>
        <w:spacing w:line="480" w:lineRule="auto"/>
        <w:ind w:left="720" w:hanging="720"/>
        <w:rPr>
          <w:sz w:val="24"/>
          <w:szCs w:val="24"/>
        </w:rPr>
      </w:pPr>
    </w:p>
    <w:p w14:paraId="35033D8C" w14:textId="56C7A260" w:rsidR="002F6B4E" w:rsidRPr="005A4578" w:rsidRDefault="00654572" w:rsidP="0008093A">
      <w:pPr>
        <w:pStyle w:val="BodyText"/>
        <w:spacing w:line="480" w:lineRule="auto"/>
        <w:ind w:left="720" w:hanging="720"/>
        <w:rPr>
          <w:sz w:val="24"/>
          <w:szCs w:val="24"/>
        </w:rPr>
      </w:pPr>
      <w:bookmarkStart w:id="2302" w:name="_bookmark64"/>
      <w:bookmarkEnd w:id="2302"/>
      <w:r w:rsidRPr="005A4578">
        <w:rPr>
          <w:sz w:val="24"/>
          <w:szCs w:val="24"/>
        </w:rPr>
        <w:t>Robine, J.-M. (2001). Redefining the stages of the epidemiological transition by a study of the dispersion of</w:t>
      </w:r>
      <w:r w:rsidR="001E6567">
        <w:rPr>
          <w:sz w:val="24"/>
          <w:szCs w:val="24"/>
        </w:rPr>
        <w:t xml:space="preserve"> </w:t>
      </w:r>
      <w:r w:rsidRPr="005A4578">
        <w:rPr>
          <w:sz w:val="24"/>
          <w:szCs w:val="24"/>
        </w:rPr>
        <w:t xml:space="preserve">life spans: The case of France. </w:t>
      </w:r>
      <w:r w:rsidRPr="005A4578">
        <w:rPr>
          <w:i/>
          <w:sz w:val="24"/>
          <w:szCs w:val="24"/>
        </w:rPr>
        <w:t>Population: An English Selection</w:t>
      </w:r>
      <w:r w:rsidRPr="008C3ABF">
        <w:rPr>
          <w:i/>
          <w:sz w:val="24"/>
          <w:szCs w:val="24"/>
          <w:rPrChange w:id="2303" w:author="deborah gregg" w:date="2018-08-23T12:03:00Z">
            <w:rPr>
              <w:b/>
              <w:bCs/>
              <w:sz w:val="24"/>
              <w:szCs w:val="24"/>
            </w:rPr>
          </w:rPrChange>
        </w:rPr>
        <w:t>,</w:t>
      </w:r>
      <w:ins w:id="2304" w:author="deborah gregg" w:date="2018-08-23T12:03:00Z">
        <w:r w:rsidR="00D57FD1" w:rsidRPr="008C3ABF">
          <w:rPr>
            <w:i/>
            <w:sz w:val="24"/>
            <w:szCs w:val="24"/>
            <w:rPrChange w:id="2305" w:author="deborah gregg" w:date="2018-08-23T12:03:00Z">
              <w:rPr>
                <w:b/>
                <w:bCs/>
                <w:sz w:val="24"/>
                <w:szCs w:val="24"/>
              </w:rPr>
            </w:rPrChange>
          </w:rPr>
          <w:t xml:space="preserve"> 13</w:t>
        </w:r>
      </w:ins>
      <w:ins w:id="2306" w:author="deborah gregg" w:date="2018-08-23T12:04:00Z">
        <w:r w:rsidR="00BC7AED">
          <w:rPr>
            <w:sz w:val="24"/>
            <w:szCs w:val="24"/>
          </w:rPr>
          <w:t>(1),</w:t>
        </w:r>
      </w:ins>
      <w:r w:rsidRPr="005A4578">
        <w:rPr>
          <w:sz w:val="24"/>
          <w:szCs w:val="24"/>
        </w:rPr>
        <w:t xml:space="preserve"> </w:t>
      </w:r>
      <w:del w:id="2307" w:author="deborah gregg" w:date="2018-08-23T12:03:00Z">
        <w:r w:rsidRPr="005A4578" w:rsidDel="00D57FD1">
          <w:rPr>
            <w:sz w:val="24"/>
            <w:szCs w:val="24"/>
          </w:rPr>
          <w:delText xml:space="preserve">pages </w:delText>
        </w:r>
      </w:del>
      <w:r w:rsidRPr="005A4578">
        <w:rPr>
          <w:sz w:val="24"/>
          <w:szCs w:val="24"/>
        </w:rPr>
        <w:t>173–193.</w:t>
      </w:r>
    </w:p>
    <w:p w14:paraId="585CEA5E" w14:textId="180E0121" w:rsidR="002F6B4E" w:rsidRPr="005A4578" w:rsidRDefault="00654572" w:rsidP="0008093A">
      <w:pPr>
        <w:pStyle w:val="BodyText"/>
        <w:spacing w:line="480" w:lineRule="auto"/>
        <w:ind w:left="720" w:hanging="720"/>
        <w:rPr>
          <w:sz w:val="24"/>
          <w:szCs w:val="24"/>
        </w:rPr>
      </w:pPr>
      <w:bookmarkStart w:id="2308" w:name="_bookmark65"/>
      <w:bookmarkEnd w:id="2308"/>
      <w:r w:rsidRPr="005A4578">
        <w:rPr>
          <w:sz w:val="24"/>
          <w:szCs w:val="24"/>
        </w:rPr>
        <w:t>Roerecke,</w:t>
      </w:r>
      <w:r w:rsidR="001E6567">
        <w:rPr>
          <w:sz w:val="24"/>
          <w:szCs w:val="24"/>
        </w:rPr>
        <w:t xml:space="preserve"> </w:t>
      </w:r>
      <w:r w:rsidRPr="005A4578">
        <w:rPr>
          <w:sz w:val="24"/>
          <w:szCs w:val="24"/>
        </w:rPr>
        <w:t>M.</w:t>
      </w:r>
      <w:ins w:id="2309" w:author="deborah gregg" w:date="2018-08-20T19:40:00Z">
        <w:r w:rsidR="006E3CC6">
          <w:rPr>
            <w:sz w:val="24"/>
            <w:szCs w:val="24"/>
          </w:rPr>
          <w:t>,</w:t>
        </w:r>
      </w:ins>
      <w:r w:rsidRPr="005A4578">
        <w:rPr>
          <w:sz w:val="24"/>
          <w:szCs w:val="24"/>
        </w:rPr>
        <w:t xml:space="preserve"> </w:t>
      </w:r>
      <w:del w:id="2310" w:author="deborah gregg" w:date="2018-08-20T19:40:00Z">
        <w:r w:rsidRPr="005A4578" w:rsidDel="006E3CC6">
          <w:rPr>
            <w:sz w:val="24"/>
            <w:szCs w:val="24"/>
          </w:rPr>
          <w:delText xml:space="preserve">and </w:delText>
        </w:r>
      </w:del>
      <w:ins w:id="2311" w:author="deborah gregg" w:date="2018-08-20T19:40:00Z">
        <w:r w:rsidR="006E3CC6">
          <w:rPr>
            <w:sz w:val="24"/>
            <w:szCs w:val="24"/>
          </w:rPr>
          <w:t>&amp;</w:t>
        </w:r>
        <w:r w:rsidR="006E3CC6" w:rsidRPr="005A4578">
          <w:rPr>
            <w:sz w:val="24"/>
            <w:szCs w:val="24"/>
          </w:rPr>
          <w:t xml:space="preserve"> </w:t>
        </w:r>
      </w:ins>
      <w:r w:rsidRPr="005A4578">
        <w:rPr>
          <w:sz w:val="24"/>
          <w:szCs w:val="24"/>
        </w:rPr>
        <w:t>Rehm,</w:t>
      </w:r>
      <w:r w:rsidR="001E6567">
        <w:rPr>
          <w:sz w:val="24"/>
          <w:szCs w:val="24"/>
        </w:rPr>
        <w:t xml:space="preserve"> </w:t>
      </w:r>
      <w:r w:rsidRPr="005A4578">
        <w:rPr>
          <w:sz w:val="24"/>
          <w:szCs w:val="24"/>
        </w:rPr>
        <w:t>J. (2014).</w:t>
      </w:r>
      <w:r w:rsidR="001E6567">
        <w:rPr>
          <w:sz w:val="24"/>
          <w:szCs w:val="24"/>
        </w:rPr>
        <w:t xml:space="preserve"> </w:t>
      </w:r>
      <w:r w:rsidRPr="005A4578">
        <w:rPr>
          <w:sz w:val="24"/>
          <w:szCs w:val="24"/>
        </w:rPr>
        <w:t>Alcohol consumption,</w:t>
      </w:r>
      <w:r w:rsidR="001E6567">
        <w:rPr>
          <w:sz w:val="24"/>
          <w:szCs w:val="24"/>
        </w:rPr>
        <w:t xml:space="preserve"> </w:t>
      </w:r>
      <w:r w:rsidRPr="005A4578">
        <w:rPr>
          <w:sz w:val="24"/>
          <w:szCs w:val="24"/>
        </w:rPr>
        <w:t>drinking patterns,</w:t>
      </w:r>
      <w:r w:rsidR="001E6567">
        <w:rPr>
          <w:sz w:val="24"/>
          <w:szCs w:val="24"/>
        </w:rPr>
        <w:t xml:space="preserve"> </w:t>
      </w:r>
      <w:r w:rsidRPr="005A4578">
        <w:rPr>
          <w:sz w:val="24"/>
          <w:szCs w:val="24"/>
        </w:rPr>
        <w:t>a</w:t>
      </w:r>
      <w:r w:rsidR="002E0594" w:rsidRPr="005A4578">
        <w:rPr>
          <w:sz w:val="24"/>
          <w:szCs w:val="24"/>
        </w:rPr>
        <w:t>nd ischemic heart disease: A</w:t>
      </w:r>
      <w:r w:rsidRPr="005A4578">
        <w:rPr>
          <w:sz w:val="24"/>
          <w:szCs w:val="24"/>
        </w:rPr>
        <w:t xml:space="preserve"> narrative review of meta-analyses and a systematic review and meta-analysis of the impact of heavy drinking occasions on risk for moderate drinkers. </w:t>
      </w:r>
      <w:r w:rsidRPr="005A4578">
        <w:rPr>
          <w:i/>
          <w:sz w:val="24"/>
          <w:szCs w:val="24"/>
        </w:rPr>
        <w:t xml:space="preserve">BMC </w:t>
      </w:r>
      <w:r w:rsidR="00BC7AED" w:rsidRPr="005A4578">
        <w:rPr>
          <w:i/>
          <w:sz w:val="24"/>
          <w:szCs w:val="24"/>
        </w:rPr>
        <w:t>M</w:t>
      </w:r>
      <w:r w:rsidRPr="005A4578">
        <w:rPr>
          <w:i/>
          <w:sz w:val="24"/>
          <w:szCs w:val="24"/>
        </w:rPr>
        <w:t>edicine</w:t>
      </w:r>
      <w:r w:rsidRPr="00EB7E37">
        <w:rPr>
          <w:i/>
          <w:sz w:val="24"/>
          <w:szCs w:val="24"/>
          <w:rPrChange w:id="2312" w:author="deborah gregg" w:date="2018-08-23T12:19:00Z">
            <w:rPr>
              <w:b/>
              <w:bCs/>
              <w:sz w:val="24"/>
              <w:szCs w:val="24"/>
            </w:rPr>
          </w:rPrChange>
        </w:rPr>
        <w:t>, 12</w:t>
      </w:r>
      <w:ins w:id="2313" w:author="Laura Tesch" w:date="2018-09-26T12:35:00Z">
        <w:r w:rsidR="00561498">
          <w:rPr>
            <w:i/>
            <w:sz w:val="24"/>
            <w:szCs w:val="24"/>
          </w:rPr>
          <w:t>,</w:t>
        </w:r>
      </w:ins>
      <w:del w:id="2314" w:author="deborah gregg" w:date="2018-08-23T12:06:00Z">
        <w:r w:rsidRPr="005A4578" w:rsidDel="00BC7AED">
          <w:rPr>
            <w:sz w:val="24"/>
            <w:szCs w:val="24"/>
          </w:rPr>
          <w:delText>(1):</w:delText>
        </w:r>
      </w:del>
      <w:ins w:id="2315" w:author="Laura Tesch" w:date="2018-09-26T12:35:00Z">
        <w:r w:rsidR="00561498">
          <w:rPr>
            <w:sz w:val="24"/>
            <w:szCs w:val="24"/>
          </w:rPr>
          <w:t xml:space="preserve"> </w:t>
        </w:r>
      </w:ins>
      <w:r w:rsidRPr="005A4578">
        <w:rPr>
          <w:sz w:val="24"/>
          <w:szCs w:val="24"/>
        </w:rPr>
        <w:t>182.</w:t>
      </w:r>
      <w:ins w:id="2316" w:author="deborah gregg" w:date="2018-08-23T12:06:00Z">
        <w:r w:rsidR="00BC7AED">
          <w:rPr>
            <w:sz w:val="24"/>
            <w:szCs w:val="24"/>
          </w:rPr>
          <w:t xml:space="preserve"> </w:t>
        </w:r>
        <w:r w:rsidR="00BC7AED" w:rsidRPr="00BC7AED">
          <w:rPr>
            <w:sz w:val="24"/>
            <w:szCs w:val="24"/>
          </w:rPr>
          <w:t>https://doi.org/10.1186/s12916-014-0182-6</w:t>
        </w:r>
      </w:ins>
    </w:p>
    <w:p w14:paraId="7F97EF10" w14:textId="7310BE76" w:rsidR="002F6B4E" w:rsidRPr="005A4578" w:rsidRDefault="00654572" w:rsidP="0008093A">
      <w:pPr>
        <w:pStyle w:val="BodyText"/>
        <w:spacing w:line="480" w:lineRule="auto"/>
        <w:ind w:left="720" w:hanging="720"/>
        <w:rPr>
          <w:sz w:val="24"/>
          <w:szCs w:val="24"/>
        </w:rPr>
      </w:pPr>
      <w:bookmarkStart w:id="2317" w:name="_bookmark66"/>
      <w:bookmarkEnd w:id="2317"/>
      <w:r w:rsidRPr="005A4578">
        <w:rPr>
          <w:sz w:val="24"/>
          <w:szCs w:val="24"/>
        </w:rPr>
        <w:t xml:space="preserve">Rychtarikova, J. (2004). The case of the </w:t>
      </w:r>
      <w:del w:id="2318" w:author="deborah gregg" w:date="2018-08-23T12:20:00Z">
        <w:r w:rsidRPr="005A4578" w:rsidDel="00BA5269">
          <w:rPr>
            <w:sz w:val="24"/>
            <w:szCs w:val="24"/>
          </w:rPr>
          <w:delText>(</w:delText>
        </w:r>
      </w:del>
      <w:r w:rsidRPr="005A4578">
        <w:rPr>
          <w:sz w:val="24"/>
          <w:szCs w:val="24"/>
        </w:rPr>
        <w:t>C</w:t>
      </w:r>
      <w:del w:id="2319" w:author="deborah gregg" w:date="2018-08-23T12:21:00Z">
        <w:r w:rsidRPr="005A4578" w:rsidDel="00BA5269">
          <w:rPr>
            <w:sz w:val="24"/>
            <w:szCs w:val="24"/>
          </w:rPr>
          <w:delText>)</w:delText>
        </w:r>
      </w:del>
      <w:r w:rsidRPr="005A4578">
        <w:rPr>
          <w:sz w:val="24"/>
          <w:szCs w:val="24"/>
        </w:rPr>
        <w:t xml:space="preserve">zech </w:t>
      </w:r>
      <w:del w:id="2320" w:author="deborah gregg" w:date="2018-08-23T12:21:00Z">
        <w:r w:rsidRPr="005A4578" w:rsidDel="00BA5269">
          <w:rPr>
            <w:sz w:val="24"/>
            <w:szCs w:val="24"/>
          </w:rPr>
          <w:delText>(</w:delText>
        </w:r>
      </w:del>
      <w:r w:rsidRPr="005A4578">
        <w:rPr>
          <w:sz w:val="24"/>
          <w:szCs w:val="24"/>
        </w:rPr>
        <w:t>R</w:t>
      </w:r>
      <w:del w:id="2321" w:author="deborah gregg" w:date="2018-08-23T12:21:00Z">
        <w:r w:rsidRPr="005A4578" w:rsidDel="00BA5269">
          <w:rPr>
            <w:sz w:val="24"/>
            <w:szCs w:val="24"/>
          </w:rPr>
          <w:delText>)</w:delText>
        </w:r>
      </w:del>
      <w:r w:rsidRPr="005A4578">
        <w:rPr>
          <w:sz w:val="24"/>
          <w:szCs w:val="24"/>
        </w:rPr>
        <w:t xml:space="preserve">epublic: Determinants of the recent favourable turnover in mortality. </w:t>
      </w:r>
      <w:r w:rsidRPr="005A4578">
        <w:rPr>
          <w:i/>
          <w:sz w:val="24"/>
          <w:szCs w:val="24"/>
        </w:rPr>
        <w:t>Demographic Research</w:t>
      </w:r>
      <w:r w:rsidRPr="00BA5269">
        <w:rPr>
          <w:i/>
          <w:sz w:val="24"/>
          <w:szCs w:val="24"/>
          <w:rPrChange w:id="2322" w:author="deborah gregg" w:date="2018-08-23T12:21:00Z">
            <w:rPr>
              <w:b/>
              <w:bCs/>
              <w:sz w:val="24"/>
              <w:szCs w:val="24"/>
            </w:rPr>
          </w:rPrChange>
        </w:rPr>
        <w:t>, 2</w:t>
      </w:r>
      <w:del w:id="2323" w:author="deborah gregg" w:date="2018-08-23T12:21:00Z">
        <w:r w:rsidRPr="005A4578" w:rsidDel="00BA5269">
          <w:rPr>
            <w:sz w:val="24"/>
            <w:szCs w:val="24"/>
          </w:rPr>
          <w:delText>:</w:delText>
        </w:r>
      </w:del>
      <w:ins w:id="2324" w:author="deborah gregg" w:date="2018-08-23T12:21:00Z">
        <w:r w:rsidR="00BA5269">
          <w:rPr>
            <w:sz w:val="24"/>
            <w:szCs w:val="24"/>
          </w:rPr>
          <w:t xml:space="preserve">(article 5), </w:t>
        </w:r>
      </w:ins>
      <w:r w:rsidRPr="005A4578">
        <w:rPr>
          <w:sz w:val="24"/>
          <w:szCs w:val="24"/>
        </w:rPr>
        <w:t>105–138.</w:t>
      </w:r>
      <w:ins w:id="2325" w:author="deborah gregg" w:date="2018-08-23T12:21:00Z">
        <w:r w:rsidR="00BA5269">
          <w:rPr>
            <w:sz w:val="24"/>
            <w:szCs w:val="24"/>
          </w:rPr>
          <w:t xml:space="preserve"> </w:t>
        </w:r>
        <w:r w:rsidR="00BA5269">
          <w:rPr>
            <w:sz w:val="24"/>
            <w:szCs w:val="24"/>
          </w:rPr>
          <w:lastRenderedPageBreak/>
          <w:t>https://doi.org/</w:t>
        </w:r>
        <w:r w:rsidR="00BA5269" w:rsidRPr="00BA5269">
          <w:rPr>
            <w:sz w:val="24"/>
            <w:szCs w:val="24"/>
          </w:rPr>
          <w:t>10.4054/DemRes.2004.S2.5</w:t>
        </w:r>
        <w:r w:rsidR="00BA5269">
          <w:rPr>
            <w:sz w:val="24"/>
            <w:szCs w:val="24"/>
          </w:rPr>
          <w:t xml:space="preserve"> </w:t>
        </w:r>
      </w:ins>
    </w:p>
    <w:p w14:paraId="02BB2DA1" w14:textId="79AE6474" w:rsidR="002F6B4E" w:rsidRPr="005A4578" w:rsidRDefault="00654572" w:rsidP="0008093A">
      <w:pPr>
        <w:pStyle w:val="BodyText"/>
        <w:spacing w:line="480" w:lineRule="auto"/>
        <w:ind w:left="720" w:hanging="720"/>
        <w:rPr>
          <w:sz w:val="24"/>
          <w:szCs w:val="24"/>
        </w:rPr>
      </w:pPr>
      <w:bookmarkStart w:id="2326" w:name="_bookmark67"/>
      <w:bookmarkEnd w:id="2326"/>
      <w:r w:rsidRPr="005A4578">
        <w:rPr>
          <w:sz w:val="24"/>
          <w:szCs w:val="24"/>
        </w:rPr>
        <w:t xml:space="preserve">Sasson, I. (2016). Trends in life expectancy and lifespan variation by educational attainment: United States, 1990–2010. </w:t>
      </w:r>
      <w:r w:rsidRPr="005A4578">
        <w:rPr>
          <w:i/>
          <w:sz w:val="24"/>
          <w:szCs w:val="24"/>
        </w:rPr>
        <w:t>Demography</w:t>
      </w:r>
      <w:r w:rsidRPr="00BA5269">
        <w:rPr>
          <w:i/>
          <w:sz w:val="24"/>
          <w:szCs w:val="24"/>
          <w:rPrChange w:id="2327" w:author="deborah gregg" w:date="2018-08-23T12:22:00Z">
            <w:rPr>
              <w:b/>
              <w:bCs/>
              <w:sz w:val="24"/>
              <w:szCs w:val="24"/>
            </w:rPr>
          </w:rPrChange>
        </w:rPr>
        <w:t>, 53</w:t>
      </w:r>
      <w:ins w:id="2328" w:author="deborah gregg" w:date="2018-08-23T12:22:00Z">
        <w:r w:rsidR="00BA5269" w:rsidRPr="00BA5269">
          <w:rPr>
            <w:i/>
            <w:sz w:val="24"/>
            <w:szCs w:val="24"/>
            <w:rPrChange w:id="2329" w:author="deborah gregg" w:date="2018-08-23T12:22:00Z">
              <w:rPr>
                <w:b/>
                <w:bCs/>
                <w:sz w:val="24"/>
                <w:szCs w:val="24"/>
              </w:rPr>
            </w:rPrChange>
          </w:rPr>
          <w:t>,</w:t>
        </w:r>
        <w:r w:rsidR="00BA5269">
          <w:rPr>
            <w:sz w:val="24"/>
            <w:szCs w:val="24"/>
          </w:rPr>
          <w:t xml:space="preserve"> </w:t>
        </w:r>
      </w:ins>
      <w:del w:id="2330" w:author="deborah gregg" w:date="2018-08-23T12:22:00Z">
        <w:r w:rsidRPr="005A4578" w:rsidDel="00BA5269">
          <w:rPr>
            <w:sz w:val="24"/>
            <w:szCs w:val="24"/>
          </w:rPr>
          <w:delText>(2):</w:delText>
        </w:r>
      </w:del>
      <w:r w:rsidRPr="005A4578">
        <w:rPr>
          <w:sz w:val="24"/>
          <w:szCs w:val="24"/>
        </w:rPr>
        <w:t>269–293.</w:t>
      </w:r>
    </w:p>
    <w:p w14:paraId="61D233DB" w14:textId="765719A6" w:rsidR="002F6B4E" w:rsidRPr="005A4578" w:rsidRDefault="00654572" w:rsidP="0008093A">
      <w:pPr>
        <w:pStyle w:val="BodyText"/>
        <w:spacing w:line="480" w:lineRule="auto"/>
        <w:ind w:left="720" w:hanging="720"/>
        <w:rPr>
          <w:sz w:val="24"/>
          <w:szCs w:val="24"/>
        </w:rPr>
      </w:pPr>
      <w:bookmarkStart w:id="2331" w:name="_bookmark68"/>
      <w:bookmarkEnd w:id="2331"/>
      <w:r w:rsidRPr="005A4578">
        <w:rPr>
          <w:sz w:val="24"/>
          <w:szCs w:val="24"/>
        </w:rPr>
        <w:t xml:space="preserve">Seaman, R., Leyland, A. H., </w:t>
      </w:r>
      <w:del w:id="2332" w:author="deborah gregg" w:date="2018-08-20T19:40:00Z">
        <w:r w:rsidRPr="005A4578" w:rsidDel="006E3CC6">
          <w:rPr>
            <w:sz w:val="24"/>
            <w:szCs w:val="24"/>
          </w:rPr>
          <w:delText xml:space="preserve">and </w:delText>
        </w:r>
      </w:del>
      <w:ins w:id="2333" w:author="deborah gregg" w:date="2018-08-20T19:40:00Z">
        <w:r w:rsidR="006E3CC6">
          <w:rPr>
            <w:sz w:val="24"/>
            <w:szCs w:val="24"/>
          </w:rPr>
          <w:t>&amp;</w:t>
        </w:r>
        <w:r w:rsidR="006E3CC6" w:rsidRPr="005A4578">
          <w:rPr>
            <w:sz w:val="24"/>
            <w:szCs w:val="24"/>
          </w:rPr>
          <w:t xml:space="preserve"> </w:t>
        </w:r>
      </w:ins>
      <w:r w:rsidRPr="005A4578">
        <w:rPr>
          <w:sz w:val="24"/>
          <w:szCs w:val="24"/>
        </w:rPr>
        <w:t>Popham, F. (2016).</w:t>
      </w:r>
      <w:r w:rsidR="001E6567">
        <w:rPr>
          <w:sz w:val="24"/>
          <w:szCs w:val="24"/>
        </w:rPr>
        <w:t xml:space="preserve"> </w:t>
      </w:r>
      <w:r w:rsidRPr="005A4578">
        <w:rPr>
          <w:sz w:val="24"/>
          <w:szCs w:val="24"/>
        </w:rPr>
        <w:t xml:space="preserve">Increasing inequality in </w:t>
      </w:r>
      <w:r w:rsidR="002E0594" w:rsidRPr="005A4578">
        <w:rPr>
          <w:sz w:val="24"/>
          <w:szCs w:val="24"/>
        </w:rPr>
        <w:t xml:space="preserve">age of death at shared levels </w:t>
      </w:r>
      <w:r w:rsidRPr="005A4578">
        <w:rPr>
          <w:sz w:val="24"/>
          <w:szCs w:val="24"/>
        </w:rPr>
        <w:t xml:space="preserve">of life expectancy: </w:t>
      </w:r>
      <w:r w:rsidR="002E0594" w:rsidRPr="005A4578">
        <w:rPr>
          <w:sz w:val="24"/>
          <w:szCs w:val="24"/>
        </w:rPr>
        <w:t>A</w:t>
      </w:r>
      <w:r w:rsidRPr="005A4578">
        <w:rPr>
          <w:sz w:val="24"/>
          <w:szCs w:val="24"/>
        </w:rPr>
        <w:t xml:space="preserve"> comparative study of </w:t>
      </w:r>
      <w:r w:rsidR="002E0594" w:rsidRPr="005A4578">
        <w:rPr>
          <w:sz w:val="24"/>
          <w:szCs w:val="24"/>
        </w:rPr>
        <w:t>S</w:t>
      </w:r>
      <w:r w:rsidRPr="005A4578">
        <w:rPr>
          <w:sz w:val="24"/>
          <w:szCs w:val="24"/>
        </w:rPr>
        <w:t xml:space="preserve">cotland and England and Wales. </w:t>
      </w:r>
      <w:r w:rsidRPr="005A4578">
        <w:rPr>
          <w:i/>
          <w:sz w:val="24"/>
          <w:szCs w:val="24"/>
        </w:rPr>
        <w:t>SSM-</w:t>
      </w:r>
      <w:r w:rsidR="00543EA4" w:rsidRPr="005A4578">
        <w:rPr>
          <w:i/>
          <w:sz w:val="24"/>
          <w:szCs w:val="24"/>
        </w:rPr>
        <w:t>Population H</w:t>
      </w:r>
      <w:r w:rsidRPr="005A4578">
        <w:rPr>
          <w:i/>
          <w:sz w:val="24"/>
          <w:szCs w:val="24"/>
        </w:rPr>
        <w:t>ealth</w:t>
      </w:r>
      <w:r w:rsidRPr="007505C5">
        <w:rPr>
          <w:i/>
          <w:sz w:val="24"/>
          <w:szCs w:val="24"/>
          <w:rPrChange w:id="2334" w:author="deborah gregg" w:date="2018-08-23T12:25:00Z">
            <w:rPr>
              <w:b/>
              <w:bCs/>
              <w:sz w:val="24"/>
              <w:szCs w:val="24"/>
            </w:rPr>
          </w:rPrChange>
        </w:rPr>
        <w:t>, 2</w:t>
      </w:r>
      <w:ins w:id="2335" w:author="deborah gregg" w:date="2018-08-23T12:25:00Z">
        <w:r w:rsidR="007505C5" w:rsidRPr="007505C5">
          <w:rPr>
            <w:i/>
            <w:sz w:val="24"/>
            <w:szCs w:val="24"/>
            <w:rPrChange w:id="2336" w:author="deborah gregg" w:date="2018-08-23T12:25:00Z">
              <w:rPr>
                <w:b/>
                <w:bCs/>
                <w:sz w:val="24"/>
                <w:szCs w:val="24"/>
              </w:rPr>
            </w:rPrChange>
          </w:rPr>
          <w:t>,</w:t>
        </w:r>
        <w:r w:rsidR="007505C5">
          <w:rPr>
            <w:sz w:val="24"/>
            <w:szCs w:val="24"/>
          </w:rPr>
          <w:t xml:space="preserve"> </w:t>
        </w:r>
      </w:ins>
      <w:del w:id="2337" w:author="deborah gregg" w:date="2018-08-23T12:25:00Z">
        <w:r w:rsidRPr="005A4578" w:rsidDel="007505C5">
          <w:rPr>
            <w:sz w:val="24"/>
            <w:szCs w:val="24"/>
          </w:rPr>
          <w:delText>:</w:delText>
        </w:r>
      </w:del>
      <w:r w:rsidRPr="005A4578">
        <w:rPr>
          <w:sz w:val="24"/>
          <w:szCs w:val="24"/>
        </w:rPr>
        <w:t>724–731.</w:t>
      </w:r>
      <w:ins w:id="2338" w:author="deborah gregg" w:date="2018-08-23T12:25:00Z">
        <w:r w:rsidR="007505C5">
          <w:rPr>
            <w:sz w:val="24"/>
            <w:szCs w:val="24"/>
          </w:rPr>
          <w:t xml:space="preserve"> https://doi.org/</w:t>
        </w:r>
        <w:r w:rsidR="007505C5" w:rsidRPr="007505C5">
          <w:rPr>
            <w:sz w:val="24"/>
            <w:szCs w:val="24"/>
          </w:rPr>
          <w:t>10.1016/j.ssmph.2016.10.001</w:t>
        </w:r>
        <w:r w:rsidR="007505C5">
          <w:rPr>
            <w:sz w:val="24"/>
            <w:szCs w:val="24"/>
          </w:rPr>
          <w:t xml:space="preserve"> </w:t>
        </w:r>
      </w:ins>
    </w:p>
    <w:p w14:paraId="4FA35AC0" w14:textId="4127FF46" w:rsidR="002F6B4E" w:rsidRPr="005A4578" w:rsidRDefault="00654572" w:rsidP="002E0594">
      <w:pPr>
        <w:pStyle w:val="BodyText"/>
        <w:spacing w:line="480" w:lineRule="auto"/>
        <w:ind w:left="720" w:hanging="720"/>
        <w:rPr>
          <w:sz w:val="24"/>
          <w:szCs w:val="24"/>
        </w:rPr>
      </w:pPr>
      <w:bookmarkStart w:id="2339" w:name="_bookmark69"/>
      <w:bookmarkEnd w:id="2339"/>
      <w:r w:rsidRPr="005A4578">
        <w:rPr>
          <w:sz w:val="24"/>
          <w:szCs w:val="24"/>
        </w:rPr>
        <w:t xml:space="preserve">Seligman, B., Greenberg, G., </w:t>
      </w:r>
      <w:del w:id="2340" w:author="deborah gregg" w:date="2018-08-20T19:40:00Z">
        <w:r w:rsidRPr="005A4578" w:rsidDel="006E3CC6">
          <w:rPr>
            <w:sz w:val="24"/>
            <w:szCs w:val="24"/>
          </w:rPr>
          <w:delText xml:space="preserve">and </w:delText>
        </w:r>
      </w:del>
      <w:ins w:id="2341" w:author="deborah gregg" w:date="2018-08-20T19:40:00Z">
        <w:r w:rsidR="006E3CC6">
          <w:rPr>
            <w:sz w:val="24"/>
            <w:szCs w:val="24"/>
          </w:rPr>
          <w:t>&amp;</w:t>
        </w:r>
        <w:r w:rsidR="006E3CC6" w:rsidRPr="005A4578">
          <w:rPr>
            <w:sz w:val="24"/>
            <w:szCs w:val="24"/>
          </w:rPr>
          <w:t xml:space="preserve"> </w:t>
        </w:r>
      </w:ins>
      <w:r w:rsidRPr="005A4578">
        <w:rPr>
          <w:sz w:val="24"/>
          <w:szCs w:val="24"/>
        </w:rPr>
        <w:t>Tuljapurkar, S. (2016). Equity and length of lifespan are not the same.</w:t>
      </w:r>
      <w:r w:rsidR="002E0594" w:rsidRPr="005A4578">
        <w:rPr>
          <w:sz w:val="24"/>
          <w:szCs w:val="24"/>
        </w:rPr>
        <w:t xml:space="preserve"> </w:t>
      </w:r>
      <w:r w:rsidRPr="005A4578">
        <w:rPr>
          <w:i/>
          <w:sz w:val="24"/>
          <w:szCs w:val="24"/>
        </w:rPr>
        <w:t>Proceedings of the National Academy of Sciences</w:t>
      </w:r>
      <w:r w:rsidRPr="007A7387">
        <w:rPr>
          <w:i/>
          <w:sz w:val="24"/>
          <w:szCs w:val="24"/>
          <w:rPrChange w:id="2342" w:author="deborah gregg" w:date="2018-08-23T12:26:00Z">
            <w:rPr>
              <w:b/>
              <w:bCs/>
              <w:sz w:val="24"/>
              <w:szCs w:val="24"/>
            </w:rPr>
          </w:rPrChange>
        </w:rPr>
        <w:t>, 113</w:t>
      </w:r>
      <w:ins w:id="2343" w:author="deborah gregg" w:date="2018-08-23T12:26:00Z">
        <w:r w:rsidR="007A7387" w:rsidRPr="007A7387">
          <w:rPr>
            <w:i/>
            <w:sz w:val="24"/>
            <w:szCs w:val="24"/>
            <w:rPrChange w:id="2344" w:author="deborah gregg" w:date="2018-08-23T12:26:00Z">
              <w:rPr>
                <w:b/>
                <w:bCs/>
                <w:sz w:val="24"/>
                <w:szCs w:val="24"/>
              </w:rPr>
            </w:rPrChange>
          </w:rPr>
          <w:t>,</w:t>
        </w:r>
        <w:r w:rsidR="007A7387">
          <w:rPr>
            <w:sz w:val="24"/>
            <w:szCs w:val="24"/>
          </w:rPr>
          <w:t xml:space="preserve"> </w:t>
        </w:r>
      </w:ins>
      <w:del w:id="2345" w:author="deborah gregg" w:date="2018-08-23T12:26:00Z">
        <w:r w:rsidRPr="005A4578" w:rsidDel="007A7387">
          <w:rPr>
            <w:sz w:val="24"/>
            <w:szCs w:val="24"/>
          </w:rPr>
          <w:delText>(30):</w:delText>
        </w:r>
      </w:del>
      <w:r w:rsidRPr="005A4578">
        <w:rPr>
          <w:sz w:val="24"/>
          <w:szCs w:val="24"/>
        </w:rPr>
        <w:t>8420–8423.</w:t>
      </w:r>
    </w:p>
    <w:p w14:paraId="48DD5F60" w14:textId="5D9F6DE3" w:rsidR="002F6B4E" w:rsidRPr="005A4578" w:rsidRDefault="00654572" w:rsidP="0008093A">
      <w:pPr>
        <w:pStyle w:val="BodyText"/>
        <w:spacing w:line="480" w:lineRule="auto"/>
        <w:ind w:left="720" w:hanging="720"/>
        <w:rPr>
          <w:sz w:val="24"/>
          <w:szCs w:val="24"/>
        </w:rPr>
      </w:pPr>
      <w:bookmarkStart w:id="2346" w:name="_bookmark70"/>
      <w:bookmarkEnd w:id="2346"/>
      <w:r w:rsidRPr="005A4578">
        <w:rPr>
          <w:sz w:val="24"/>
          <w:szCs w:val="24"/>
        </w:rPr>
        <w:t>Shkolniko</w:t>
      </w:r>
      <w:r w:rsidR="002E0594" w:rsidRPr="005A4578">
        <w:rPr>
          <w:sz w:val="24"/>
          <w:szCs w:val="24"/>
        </w:rPr>
        <w:t xml:space="preserve">v, V., Andreev, E., McKee, M., </w:t>
      </w:r>
      <w:del w:id="2347" w:author="deborah gregg" w:date="2018-08-20T19:41:00Z">
        <w:r w:rsidRPr="005A4578" w:rsidDel="006E3CC6">
          <w:rPr>
            <w:sz w:val="24"/>
            <w:szCs w:val="24"/>
          </w:rPr>
          <w:delText xml:space="preserve">and </w:delText>
        </w:r>
      </w:del>
      <w:ins w:id="2348" w:author="deborah gregg" w:date="2018-08-20T19:41:00Z">
        <w:r w:rsidR="006E3CC6">
          <w:rPr>
            <w:sz w:val="24"/>
            <w:szCs w:val="24"/>
          </w:rPr>
          <w:t>&amp;</w:t>
        </w:r>
        <w:r w:rsidR="006E3CC6" w:rsidRPr="005A4578">
          <w:rPr>
            <w:sz w:val="24"/>
            <w:szCs w:val="24"/>
          </w:rPr>
          <w:t xml:space="preserve"> </w:t>
        </w:r>
      </w:ins>
      <w:r w:rsidRPr="005A4578">
        <w:rPr>
          <w:sz w:val="24"/>
          <w:szCs w:val="24"/>
        </w:rPr>
        <w:t>Leon,</w:t>
      </w:r>
      <w:r w:rsidR="001E6567">
        <w:rPr>
          <w:sz w:val="24"/>
          <w:szCs w:val="24"/>
        </w:rPr>
        <w:t xml:space="preserve"> </w:t>
      </w:r>
      <w:r w:rsidRPr="005A4578">
        <w:rPr>
          <w:sz w:val="24"/>
          <w:szCs w:val="24"/>
        </w:rPr>
        <w:t>D. (2013).</w:t>
      </w:r>
      <w:r w:rsidR="001E6567">
        <w:rPr>
          <w:sz w:val="24"/>
          <w:szCs w:val="24"/>
        </w:rPr>
        <w:t xml:space="preserve"> </w:t>
      </w:r>
      <w:r w:rsidRPr="005A4578">
        <w:rPr>
          <w:sz w:val="24"/>
          <w:szCs w:val="24"/>
        </w:rPr>
        <w:t>Components and possible determinants of</w:t>
      </w:r>
      <w:r w:rsidR="001E6567">
        <w:rPr>
          <w:sz w:val="24"/>
          <w:szCs w:val="24"/>
        </w:rPr>
        <w:t xml:space="preserve"> </w:t>
      </w:r>
      <w:r w:rsidRPr="005A4578">
        <w:rPr>
          <w:sz w:val="24"/>
          <w:szCs w:val="24"/>
        </w:rPr>
        <w:t>the decrease in Russian mortality in 2004</w:t>
      </w:r>
      <w:ins w:id="2349" w:author="deborah gregg" w:date="2018-08-20T19:49:00Z">
        <w:r w:rsidR="00066256" w:rsidRPr="005A4578">
          <w:rPr>
            <w:sz w:val="24"/>
            <w:szCs w:val="24"/>
          </w:rPr>
          <w:t>–</w:t>
        </w:r>
      </w:ins>
      <w:del w:id="2350" w:author="deborah gregg" w:date="2018-08-20T19:49:00Z">
        <w:r w:rsidRPr="005A4578" w:rsidDel="00066256">
          <w:rPr>
            <w:sz w:val="24"/>
            <w:szCs w:val="24"/>
          </w:rPr>
          <w:delText>-</w:delText>
        </w:r>
      </w:del>
      <w:r w:rsidRPr="005A4578">
        <w:rPr>
          <w:sz w:val="24"/>
          <w:szCs w:val="24"/>
        </w:rPr>
        <w:t xml:space="preserve">2010. </w:t>
      </w:r>
      <w:r w:rsidRPr="005A4578">
        <w:rPr>
          <w:i/>
          <w:sz w:val="24"/>
          <w:szCs w:val="24"/>
        </w:rPr>
        <w:t xml:space="preserve">Demographic </w:t>
      </w:r>
      <w:r w:rsidR="007A7387" w:rsidRPr="005A4578">
        <w:rPr>
          <w:i/>
          <w:sz w:val="24"/>
          <w:szCs w:val="24"/>
        </w:rPr>
        <w:t>R</w:t>
      </w:r>
      <w:r w:rsidRPr="005A4578">
        <w:rPr>
          <w:i/>
          <w:sz w:val="24"/>
          <w:szCs w:val="24"/>
        </w:rPr>
        <w:t>esearch</w:t>
      </w:r>
      <w:r w:rsidRPr="003C4799">
        <w:rPr>
          <w:i/>
          <w:sz w:val="24"/>
          <w:szCs w:val="24"/>
          <w:rPrChange w:id="2351" w:author="deborah gregg" w:date="2018-08-23T12:28:00Z">
            <w:rPr>
              <w:b/>
              <w:bCs/>
              <w:sz w:val="24"/>
              <w:szCs w:val="24"/>
            </w:rPr>
          </w:rPrChange>
        </w:rPr>
        <w:t>, 28</w:t>
      </w:r>
      <w:r w:rsidRPr="005A4578">
        <w:rPr>
          <w:sz w:val="24"/>
          <w:szCs w:val="24"/>
        </w:rPr>
        <w:t>(</w:t>
      </w:r>
      <w:ins w:id="2352" w:author="deborah gregg" w:date="2018-08-23T12:28:00Z">
        <w:r w:rsidR="003C4799">
          <w:rPr>
            <w:sz w:val="24"/>
            <w:szCs w:val="24"/>
          </w:rPr>
          <w:t xml:space="preserve">article </w:t>
        </w:r>
      </w:ins>
      <w:r w:rsidRPr="005A4578">
        <w:rPr>
          <w:sz w:val="24"/>
          <w:szCs w:val="24"/>
        </w:rPr>
        <w:t>32)</w:t>
      </w:r>
      <w:ins w:id="2353" w:author="deborah gregg" w:date="2018-08-23T12:28:00Z">
        <w:r w:rsidR="003C4799">
          <w:rPr>
            <w:sz w:val="24"/>
            <w:szCs w:val="24"/>
          </w:rPr>
          <w:t xml:space="preserve">, </w:t>
        </w:r>
      </w:ins>
      <w:del w:id="2354" w:author="deborah gregg" w:date="2018-08-23T12:28:00Z">
        <w:r w:rsidRPr="005A4578" w:rsidDel="003C4799">
          <w:rPr>
            <w:sz w:val="24"/>
            <w:szCs w:val="24"/>
          </w:rPr>
          <w:delText>:</w:delText>
        </w:r>
      </w:del>
      <w:r w:rsidRPr="005A4578">
        <w:rPr>
          <w:sz w:val="24"/>
          <w:szCs w:val="24"/>
        </w:rPr>
        <w:t>917–950.</w:t>
      </w:r>
      <w:ins w:id="2355" w:author="deborah gregg" w:date="2018-08-23T12:27:00Z">
        <w:r w:rsidR="003C4799">
          <w:rPr>
            <w:sz w:val="24"/>
            <w:szCs w:val="24"/>
          </w:rPr>
          <w:t xml:space="preserve"> </w:t>
        </w:r>
      </w:ins>
      <w:ins w:id="2356" w:author="deborah gregg" w:date="2018-08-23T12:28:00Z">
        <w:r w:rsidR="003C4799">
          <w:rPr>
            <w:sz w:val="24"/>
            <w:szCs w:val="24"/>
          </w:rPr>
          <w:t>https://doi.org/</w:t>
        </w:r>
        <w:r w:rsidR="003C4799" w:rsidRPr="003C4799">
          <w:rPr>
            <w:sz w:val="24"/>
            <w:szCs w:val="24"/>
          </w:rPr>
          <w:t>10.4054/DemRes.2013.28.32</w:t>
        </w:r>
        <w:r w:rsidR="003C4799">
          <w:rPr>
            <w:sz w:val="24"/>
            <w:szCs w:val="24"/>
          </w:rPr>
          <w:t xml:space="preserve"> </w:t>
        </w:r>
      </w:ins>
    </w:p>
    <w:p w14:paraId="061B3351" w14:textId="7CCF0DEE" w:rsidR="002F6B4E" w:rsidRPr="005A4578" w:rsidRDefault="00654572" w:rsidP="002E0594">
      <w:pPr>
        <w:pStyle w:val="BodyText"/>
        <w:spacing w:line="480" w:lineRule="auto"/>
        <w:ind w:left="720" w:hanging="720"/>
        <w:rPr>
          <w:sz w:val="24"/>
          <w:szCs w:val="24"/>
        </w:rPr>
      </w:pPr>
      <w:bookmarkStart w:id="2357" w:name="_bookmark71"/>
      <w:bookmarkEnd w:id="2357"/>
      <w:r w:rsidRPr="005A4578">
        <w:rPr>
          <w:sz w:val="24"/>
          <w:szCs w:val="24"/>
        </w:rPr>
        <w:t xml:space="preserve">Shkolnikov, V., McKee, M., </w:t>
      </w:r>
      <w:del w:id="2358" w:author="deborah gregg" w:date="2018-08-20T19:41:00Z">
        <w:r w:rsidRPr="005A4578" w:rsidDel="006E3CC6">
          <w:rPr>
            <w:sz w:val="24"/>
            <w:szCs w:val="24"/>
          </w:rPr>
          <w:delText xml:space="preserve">and </w:delText>
        </w:r>
      </w:del>
      <w:ins w:id="2359" w:author="deborah gregg" w:date="2018-08-20T19:41:00Z">
        <w:r w:rsidR="006E3CC6">
          <w:rPr>
            <w:sz w:val="24"/>
            <w:szCs w:val="24"/>
          </w:rPr>
          <w:t>&amp;</w:t>
        </w:r>
        <w:r w:rsidR="006E3CC6" w:rsidRPr="005A4578">
          <w:rPr>
            <w:sz w:val="24"/>
            <w:szCs w:val="24"/>
          </w:rPr>
          <w:t xml:space="preserve"> </w:t>
        </w:r>
      </w:ins>
      <w:r w:rsidRPr="005A4578">
        <w:rPr>
          <w:sz w:val="24"/>
          <w:szCs w:val="24"/>
        </w:rPr>
        <w:t>Leon, D. A. (2001). Changes in life expectancy in Russia in the mid-1990s.</w:t>
      </w:r>
      <w:r w:rsidR="002E0594" w:rsidRPr="005A4578">
        <w:rPr>
          <w:sz w:val="24"/>
          <w:szCs w:val="24"/>
        </w:rPr>
        <w:t xml:space="preserve"> </w:t>
      </w:r>
      <w:del w:id="2360" w:author="deborah gregg" w:date="2018-08-23T12:28:00Z">
        <w:r w:rsidRPr="005A4578" w:rsidDel="003C4799">
          <w:rPr>
            <w:i/>
            <w:sz w:val="24"/>
            <w:szCs w:val="24"/>
          </w:rPr>
          <w:delText xml:space="preserve">The </w:delText>
        </w:r>
      </w:del>
      <w:r w:rsidRPr="005A4578">
        <w:rPr>
          <w:i/>
          <w:sz w:val="24"/>
          <w:szCs w:val="24"/>
        </w:rPr>
        <w:t>Lancet</w:t>
      </w:r>
      <w:r w:rsidRPr="003C4799">
        <w:rPr>
          <w:i/>
          <w:sz w:val="24"/>
          <w:szCs w:val="24"/>
          <w:rPrChange w:id="2361" w:author="deborah gregg" w:date="2018-08-23T12:28:00Z">
            <w:rPr>
              <w:b/>
              <w:bCs/>
              <w:sz w:val="24"/>
              <w:szCs w:val="24"/>
            </w:rPr>
          </w:rPrChange>
        </w:rPr>
        <w:t>, 357</w:t>
      </w:r>
      <w:ins w:id="2362" w:author="deborah gregg" w:date="2018-08-23T12:28:00Z">
        <w:r w:rsidR="003C4799" w:rsidRPr="003C4799">
          <w:rPr>
            <w:i/>
            <w:sz w:val="24"/>
            <w:szCs w:val="24"/>
            <w:rPrChange w:id="2363" w:author="deborah gregg" w:date="2018-08-23T12:28:00Z">
              <w:rPr>
                <w:b/>
                <w:bCs/>
                <w:sz w:val="24"/>
                <w:szCs w:val="24"/>
              </w:rPr>
            </w:rPrChange>
          </w:rPr>
          <w:t>,</w:t>
        </w:r>
        <w:r w:rsidR="003C4799">
          <w:rPr>
            <w:sz w:val="24"/>
            <w:szCs w:val="24"/>
          </w:rPr>
          <w:t xml:space="preserve"> </w:t>
        </w:r>
      </w:ins>
      <w:del w:id="2364" w:author="deborah gregg" w:date="2018-08-23T12:28:00Z">
        <w:r w:rsidRPr="005A4578" w:rsidDel="003C4799">
          <w:rPr>
            <w:sz w:val="24"/>
            <w:szCs w:val="24"/>
          </w:rPr>
          <w:delText>(9260):</w:delText>
        </w:r>
      </w:del>
      <w:r w:rsidRPr="005A4578">
        <w:rPr>
          <w:sz w:val="24"/>
          <w:szCs w:val="24"/>
        </w:rPr>
        <w:t>917–921.</w:t>
      </w:r>
    </w:p>
    <w:p w14:paraId="5C8C70EF" w14:textId="69D76C12" w:rsidR="002F6B4E" w:rsidRPr="005A4578" w:rsidRDefault="00654572" w:rsidP="0008093A">
      <w:pPr>
        <w:spacing w:line="480" w:lineRule="auto"/>
        <w:ind w:left="720" w:hanging="720"/>
        <w:rPr>
          <w:sz w:val="24"/>
          <w:szCs w:val="24"/>
        </w:rPr>
      </w:pPr>
      <w:bookmarkStart w:id="2365" w:name="_bookmark72"/>
      <w:bookmarkEnd w:id="2365"/>
      <w:r w:rsidRPr="005A4578">
        <w:rPr>
          <w:sz w:val="24"/>
          <w:szCs w:val="24"/>
        </w:rPr>
        <w:t>Shkolnikov, V., Mesl</w:t>
      </w:r>
      <w:r w:rsidR="00543EA4" w:rsidRPr="005A4578">
        <w:rPr>
          <w:sz w:val="24"/>
          <w:szCs w:val="24"/>
        </w:rPr>
        <w:t>é</w:t>
      </w:r>
      <w:r w:rsidRPr="005A4578">
        <w:rPr>
          <w:sz w:val="24"/>
          <w:szCs w:val="24"/>
        </w:rPr>
        <w:t xml:space="preserve">, F., </w:t>
      </w:r>
      <w:del w:id="2366" w:author="deborah gregg" w:date="2018-08-20T19:41:00Z">
        <w:r w:rsidRPr="005A4578" w:rsidDel="006E3CC6">
          <w:rPr>
            <w:sz w:val="24"/>
            <w:szCs w:val="24"/>
          </w:rPr>
          <w:delText xml:space="preserve">and </w:delText>
        </w:r>
      </w:del>
      <w:ins w:id="2367" w:author="deborah gregg" w:date="2018-08-20T19:41:00Z">
        <w:r w:rsidR="006E3CC6">
          <w:rPr>
            <w:sz w:val="24"/>
            <w:szCs w:val="24"/>
          </w:rPr>
          <w:t>&amp;</w:t>
        </w:r>
        <w:r w:rsidR="006E3CC6" w:rsidRPr="005A4578">
          <w:rPr>
            <w:sz w:val="24"/>
            <w:szCs w:val="24"/>
          </w:rPr>
          <w:t xml:space="preserve"> </w:t>
        </w:r>
      </w:ins>
      <w:r w:rsidRPr="005A4578">
        <w:rPr>
          <w:sz w:val="24"/>
          <w:szCs w:val="24"/>
        </w:rPr>
        <w:t>Vallin, J. (2012). Data collection, data quality and the history of cause-of-death classification. In</w:t>
      </w:r>
      <w:ins w:id="2368" w:author="deborah gregg" w:date="2018-08-23T12:30:00Z">
        <w:r w:rsidR="008F2395">
          <w:rPr>
            <w:sz w:val="24"/>
            <w:szCs w:val="24"/>
          </w:rPr>
          <w:t xml:space="preserve"> F. </w:t>
        </w:r>
        <w:r w:rsidR="008F2395" w:rsidRPr="005A4578">
          <w:rPr>
            <w:sz w:val="24"/>
            <w:szCs w:val="24"/>
          </w:rPr>
          <w:t>Meslé</w:t>
        </w:r>
        <w:r w:rsidR="008F2395">
          <w:rPr>
            <w:sz w:val="24"/>
            <w:szCs w:val="24"/>
          </w:rPr>
          <w:t xml:space="preserve"> &amp; J. Vallin (Eds.),</w:t>
        </w:r>
      </w:ins>
      <w:r w:rsidRPr="005A4578">
        <w:rPr>
          <w:sz w:val="24"/>
          <w:szCs w:val="24"/>
        </w:rPr>
        <w:t xml:space="preserve"> </w:t>
      </w:r>
      <w:r w:rsidRPr="005A4578">
        <w:rPr>
          <w:i/>
          <w:sz w:val="24"/>
          <w:szCs w:val="24"/>
        </w:rPr>
        <w:t xml:space="preserve">Mortality </w:t>
      </w:r>
      <w:r w:rsidR="006E6DF0" w:rsidRPr="005A4578">
        <w:rPr>
          <w:i/>
          <w:sz w:val="24"/>
          <w:szCs w:val="24"/>
        </w:rPr>
        <w:t xml:space="preserve">and causes of death </w:t>
      </w:r>
      <w:r w:rsidRPr="005A4578">
        <w:rPr>
          <w:i/>
          <w:sz w:val="24"/>
          <w:szCs w:val="24"/>
        </w:rPr>
        <w:t>in 20th-</w:t>
      </w:r>
      <w:r w:rsidR="006E6DF0" w:rsidRPr="005A4578">
        <w:rPr>
          <w:i/>
          <w:sz w:val="24"/>
          <w:szCs w:val="24"/>
        </w:rPr>
        <w:t>cen</w:t>
      </w:r>
      <w:r w:rsidRPr="005A4578">
        <w:rPr>
          <w:i/>
          <w:sz w:val="24"/>
          <w:szCs w:val="24"/>
        </w:rPr>
        <w:t>tury Ukraine</w:t>
      </w:r>
      <w:ins w:id="2369" w:author="deborah gregg" w:date="2018-08-23T12:31:00Z">
        <w:r w:rsidR="006E6DF0">
          <w:rPr>
            <w:i/>
            <w:sz w:val="24"/>
            <w:szCs w:val="24"/>
          </w:rPr>
          <w:t xml:space="preserve"> </w:t>
        </w:r>
        <w:r w:rsidR="006E6DF0">
          <w:rPr>
            <w:sz w:val="24"/>
            <w:szCs w:val="24"/>
          </w:rPr>
          <w:t>(Demographic Research Monograph,</w:t>
        </w:r>
      </w:ins>
      <w:del w:id="2370" w:author="deborah gregg" w:date="2018-08-23T12:32:00Z">
        <w:r w:rsidRPr="005A4578" w:rsidDel="006E6DF0">
          <w:rPr>
            <w:sz w:val="24"/>
            <w:szCs w:val="24"/>
          </w:rPr>
          <w:delText>,</w:delText>
        </w:r>
      </w:del>
      <w:r w:rsidRPr="005A4578">
        <w:rPr>
          <w:sz w:val="24"/>
          <w:szCs w:val="24"/>
        </w:rPr>
        <w:t xml:space="preserve"> </w:t>
      </w:r>
      <w:ins w:id="2371" w:author="deborah gregg" w:date="2018-08-23T16:16:00Z">
        <w:r w:rsidR="0023072E">
          <w:rPr>
            <w:sz w:val="24"/>
            <w:szCs w:val="24"/>
          </w:rPr>
          <w:t>K. George, Trans.,</w:t>
        </w:r>
        <w:r w:rsidR="0023072E" w:rsidRPr="005A4578">
          <w:rPr>
            <w:sz w:val="24"/>
            <w:szCs w:val="24"/>
          </w:rPr>
          <w:t xml:space="preserve"> </w:t>
        </w:r>
      </w:ins>
      <w:r w:rsidRPr="005A4578">
        <w:rPr>
          <w:sz w:val="24"/>
          <w:szCs w:val="24"/>
        </w:rPr>
        <w:t>p</w:t>
      </w:r>
      <w:ins w:id="2372" w:author="deborah gregg" w:date="2018-08-23T12:31:00Z">
        <w:r w:rsidR="006E6DF0">
          <w:rPr>
            <w:sz w:val="24"/>
            <w:szCs w:val="24"/>
          </w:rPr>
          <w:t>p.</w:t>
        </w:r>
      </w:ins>
      <w:del w:id="2373" w:author="deborah gregg" w:date="2018-08-23T12:31:00Z">
        <w:r w:rsidRPr="005A4578" w:rsidDel="006E6DF0">
          <w:rPr>
            <w:sz w:val="24"/>
            <w:szCs w:val="24"/>
          </w:rPr>
          <w:delText>ages</w:delText>
        </w:r>
      </w:del>
      <w:r w:rsidRPr="005A4578">
        <w:rPr>
          <w:sz w:val="24"/>
          <w:szCs w:val="24"/>
        </w:rPr>
        <w:t xml:space="preserve"> 121–130</w:t>
      </w:r>
      <w:ins w:id="2374" w:author="deborah gregg" w:date="2018-08-23T12:32:00Z">
        <w:r w:rsidR="006E6DF0">
          <w:rPr>
            <w:sz w:val="24"/>
            <w:szCs w:val="24"/>
          </w:rPr>
          <w:t>)</w:t>
        </w:r>
      </w:ins>
      <w:r w:rsidRPr="005A4578">
        <w:rPr>
          <w:sz w:val="24"/>
          <w:szCs w:val="24"/>
        </w:rPr>
        <w:t xml:space="preserve">. </w:t>
      </w:r>
      <w:ins w:id="2375" w:author="Laura Tesch" w:date="2018-09-26T12:39:00Z">
        <w:r w:rsidR="00304FDC">
          <w:rPr>
            <w:sz w:val="24"/>
            <w:szCs w:val="24"/>
          </w:rPr>
          <w:t xml:space="preserve">Dordrecht, the Netherlands: </w:t>
        </w:r>
      </w:ins>
      <w:r w:rsidRPr="005A4578">
        <w:rPr>
          <w:sz w:val="24"/>
          <w:szCs w:val="24"/>
        </w:rPr>
        <w:t>Springer.</w:t>
      </w:r>
      <w:ins w:id="2376" w:author="deborah gregg" w:date="2018-08-23T12:30:00Z">
        <w:r w:rsidR="008F2395">
          <w:rPr>
            <w:sz w:val="24"/>
            <w:szCs w:val="24"/>
          </w:rPr>
          <w:t xml:space="preserve"> </w:t>
        </w:r>
      </w:ins>
    </w:p>
    <w:p w14:paraId="12D557BE" w14:textId="256DEF71" w:rsidR="002F6B4E" w:rsidRPr="005A4578" w:rsidRDefault="00654572" w:rsidP="0008093A">
      <w:pPr>
        <w:pStyle w:val="BodyText"/>
        <w:spacing w:line="480" w:lineRule="auto"/>
        <w:ind w:left="720" w:hanging="720"/>
        <w:rPr>
          <w:sz w:val="24"/>
          <w:szCs w:val="24"/>
        </w:rPr>
      </w:pPr>
      <w:bookmarkStart w:id="2377" w:name="_bookmark73"/>
      <w:bookmarkEnd w:id="2377"/>
      <w:r w:rsidRPr="005A4578">
        <w:rPr>
          <w:sz w:val="24"/>
          <w:szCs w:val="24"/>
        </w:rPr>
        <w:t xml:space="preserve">Shkolnikov, V. M., Andreev, E. </w:t>
      </w:r>
      <w:ins w:id="2378" w:author="deborah gregg" w:date="2018-08-23T12:35:00Z">
        <w:r w:rsidR="00570312">
          <w:rPr>
            <w:sz w:val="24"/>
            <w:szCs w:val="24"/>
          </w:rPr>
          <w:t>M</w:t>
        </w:r>
      </w:ins>
      <w:del w:id="2379" w:author="deborah gregg" w:date="2018-08-23T12:35:00Z">
        <w:r w:rsidRPr="005A4578" w:rsidDel="00570312">
          <w:rPr>
            <w:sz w:val="24"/>
            <w:szCs w:val="24"/>
          </w:rPr>
          <w:delText>E</w:delText>
        </w:r>
      </w:del>
      <w:r w:rsidRPr="005A4578">
        <w:rPr>
          <w:sz w:val="24"/>
          <w:szCs w:val="24"/>
        </w:rPr>
        <w:t xml:space="preserve">., </w:t>
      </w:r>
      <w:del w:id="2380" w:author="deborah gregg" w:date="2018-08-20T19:41:00Z">
        <w:r w:rsidRPr="005A4578" w:rsidDel="006E3CC6">
          <w:rPr>
            <w:sz w:val="24"/>
            <w:szCs w:val="24"/>
          </w:rPr>
          <w:delText xml:space="preserve">and </w:delText>
        </w:r>
      </w:del>
      <w:ins w:id="2381" w:author="deborah gregg" w:date="2018-08-20T19:41:00Z">
        <w:r w:rsidR="006E3CC6">
          <w:rPr>
            <w:sz w:val="24"/>
            <w:szCs w:val="24"/>
          </w:rPr>
          <w:t>&amp;</w:t>
        </w:r>
        <w:r w:rsidR="006E3CC6" w:rsidRPr="005A4578">
          <w:rPr>
            <w:sz w:val="24"/>
            <w:szCs w:val="24"/>
          </w:rPr>
          <w:t xml:space="preserve"> </w:t>
        </w:r>
      </w:ins>
      <w:r w:rsidRPr="005A4578">
        <w:rPr>
          <w:sz w:val="24"/>
          <w:szCs w:val="24"/>
        </w:rPr>
        <w:t>Begun, A. Z. (2003). Gini coefficient</w:t>
      </w:r>
      <w:r w:rsidR="002E0594" w:rsidRPr="005A4578">
        <w:rPr>
          <w:sz w:val="24"/>
          <w:szCs w:val="24"/>
        </w:rPr>
        <w:t xml:space="preserve"> as a life table function: </w:t>
      </w:r>
      <w:r w:rsidR="00066256" w:rsidRPr="005A4578">
        <w:rPr>
          <w:sz w:val="24"/>
          <w:szCs w:val="24"/>
        </w:rPr>
        <w:t xml:space="preserve">Computation </w:t>
      </w:r>
      <w:r w:rsidRPr="005A4578">
        <w:rPr>
          <w:sz w:val="24"/>
          <w:szCs w:val="24"/>
        </w:rPr>
        <w:t xml:space="preserve">from discrete data, decomposition of differences and empirical examples. </w:t>
      </w:r>
      <w:r w:rsidRPr="005A4578">
        <w:rPr>
          <w:i/>
          <w:sz w:val="24"/>
          <w:szCs w:val="24"/>
        </w:rPr>
        <w:t>Demographic Research</w:t>
      </w:r>
      <w:r w:rsidRPr="00570312">
        <w:rPr>
          <w:i/>
          <w:sz w:val="24"/>
          <w:szCs w:val="24"/>
          <w:rPrChange w:id="2382" w:author="deborah gregg" w:date="2018-08-23T12:35:00Z">
            <w:rPr>
              <w:b/>
              <w:bCs/>
              <w:sz w:val="24"/>
              <w:szCs w:val="24"/>
            </w:rPr>
          </w:rPrChange>
        </w:rPr>
        <w:t>, 8</w:t>
      </w:r>
      <w:r w:rsidRPr="005A4578">
        <w:rPr>
          <w:sz w:val="24"/>
          <w:szCs w:val="24"/>
        </w:rPr>
        <w:t>(</w:t>
      </w:r>
      <w:ins w:id="2383" w:author="deborah gregg" w:date="2018-08-23T12:35:00Z">
        <w:r w:rsidR="00570312">
          <w:rPr>
            <w:sz w:val="24"/>
            <w:szCs w:val="24"/>
          </w:rPr>
          <w:t>article</w:t>
        </w:r>
      </w:ins>
      <w:r w:rsidRPr="005A4578">
        <w:rPr>
          <w:sz w:val="24"/>
          <w:szCs w:val="24"/>
        </w:rPr>
        <w:t>11)</w:t>
      </w:r>
      <w:ins w:id="2384" w:author="deborah gregg" w:date="2018-08-23T12:35:00Z">
        <w:r w:rsidR="00570312">
          <w:rPr>
            <w:sz w:val="24"/>
            <w:szCs w:val="24"/>
          </w:rPr>
          <w:t xml:space="preserve">, </w:t>
        </w:r>
      </w:ins>
      <w:del w:id="2385" w:author="deborah gregg" w:date="2018-08-23T12:35:00Z">
        <w:r w:rsidRPr="005A4578" w:rsidDel="00570312">
          <w:rPr>
            <w:sz w:val="24"/>
            <w:szCs w:val="24"/>
          </w:rPr>
          <w:delText>:</w:delText>
        </w:r>
      </w:del>
      <w:r w:rsidRPr="005A4578">
        <w:rPr>
          <w:sz w:val="24"/>
          <w:szCs w:val="24"/>
        </w:rPr>
        <w:t>305–358.</w:t>
      </w:r>
      <w:ins w:id="2386" w:author="deborah gregg" w:date="2018-08-23T12:34:00Z">
        <w:r w:rsidR="00570312">
          <w:rPr>
            <w:sz w:val="24"/>
            <w:szCs w:val="24"/>
          </w:rPr>
          <w:t xml:space="preserve"> </w:t>
        </w:r>
      </w:ins>
      <w:ins w:id="2387" w:author="deborah gregg" w:date="2018-08-23T12:35:00Z">
        <w:r w:rsidR="00570312">
          <w:rPr>
            <w:sz w:val="24"/>
            <w:szCs w:val="24"/>
          </w:rPr>
          <w:t>https://doi.org/</w:t>
        </w:r>
        <w:r w:rsidR="00570312" w:rsidRPr="00570312">
          <w:rPr>
            <w:sz w:val="24"/>
            <w:szCs w:val="24"/>
          </w:rPr>
          <w:t>10.4054/DemRes.2003.8.11</w:t>
        </w:r>
        <w:r w:rsidR="00570312">
          <w:rPr>
            <w:sz w:val="24"/>
            <w:szCs w:val="24"/>
          </w:rPr>
          <w:t xml:space="preserve"> </w:t>
        </w:r>
      </w:ins>
    </w:p>
    <w:p w14:paraId="4D641C9D" w14:textId="27FBCEE8" w:rsidR="002F6B4E" w:rsidRPr="005A4578" w:rsidRDefault="00654572" w:rsidP="0008093A">
      <w:pPr>
        <w:pStyle w:val="BodyText"/>
        <w:spacing w:line="480" w:lineRule="auto"/>
        <w:ind w:left="720" w:hanging="720"/>
        <w:rPr>
          <w:sz w:val="24"/>
          <w:szCs w:val="24"/>
        </w:rPr>
      </w:pPr>
      <w:bookmarkStart w:id="2388" w:name="_bookmark74"/>
      <w:bookmarkEnd w:id="2388"/>
      <w:r w:rsidRPr="005A4578">
        <w:rPr>
          <w:sz w:val="24"/>
          <w:szCs w:val="24"/>
        </w:rPr>
        <w:t>Shkolnikov, V. M., Andreev, E. M., Jasilionis, D., Leinsalu,</w:t>
      </w:r>
      <w:r w:rsidR="001E6567">
        <w:rPr>
          <w:sz w:val="24"/>
          <w:szCs w:val="24"/>
        </w:rPr>
        <w:t xml:space="preserve"> </w:t>
      </w:r>
      <w:r w:rsidRPr="005A4578">
        <w:rPr>
          <w:sz w:val="24"/>
          <w:szCs w:val="24"/>
        </w:rPr>
        <w:t>M.,</w:t>
      </w:r>
      <w:r w:rsidR="001E6567">
        <w:rPr>
          <w:sz w:val="24"/>
          <w:szCs w:val="24"/>
        </w:rPr>
        <w:t xml:space="preserve"> </w:t>
      </w:r>
      <w:r w:rsidRPr="005A4578">
        <w:rPr>
          <w:sz w:val="24"/>
          <w:szCs w:val="24"/>
        </w:rPr>
        <w:t>Antonova,</w:t>
      </w:r>
      <w:r w:rsidR="001E6567">
        <w:rPr>
          <w:sz w:val="24"/>
          <w:szCs w:val="24"/>
        </w:rPr>
        <w:t xml:space="preserve"> </w:t>
      </w:r>
      <w:r w:rsidRPr="005A4578">
        <w:rPr>
          <w:sz w:val="24"/>
          <w:szCs w:val="24"/>
        </w:rPr>
        <w:t>O. I.,</w:t>
      </w:r>
      <w:r w:rsidR="001E6567">
        <w:rPr>
          <w:sz w:val="24"/>
          <w:szCs w:val="24"/>
        </w:rPr>
        <w:t xml:space="preserve"> </w:t>
      </w:r>
      <w:del w:id="2389" w:author="deborah gregg" w:date="2018-08-20T19:41:00Z">
        <w:r w:rsidRPr="005A4578" w:rsidDel="006E3CC6">
          <w:rPr>
            <w:sz w:val="24"/>
            <w:szCs w:val="24"/>
          </w:rPr>
          <w:delText xml:space="preserve">and </w:delText>
        </w:r>
      </w:del>
      <w:ins w:id="2390" w:author="deborah gregg" w:date="2018-08-20T19:41:00Z">
        <w:r w:rsidR="006E3CC6">
          <w:rPr>
            <w:sz w:val="24"/>
            <w:szCs w:val="24"/>
          </w:rPr>
          <w:t>&amp;</w:t>
        </w:r>
        <w:r w:rsidR="006E3CC6" w:rsidRPr="005A4578">
          <w:rPr>
            <w:sz w:val="24"/>
            <w:szCs w:val="24"/>
          </w:rPr>
          <w:t xml:space="preserve"> </w:t>
        </w:r>
      </w:ins>
      <w:r w:rsidRPr="005A4578">
        <w:rPr>
          <w:sz w:val="24"/>
          <w:szCs w:val="24"/>
        </w:rPr>
        <w:t>McKee,</w:t>
      </w:r>
      <w:r w:rsidR="001E6567">
        <w:rPr>
          <w:sz w:val="24"/>
          <w:szCs w:val="24"/>
        </w:rPr>
        <w:t xml:space="preserve"> </w:t>
      </w:r>
      <w:r w:rsidRPr="005A4578">
        <w:rPr>
          <w:sz w:val="24"/>
          <w:szCs w:val="24"/>
        </w:rPr>
        <w:t xml:space="preserve">M. (2006). The changing relation between education and life expectancy in central and eastern </w:t>
      </w:r>
      <w:r w:rsidR="002E0594" w:rsidRPr="005A4578">
        <w:rPr>
          <w:sz w:val="24"/>
          <w:szCs w:val="24"/>
        </w:rPr>
        <w:t>E</w:t>
      </w:r>
      <w:r w:rsidRPr="005A4578">
        <w:rPr>
          <w:sz w:val="24"/>
          <w:szCs w:val="24"/>
        </w:rPr>
        <w:t xml:space="preserve">urope in the 1990s. </w:t>
      </w:r>
      <w:r w:rsidRPr="005A4578">
        <w:rPr>
          <w:i/>
          <w:sz w:val="24"/>
          <w:szCs w:val="24"/>
        </w:rPr>
        <w:t>Journal of Epidemiology &amp; Community Health</w:t>
      </w:r>
      <w:r w:rsidRPr="00CB12D2">
        <w:rPr>
          <w:i/>
          <w:sz w:val="24"/>
          <w:szCs w:val="24"/>
          <w:rPrChange w:id="2391" w:author="deborah gregg" w:date="2018-08-23T12:41:00Z">
            <w:rPr>
              <w:b/>
              <w:bCs/>
              <w:sz w:val="24"/>
              <w:szCs w:val="24"/>
            </w:rPr>
          </w:rPrChange>
        </w:rPr>
        <w:t>, 60</w:t>
      </w:r>
      <w:ins w:id="2392" w:author="deborah gregg" w:date="2018-08-23T12:41:00Z">
        <w:r w:rsidR="00CB12D2" w:rsidRPr="00CB12D2">
          <w:rPr>
            <w:i/>
            <w:sz w:val="24"/>
            <w:szCs w:val="24"/>
            <w:rPrChange w:id="2393" w:author="deborah gregg" w:date="2018-08-23T12:41:00Z">
              <w:rPr>
                <w:b/>
                <w:bCs/>
                <w:sz w:val="24"/>
                <w:szCs w:val="24"/>
              </w:rPr>
            </w:rPrChange>
          </w:rPr>
          <w:t>,</w:t>
        </w:r>
        <w:r w:rsidR="00CB12D2">
          <w:rPr>
            <w:sz w:val="24"/>
            <w:szCs w:val="24"/>
          </w:rPr>
          <w:t xml:space="preserve"> </w:t>
        </w:r>
      </w:ins>
      <w:del w:id="2394" w:author="deborah gregg" w:date="2018-08-23T12:41:00Z">
        <w:r w:rsidRPr="005A4578" w:rsidDel="00CB12D2">
          <w:rPr>
            <w:sz w:val="24"/>
            <w:szCs w:val="24"/>
          </w:rPr>
          <w:delText>(10):</w:delText>
        </w:r>
      </w:del>
      <w:r w:rsidRPr="005A4578">
        <w:rPr>
          <w:sz w:val="24"/>
          <w:szCs w:val="24"/>
        </w:rPr>
        <w:t>875–881.</w:t>
      </w:r>
    </w:p>
    <w:p w14:paraId="14AA9904" w14:textId="023D5B53" w:rsidR="002F6B4E" w:rsidRPr="005A4578" w:rsidRDefault="00654572" w:rsidP="0008093A">
      <w:pPr>
        <w:pStyle w:val="BodyText"/>
        <w:spacing w:line="480" w:lineRule="auto"/>
        <w:ind w:left="720" w:hanging="720"/>
        <w:rPr>
          <w:sz w:val="24"/>
          <w:szCs w:val="24"/>
        </w:rPr>
      </w:pPr>
      <w:bookmarkStart w:id="2395" w:name="_bookmark75"/>
      <w:bookmarkEnd w:id="2395"/>
      <w:r w:rsidRPr="005A4578">
        <w:rPr>
          <w:sz w:val="24"/>
          <w:szCs w:val="24"/>
        </w:rPr>
        <w:lastRenderedPageBreak/>
        <w:t xml:space="preserve">Shkolnikov, V. M., Andreev, E. M., Zhang, Z., Oeppen, J., </w:t>
      </w:r>
      <w:del w:id="2396" w:author="deborah gregg" w:date="2018-08-20T19:41:00Z">
        <w:r w:rsidRPr="005A4578" w:rsidDel="006E3CC6">
          <w:rPr>
            <w:sz w:val="24"/>
            <w:szCs w:val="24"/>
          </w:rPr>
          <w:delText xml:space="preserve">and </w:delText>
        </w:r>
      </w:del>
      <w:ins w:id="2397" w:author="deborah gregg" w:date="2018-08-20T19:41:00Z">
        <w:r w:rsidR="006E3CC6">
          <w:rPr>
            <w:sz w:val="24"/>
            <w:szCs w:val="24"/>
          </w:rPr>
          <w:t>&amp;</w:t>
        </w:r>
        <w:r w:rsidR="006E3CC6" w:rsidRPr="005A4578">
          <w:rPr>
            <w:sz w:val="24"/>
            <w:szCs w:val="24"/>
          </w:rPr>
          <w:t xml:space="preserve"> </w:t>
        </w:r>
      </w:ins>
      <w:r w:rsidRPr="005A4578">
        <w:rPr>
          <w:sz w:val="24"/>
          <w:szCs w:val="24"/>
        </w:rPr>
        <w:t xml:space="preserve">Vaupel, J. W. (2011). Losses of expected lifetime in the United States and other developed countries: </w:t>
      </w:r>
      <w:r w:rsidR="00066256" w:rsidRPr="005A4578">
        <w:rPr>
          <w:sz w:val="24"/>
          <w:szCs w:val="24"/>
        </w:rPr>
        <w:t xml:space="preserve">Methods </w:t>
      </w:r>
      <w:r w:rsidRPr="005A4578">
        <w:rPr>
          <w:sz w:val="24"/>
          <w:szCs w:val="24"/>
        </w:rPr>
        <w:t xml:space="preserve">and empirical analyses. </w:t>
      </w:r>
      <w:r w:rsidRPr="005A4578">
        <w:rPr>
          <w:i/>
          <w:sz w:val="24"/>
          <w:szCs w:val="24"/>
        </w:rPr>
        <w:t>Demography</w:t>
      </w:r>
      <w:r w:rsidRPr="00CB12D2">
        <w:rPr>
          <w:i/>
          <w:sz w:val="24"/>
          <w:szCs w:val="24"/>
          <w:rPrChange w:id="2398" w:author="deborah gregg" w:date="2018-08-23T12:41:00Z">
            <w:rPr>
              <w:b/>
              <w:bCs/>
              <w:sz w:val="24"/>
              <w:szCs w:val="24"/>
            </w:rPr>
          </w:rPrChange>
        </w:rPr>
        <w:t>, 48</w:t>
      </w:r>
      <w:ins w:id="2399" w:author="deborah gregg" w:date="2018-08-23T12:41:00Z">
        <w:r w:rsidR="00CB12D2" w:rsidRPr="00CB12D2">
          <w:rPr>
            <w:i/>
            <w:sz w:val="24"/>
            <w:szCs w:val="24"/>
            <w:rPrChange w:id="2400" w:author="deborah gregg" w:date="2018-08-23T12:41:00Z">
              <w:rPr>
                <w:b/>
                <w:bCs/>
                <w:sz w:val="24"/>
                <w:szCs w:val="24"/>
              </w:rPr>
            </w:rPrChange>
          </w:rPr>
          <w:t>,</w:t>
        </w:r>
        <w:r w:rsidR="00CB12D2">
          <w:rPr>
            <w:sz w:val="24"/>
            <w:szCs w:val="24"/>
          </w:rPr>
          <w:t xml:space="preserve"> </w:t>
        </w:r>
      </w:ins>
      <w:del w:id="2401" w:author="deborah gregg" w:date="2018-08-23T12:41:00Z">
        <w:r w:rsidRPr="005A4578" w:rsidDel="00CB12D2">
          <w:rPr>
            <w:sz w:val="24"/>
            <w:szCs w:val="24"/>
          </w:rPr>
          <w:delText>(1):</w:delText>
        </w:r>
      </w:del>
      <w:r w:rsidRPr="005A4578">
        <w:rPr>
          <w:sz w:val="24"/>
          <w:szCs w:val="24"/>
        </w:rPr>
        <w:t>211–239.</w:t>
      </w:r>
    </w:p>
    <w:p w14:paraId="6FBCEA18" w14:textId="06E525BF" w:rsidR="002F6B4E" w:rsidRPr="005A4578" w:rsidRDefault="00654572" w:rsidP="0008093A">
      <w:pPr>
        <w:spacing w:line="480" w:lineRule="auto"/>
        <w:ind w:left="720" w:hanging="720"/>
        <w:rPr>
          <w:sz w:val="24"/>
          <w:szCs w:val="24"/>
        </w:rPr>
      </w:pPr>
      <w:bookmarkStart w:id="2402" w:name="_bookmark76"/>
      <w:bookmarkEnd w:id="2402"/>
      <w:r w:rsidRPr="005A4578">
        <w:rPr>
          <w:sz w:val="24"/>
          <w:szCs w:val="24"/>
        </w:rPr>
        <w:t>Smits, J.</w:t>
      </w:r>
      <w:ins w:id="2403" w:author="deborah gregg" w:date="2018-08-20T19:41:00Z">
        <w:r w:rsidR="006E3CC6">
          <w:rPr>
            <w:sz w:val="24"/>
            <w:szCs w:val="24"/>
          </w:rPr>
          <w:t>,</w:t>
        </w:r>
      </w:ins>
      <w:r w:rsidRPr="005A4578">
        <w:rPr>
          <w:sz w:val="24"/>
          <w:szCs w:val="24"/>
        </w:rPr>
        <w:t xml:space="preserve"> </w:t>
      </w:r>
      <w:del w:id="2404" w:author="deborah gregg" w:date="2018-08-20T19:41:00Z">
        <w:r w:rsidRPr="005A4578" w:rsidDel="006E3CC6">
          <w:rPr>
            <w:sz w:val="24"/>
            <w:szCs w:val="24"/>
          </w:rPr>
          <w:delText xml:space="preserve">and </w:delText>
        </w:r>
      </w:del>
      <w:ins w:id="2405" w:author="deborah gregg" w:date="2018-08-20T19:41:00Z">
        <w:r w:rsidR="006E3CC6">
          <w:rPr>
            <w:sz w:val="24"/>
            <w:szCs w:val="24"/>
          </w:rPr>
          <w:t>&amp;</w:t>
        </w:r>
        <w:r w:rsidR="006E3CC6" w:rsidRPr="005A4578">
          <w:rPr>
            <w:sz w:val="24"/>
            <w:szCs w:val="24"/>
          </w:rPr>
          <w:t xml:space="preserve"> </w:t>
        </w:r>
      </w:ins>
      <w:r w:rsidRPr="005A4578">
        <w:rPr>
          <w:sz w:val="24"/>
          <w:szCs w:val="24"/>
        </w:rPr>
        <w:t xml:space="preserve">Monden, C. (2009). Length of life inequality around the globe. </w:t>
      </w:r>
      <w:r w:rsidRPr="005A4578">
        <w:rPr>
          <w:i/>
          <w:sz w:val="24"/>
          <w:szCs w:val="24"/>
        </w:rPr>
        <w:t>Social Science &amp; Medicine</w:t>
      </w:r>
      <w:r w:rsidRPr="00CB12D2">
        <w:rPr>
          <w:i/>
          <w:sz w:val="24"/>
          <w:szCs w:val="24"/>
          <w:rPrChange w:id="2406" w:author="deborah gregg" w:date="2018-08-23T12:41:00Z">
            <w:rPr>
              <w:b/>
              <w:bCs/>
              <w:sz w:val="24"/>
              <w:szCs w:val="24"/>
            </w:rPr>
          </w:rPrChange>
        </w:rPr>
        <w:t>, 68</w:t>
      </w:r>
      <w:ins w:id="2407" w:author="deborah gregg" w:date="2018-08-23T12:41:00Z">
        <w:r w:rsidR="00CB12D2" w:rsidRPr="00CB12D2">
          <w:rPr>
            <w:i/>
            <w:sz w:val="24"/>
            <w:szCs w:val="24"/>
            <w:rPrChange w:id="2408" w:author="deborah gregg" w:date="2018-08-23T12:41:00Z">
              <w:rPr>
                <w:b/>
                <w:bCs/>
                <w:sz w:val="24"/>
                <w:szCs w:val="24"/>
              </w:rPr>
            </w:rPrChange>
          </w:rPr>
          <w:t>,</w:t>
        </w:r>
        <w:r w:rsidR="00CB12D2">
          <w:rPr>
            <w:sz w:val="24"/>
            <w:szCs w:val="24"/>
          </w:rPr>
          <w:t xml:space="preserve"> </w:t>
        </w:r>
      </w:ins>
      <w:del w:id="2409" w:author="deborah gregg" w:date="2018-08-23T12:41:00Z">
        <w:r w:rsidRPr="005A4578" w:rsidDel="00CB12D2">
          <w:rPr>
            <w:sz w:val="24"/>
            <w:szCs w:val="24"/>
          </w:rPr>
          <w:delText>(6):</w:delText>
        </w:r>
      </w:del>
      <w:r w:rsidRPr="005A4578">
        <w:rPr>
          <w:sz w:val="24"/>
          <w:szCs w:val="24"/>
        </w:rPr>
        <w:t>1114–1123.</w:t>
      </w:r>
    </w:p>
    <w:p w14:paraId="3D6D8B09" w14:textId="1FE5B269" w:rsidR="002F6B4E" w:rsidRPr="005A4578" w:rsidRDefault="00654572" w:rsidP="0008093A">
      <w:pPr>
        <w:pStyle w:val="BodyText"/>
        <w:spacing w:line="480" w:lineRule="auto"/>
        <w:ind w:left="720" w:hanging="720"/>
        <w:rPr>
          <w:sz w:val="24"/>
          <w:szCs w:val="24"/>
        </w:rPr>
      </w:pPr>
      <w:bookmarkStart w:id="2410" w:name="_bookmark77"/>
      <w:bookmarkEnd w:id="2410"/>
      <w:r w:rsidRPr="005A4578">
        <w:rPr>
          <w:sz w:val="24"/>
          <w:szCs w:val="24"/>
        </w:rPr>
        <w:t xml:space="preserve">Timonin, S., Danilova, I., Andreev, E., </w:t>
      </w:r>
      <w:del w:id="2411" w:author="deborah gregg" w:date="2018-08-20T19:41:00Z">
        <w:r w:rsidRPr="005A4578" w:rsidDel="006E3CC6">
          <w:rPr>
            <w:sz w:val="24"/>
            <w:szCs w:val="24"/>
          </w:rPr>
          <w:delText xml:space="preserve">and </w:delText>
        </w:r>
      </w:del>
      <w:ins w:id="2412" w:author="deborah gregg" w:date="2018-08-20T19:41:00Z">
        <w:r w:rsidR="006E3CC6">
          <w:rPr>
            <w:sz w:val="24"/>
            <w:szCs w:val="24"/>
          </w:rPr>
          <w:t>&amp;</w:t>
        </w:r>
        <w:r w:rsidR="006E3CC6" w:rsidRPr="005A4578">
          <w:rPr>
            <w:sz w:val="24"/>
            <w:szCs w:val="24"/>
          </w:rPr>
          <w:t xml:space="preserve"> </w:t>
        </w:r>
      </w:ins>
      <w:r w:rsidRPr="005A4578">
        <w:rPr>
          <w:sz w:val="24"/>
          <w:szCs w:val="24"/>
        </w:rPr>
        <w:t xml:space="preserve">Shkolnikov, V. M. (2017). Recent </w:t>
      </w:r>
      <w:r w:rsidR="00066256" w:rsidRPr="005A4578">
        <w:rPr>
          <w:sz w:val="24"/>
          <w:szCs w:val="24"/>
        </w:rPr>
        <w:t>mortality trend reve</w:t>
      </w:r>
      <w:r w:rsidRPr="005A4578">
        <w:rPr>
          <w:sz w:val="24"/>
          <w:szCs w:val="24"/>
        </w:rPr>
        <w:t xml:space="preserve">rsal in Russia: Are </w:t>
      </w:r>
      <w:r w:rsidR="00066256" w:rsidRPr="005A4578">
        <w:rPr>
          <w:sz w:val="24"/>
          <w:szCs w:val="24"/>
        </w:rPr>
        <w:t>regions following the same tempo</w:t>
      </w:r>
      <w:r w:rsidRPr="005A4578">
        <w:rPr>
          <w:sz w:val="24"/>
          <w:szCs w:val="24"/>
        </w:rPr>
        <w:t xml:space="preserve">? </w:t>
      </w:r>
      <w:r w:rsidRPr="005A4578">
        <w:rPr>
          <w:i/>
          <w:sz w:val="24"/>
          <w:szCs w:val="24"/>
        </w:rPr>
        <w:t>European Journal of Population</w:t>
      </w:r>
      <w:r w:rsidRPr="00CB12D2">
        <w:rPr>
          <w:i/>
          <w:sz w:val="24"/>
          <w:szCs w:val="24"/>
          <w:rPrChange w:id="2413" w:author="deborah gregg" w:date="2018-08-23T12:42:00Z">
            <w:rPr>
              <w:b/>
              <w:bCs/>
              <w:sz w:val="24"/>
              <w:szCs w:val="24"/>
            </w:rPr>
          </w:rPrChange>
        </w:rPr>
        <w:t>, 33</w:t>
      </w:r>
      <w:ins w:id="2414" w:author="deborah gregg" w:date="2018-08-23T12:42:00Z">
        <w:r w:rsidR="00CB12D2" w:rsidRPr="00CB12D2">
          <w:rPr>
            <w:i/>
            <w:sz w:val="24"/>
            <w:szCs w:val="24"/>
            <w:rPrChange w:id="2415" w:author="deborah gregg" w:date="2018-08-23T12:42:00Z">
              <w:rPr>
                <w:b/>
                <w:bCs/>
                <w:sz w:val="24"/>
                <w:szCs w:val="24"/>
              </w:rPr>
            </w:rPrChange>
          </w:rPr>
          <w:t>,</w:t>
        </w:r>
        <w:r w:rsidR="00CB12D2">
          <w:rPr>
            <w:sz w:val="24"/>
            <w:szCs w:val="24"/>
          </w:rPr>
          <w:t xml:space="preserve"> </w:t>
        </w:r>
      </w:ins>
      <w:del w:id="2416" w:author="deborah gregg" w:date="2018-08-23T12:42:00Z">
        <w:r w:rsidRPr="005A4578" w:rsidDel="00CB12D2">
          <w:rPr>
            <w:sz w:val="24"/>
            <w:szCs w:val="24"/>
          </w:rPr>
          <w:delText>(5):</w:delText>
        </w:r>
      </w:del>
      <w:r w:rsidRPr="005A4578">
        <w:rPr>
          <w:sz w:val="24"/>
          <w:szCs w:val="24"/>
        </w:rPr>
        <w:t>733–763.</w:t>
      </w:r>
    </w:p>
    <w:p w14:paraId="2E7BBCE6" w14:textId="1A9F6F67" w:rsidR="002F6B4E" w:rsidRPr="005A4578" w:rsidRDefault="00654572" w:rsidP="0008093A">
      <w:pPr>
        <w:pStyle w:val="BodyText"/>
        <w:spacing w:line="480" w:lineRule="auto"/>
        <w:ind w:left="720" w:hanging="720"/>
        <w:rPr>
          <w:sz w:val="24"/>
          <w:szCs w:val="24"/>
        </w:rPr>
      </w:pPr>
      <w:bookmarkStart w:id="2417" w:name="_bookmark78"/>
      <w:bookmarkEnd w:id="2417"/>
      <w:r w:rsidRPr="005A4578">
        <w:rPr>
          <w:sz w:val="24"/>
          <w:szCs w:val="24"/>
        </w:rPr>
        <w:t>Trias-Llim</w:t>
      </w:r>
      <w:r w:rsidR="00543EA4" w:rsidRPr="005A4578">
        <w:rPr>
          <w:sz w:val="24"/>
          <w:szCs w:val="24"/>
        </w:rPr>
        <w:t>ó</w:t>
      </w:r>
      <w:r w:rsidRPr="005A4578">
        <w:rPr>
          <w:sz w:val="24"/>
          <w:szCs w:val="24"/>
        </w:rPr>
        <w:t>s,</w:t>
      </w:r>
      <w:r w:rsidR="001E6567">
        <w:rPr>
          <w:sz w:val="24"/>
          <w:szCs w:val="24"/>
        </w:rPr>
        <w:t xml:space="preserve"> </w:t>
      </w:r>
      <w:r w:rsidRPr="005A4578">
        <w:rPr>
          <w:sz w:val="24"/>
          <w:szCs w:val="24"/>
        </w:rPr>
        <w:t>S.,</w:t>
      </w:r>
      <w:r w:rsidR="001E6567">
        <w:rPr>
          <w:sz w:val="24"/>
          <w:szCs w:val="24"/>
        </w:rPr>
        <w:t xml:space="preserve"> </w:t>
      </w:r>
      <w:r w:rsidRPr="005A4578">
        <w:rPr>
          <w:sz w:val="24"/>
          <w:szCs w:val="24"/>
        </w:rPr>
        <w:t>Kunst,</w:t>
      </w:r>
      <w:r w:rsidR="001E6567">
        <w:rPr>
          <w:sz w:val="24"/>
          <w:szCs w:val="24"/>
        </w:rPr>
        <w:t xml:space="preserve"> </w:t>
      </w:r>
      <w:r w:rsidRPr="005A4578">
        <w:rPr>
          <w:sz w:val="24"/>
          <w:szCs w:val="24"/>
        </w:rPr>
        <w:t>A.</w:t>
      </w:r>
      <w:r w:rsidR="001E6567">
        <w:rPr>
          <w:sz w:val="24"/>
          <w:szCs w:val="24"/>
        </w:rPr>
        <w:t xml:space="preserve"> </w:t>
      </w:r>
      <w:r w:rsidRPr="005A4578">
        <w:rPr>
          <w:sz w:val="24"/>
          <w:szCs w:val="24"/>
        </w:rPr>
        <w:t>E.,</w:t>
      </w:r>
      <w:r w:rsidR="001E6567">
        <w:rPr>
          <w:sz w:val="24"/>
          <w:szCs w:val="24"/>
        </w:rPr>
        <w:t xml:space="preserve"> </w:t>
      </w:r>
      <w:r w:rsidRPr="005A4578">
        <w:rPr>
          <w:sz w:val="24"/>
          <w:szCs w:val="24"/>
        </w:rPr>
        <w:t>Jasilionis,</w:t>
      </w:r>
      <w:r w:rsidR="001E6567">
        <w:rPr>
          <w:sz w:val="24"/>
          <w:szCs w:val="24"/>
        </w:rPr>
        <w:t xml:space="preserve"> </w:t>
      </w:r>
      <w:r w:rsidRPr="005A4578">
        <w:rPr>
          <w:sz w:val="24"/>
          <w:szCs w:val="24"/>
        </w:rPr>
        <w:t>D.,</w:t>
      </w:r>
      <w:r w:rsidR="001E6567">
        <w:rPr>
          <w:sz w:val="24"/>
          <w:szCs w:val="24"/>
        </w:rPr>
        <w:t xml:space="preserve"> </w:t>
      </w:r>
      <w:del w:id="2418" w:author="deborah gregg" w:date="2018-08-20T19:41:00Z">
        <w:r w:rsidRPr="005A4578" w:rsidDel="006E3CC6">
          <w:rPr>
            <w:sz w:val="24"/>
            <w:szCs w:val="24"/>
          </w:rPr>
          <w:delText>and</w:delText>
        </w:r>
        <w:r w:rsidR="001E6567" w:rsidDel="006E3CC6">
          <w:rPr>
            <w:sz w:val="24"/>
            <w:szCs w:val="24"/>
          </w:rPr>
          <w:delText xml:space="preserve"> </w:delText>
        </w:r>
      </w:del>
      <w:ins w:id="2419" w:author="deborah gregg" w:date="2018-08-20T19:41:00Z">
        <w:r w:rsidR="006E3CC6">
          <w:rPr>
            <w:sz w:val="24"/>
            <w:szCs w:val="24"/>
          </w:rPr>
          <w:t xml:space="preserve">&amp; </w:t>
        </w:r>
      </w:ins>
      <w:r w:rsidRPr="005A4578">
        <w:rPr>
          <w:sz w:val="24"/>
          <w:szCs w:val="24"/>
        </w:rPr>
        <w:t>Janssen,</w:t>
      </w:r>
      <w:r w:rsidR="001E6567">
        <w:rPr>
          <w:sz w:val="24"/>
          <w:szCs w:val="24"/>
        </w:rPr>
        <w:t xml:space="preserve"> </w:t>
      </w:r>
      <w:r w:rsidRPr="005A4578">
        <w:rPr>
          <w:sz w:val="24"/>
          <w:szCs w:val="24"/>
        </w:rPr>
        <w:t>F.</w:t>
      </w:r>
      <w:r w:rsidR="001E6567">
        <w:rPr>
          <w:sz w:val="24"/>
          <w:szCs w:val="24"/>
        </w:rPr>
        <w:t xml:space="preserve"> </w:t>
      </w:r>
      <w:r w:rsidRPr="005A4578">
        <w:rPr>
          <w:sz w:val="24"/>
          <w:szCs w:val="24"/>
        </w:rPr>
        <w:t>(201</w:t>
      </w:r>
      <w:del w:id="2420" w:author="deborah gregg" w:date="2018-08-23T12:48:00Z">
        <w:r w:rsidRPr="005A4578" w:rsidDel="000A6DA9">
          <w:rPr>
            <w:sz w:val="24"/>
            <w:szCs w:val="24"/>
          </w:rPr>
          <w:delText>7</w:delText>
        </w:r>
      </w:del>
      <w:ins w:id="2421" w:author="deborah gregg" w:date="2018-08-23T12:48:00Z">
        <w:r w:rsidR="000A6DA9">
          <w:rPr>
            <w:sz w:val="24"/>
            <w:szCs w:val="24"/>
          </w:rPr>
          <w:t>8</w:t>
        </w:r>
      </w:ins>
      <w:r w:rsidRPr="005A4578">
        <w:rPr>
          <w:sz w:val="24"/>
          <w:szCs w:val="24"/>
        </w:rPr>
        <w:t>).</w:t>
      </w:r>
      <w:r w:rsidR="001E6567">
        <w:rPr>
          <w:sz w:val="24"/>
          <w:szCs w:val="24"/>
        </w:rPr>
        <w:t xml:space="preserve"> </w:t>
      </w:r>
      <w:r w:rsidR="00543EA4" w:rsidRPr="005A4578">
        <w:rPr>
          <w:sz w:val="24"/>
          <w:szCs w:val="24"/>
        </w:rPr>
        <w:t>The</w:t>
      </w:r>
      <w:r w:rsidR="001E6567">
        <w:rPr>
          <w:sz w:val="24"/>
          <w:szCs w:val="24"/>
        </w:rPr>
        <w:t xml:space="preserve"> </w:t>
      </w:r>
      <w:r w:rsidR="00543EA4" w:rsidRPr="005A4578">
        <w:rPr>
          <w:sz w:val="24"/>
          <w:szCs w:val="24"/>
        </w:rPr>
        <w:t>contribution</w:t>
      </w:r>
      <w:r w:rsidR="001E6567">
        <w:rPr>
          <w:sz w:val="24"/>
          <w:szCs w:val="24"/>
        </w:rPr>
        <w:t xml:space="preserve"> </w:t>
      </w:r>
      <w:r w:rsidR="00543EA4" w:rsidRPr="005A4578">
        <w:rPr>
          <w:sz w:val="24"/>
          <w:szCs w:val="24"/>
        </w:rPr>
        <w:t>of</w:t>
      </w:r>
      <w:r w:rsidR="001E6567">
        <w:rPr>
          <w:sz w:val="24"/>
          <w:szCs w:val="24"/>
        </w:rPr>
        <w:t xml:space="preserve"> </w:t>
      </w:r>
      <w:r w:rsidR="00543EA4" w:rsidRPr="005A4578">
        <w:rPr>
          <w:sz w:val="24"/>
          <w:szCs w:val="24"/>
        </w:rPr>
        <w:t>alcohol to</w:t>
      </w:r>
      <w:r w:rsidRPr="005A4578">
        <w:rPr>
          <w:sz w:val="24"/>
          <w:szCs w:val="24"/>
        </w:rPr>
        <w:t xml:space="preserve"> the </w:t>
      </w:r>
      <w:r w:rsidR="00413EC0" w:rsidRPr="005A4578">
        <w:rPr>
          <w:sz w:val="24"/>
          <w:szCs w:val="24"/>
        </w:rPr>
        <w:t xml:space="preserve">east-west </w:t>
      </w:r>
      <w:r w:rsidRPr="005A4578">
        <w:rPr>
          <w:sz w:val="24"/>
          <w:szCs w:val="24"/>
        </w:rPr>
        <w:t xml:space="preserve">life expectancy gap in Europe from 1990 onward. </w:t>
      </w:r>
      <w:r w:rsidRPr="005A4578">
        <w:rPr>
          <w:i/>
          <w:sz w:val="24"/>
          <w:szCs w:val="24"/>
        </w:rPr>
        <w:t xml:space="preserve">International </w:t>
      </w:r>
      <w:r w:rsidR="002E0594" w:rsidRPr="005A4578">
        <w:rPr>
          <w:i/>
          <w:sz w:val="24"/>
          <w:szCs w:val="24"/>
        </w:rPr>
        <w:t>J</w:t>
      </w:r>
      <w:r w:rsidRPr="005A4578">
        <w:rPr>
          <w:i/>
          <w:sz w:val="24"/>
          <w:szCs w:val="24"/>
        </w:rPr>
        <w:t xml:space="preserve">ournal of </w:t>
      </w:r>
      <w:r w:rsidR="002E0594" w:rsidRPr="005A4578">
        <w:rPr>
          <w:i/>
          <w:sz w:val="24"/>
          <w:szCs w:val="24"/>
        </w:rPr>
        <w:t>E</w:t>
      </w:r>
      <w:r w:rsidRPr="005A4578">
        <w:rPr>
          <w:i/>
          <w:sz w:val="24"/>
          <w:szCs w:val="24"/>
        </w:rPr>
        <w:t>pidemiology</w:t>
      </w:r>
      <w:del w:id="2422" w:author="deborah gregg" w:date="2018-08-23T12:47:00Z">
        <w:r w:rsidRPr="000A6DA9" w:rsidDel="000A6DA9">
          <w:rPr>
            <w:i/>
            <w:sz w:val="24"/>
            <w:szCs w:val="24"/>
            <w:rPrChange w:id="2423" w:author="deborah gregg" w:date="2018-08-23T12:47:00Z">
              <w:rPr>
                <w:b/>
                <w:bCs/>
                <w:sz w:val="24"/>
                <w:szCs w:val="24"/>
              </w:rPr>
            </w:rPrChange>
          </w:rPr>
          <w:delText>.</w:delText>
        </w:r>
      </w:del>
      <w:ins w:id="2424" w:author="deborah gregg" w:date="2018-08-23T12:47:00Z">
        <w:r w:rsidR="000A6DA9">
          <w:rPr>
            <w:i/>
            <w:sz w:val="24"/>
            <w:szCs w:val="24"/>
          </w:rPr>
          <w:t>,</w:t>
        </w:r>
      </w:ins>
      <w:ins w:id="2425" w:author="deborah gregg" w:date="2018-08-23T12:44:00Z">
        <w:r w:rsidR="00BC321B" w:rsidRPr="000A6DA9">
          <w:rPr>
            <w:i/>
            <w:sz w:val="24"/>
            <w:szCs w:val="24"/>
            <w:rPrChange w:id="2426" w:author="deborah gregg" w:date="2018-08-23T12:47:00Z">
              <w:rPr>
                <w:b/>
                <w:bCs/>
                <w:sz w:val="24"/>
                <w:szCs w:val="24"/>
              </w:rPr>
            </w:rPrChange>
          </w:rPr>
          <w:t xml:space="preserve"> </w:t>
        </w:r>
        <w:r w:rsidR="000A6DA9" w:rsidRPr="000A6DA9">
          <w:rPr>
            <w:i/>
            <w:sz w:val="24"/>
            <w:szCs w:val="24"/>
            <w:rPrChange w:id="2427" w:author="deborah gregg" w:date="2018-08-23T12:47:00Z">
              <w:rPr>
                <w:b/>
                <w:bCs/>
                <w:sz w:val="24"/>
                <w:szCs w:val="24"/>
              </w:rPr>
            </w:rPrChange>
          </w:rPr>
          <w:t>47</w:t>
        </w:r>
        <w:r w:rsidR="00BC321B" w:rsidRPr="000A6DA9">
          <w:rPr>
            <w:i/>
            <w:sz w:val="24"/>
            <w:szCs w:val="24"/>
            <w:rPrChange w:id="2428" w:author="deborah gregg" w:date="2018-08-23T12:47:00Z">
              <w:rPr>
                <w:b/>
                <w:bCs/>
                <w:sz w:val="24"/>
                <w:szCs w:val="24"/>
              </w:rPr>
            </w:rPrChange>
          </w:rPr>
          <w:t>,</w:t>
        </w:r>
        <w:r w:rsidR="00BC321B" w:rsidRPr="00BC321B">
          <w:rPr>
            <w:sz w:val="24"/>
            <w:szCs w:val="24"/>
          </w:rPr>
          <w:t xml:space="preserve"> 731</w:t>
        </w:r>
      </w:ins>
      <w:ins w:id="2429" w:author="deborah gregg" w:date="2018-08-23T16:18:00Z">
        <w:r w:rsidR="00413EC0" w:rsidRPr="005A4578">
          <w:rPr>
            <w:sz w:val="24"/>
            <w:szCs w:val="24"/>
          </w:rPr>
          <w:t>–</w:t>
        </w:r>
      </w:ins>
      <w:ins w:id="2430" w:author="deborah gregg" w:date="2018-08-23T12:44:00Z">
        <w:r w:rsidR="00BC321B" w:rsidRPr="00BC321B">
          <w:rPr>
            <w:sz w:val="24"/>
            <w:szCs w:val="24"/>
          </w:rPr>
          <w:t>739</w:t>
        </w:r>
      </w:ins>
      <w:ins w:id="2431" w:author="deborah gregg" w:date="2018-08-23T12:47:00Z">
        <w:r w:rsidR="000A6DA9">
          <w:rPr>
            <w:sz w:val="24"/>
            <w:szCs w:val="24"/>
          </w:rPr>
          <w:t>.</w:t>
        </w:r>
      </w:ins>
    </w:p>
    <w:p w14:paraId="5C0A9B38" w14:textId="3728315D" w:rsidR="002F6B4E" w:rsidRPr="005A4578" w:rsidRDefault="00654572" w:rsidP="0008093A">
      <w:pPr>
        <w:spacing w:line="480" w:lineRule="auto"/>
        <w:ind w:left="720" w:hanging="720"/>
        <w:rPr>
          <w:sz w:val="24"/>
          <w:szCs w:val="24"/>
        </w:rPr>
      </w:pPr>
      <w:bookmarkStart w:id="2432" w:name="_bookmark79"/>
      <w:bookmarkEnd w:id="2432"/>
      <w:r w:rsidRPr="005A4578">
        <w:rPr>
          <w:sz w:val="24"/>
          <w:szCs w:val="24"/>
        </w:rPr>
        <w:t>U</w:t>
      </w:r>
      <w:r w:rsidR="00E55CAB" w:rsidRPr="005A4578">
        <w:rPr>
          <w:sz w:val="24"/>
          <w:szCs w:val="24"/>
        </w:rPr>
        <w:t>NICEF</w:t>
      </w:r>
      <w:ins w:id="2433" w:author="deborah gregg" w:date="2018-08-23T12:53:00Z">
        <w:r w:rsidR="00E55CAB">
          <w:rPr>
            <w:sz w:val="24"/>
            <w:szCs w:val="24"/>
          </w:rPr>
          <w:t>.</w:t>
        </w:r>
      </w:ins>
      <w:r w:rsidRPr="005A4578">
        <w:rPr>
          <w:sz w:val="24"/>
          <w:szCs w:val="24"/>
        </w:rPr>
        <w:t xml:space="preserve"> </w:t>
      </w:r>
      <w:del w:id="2434" w:author="deborah gregg" w:date="2018-08-23T12:53:00Z">
        <w:r w:rsidRPr="005A4578" w:rsidDel="00E55CAB">
          <w:rPr>
            <w:sz w:val="24"/>
            <w:szCs w:val="24"/>
          </w:rPr>
          <w:delText xml:space="preserve">and others </w:delText>
        </w:r>
      </w:del>
      <w:r w:rsidRPr="005A4578">
        <w:rPr>
          <w:sz w:val="24"/>
          <w:szCs w:val="24"/>
        </w:rPr>
        <w:t xml:space="preserve">(2003). </w:t>
      </w:r>
      <w:r w:rsidRPr="005A4578">
        <w:rPr>
          <w:i/>
          <w:sz w:val="24"/>
          <w:szCs w:val="24"/>
        </w:rPr>
        <w:t>Social monitor</w:t>
      </w:r>
      <w:del w:id="2435" w:author="deborah gregg" w:date="2018-08-23T12:53:00Z">
        <w:r w:rsidRPr="005A4578" w:rsidDel="00E55CAB">
          <w:rPr>
            <w:i/>
            <w:sz w:val="24"/>
            <w:szCs w:val="24"/>
          </w:rPr>
          <w:delText>,</w:delText>
        </w:r>
      </w:del>
      <w:r w:rsidRPr="005A4578">
        <w:rPr>
          <w:i/>
          <w:sz w:val="24"/>
          <w:szCs w:val="24"/>
        </w:rPr>
        <w:t xml:space="preserve"> 2003</w:t>
      </w:r>
      <w:ins w:id="2436" w:author="deborah gregg" w:date="2018-08-23T12:55:00Z">
        <w:r w:rsidR="00AC76E8">
          <w:rPr>
            <w:i/>
            <w:sz w:val="24"/>
            <w:szCs w:val="24"/>
          </w:rPr>
          <w:t xml:space="preserve"> </w:t>
        </w:r>
        <w:r w:rsidR="00AC76E8">
          <w:rPr>
            <w:sz w:val="24"/>
            <w:szCs w:val="24"/>
          </w:rPr>
          <w:t>(</w:t>
        </w:r>
        <w:r w:rsidR="00AC76E8" w:rsidRPr="00370518">
          <w:rPr>
            <w:sz w:val="24"/>
            <w:szCs w:val="24"/>
          </w:rPr>
          <w:t>Innocenti Social Monitor</w:t>
        </w:r>
        <w:r w:rsidR="00AC76E8">
          <w:rPr>
            <w:sz w:val="24"/>
            <w:szCs w:val="24"/>
          </w:rPr>
          <w:t xml:space="preserve"> Series No. 2)</w:t>
        </w:r>
      </w:ins>
      <w:r w:rsidRPr="005A4578">
        <w:rPr>
          <w:sz w:val="24"/>
          <w:szCs w:val="24"/>
        </w:rPr>
        <w:t xml:space="preserve">. </w:t>
      </w:r>
      <w:del w:id="2437" w:author="deborah gregg" w:date="2018-08-23T12:53:00Z">
        <w:r w:rsidRPr="005A4578" w:rsidDel="00E55CAB">
          <w:rPr>
            <w:sz w:val="24"/>
            <w:szCs w:val="24"/>
          </w:rPr>
          <w:delText>UNICEF.</w:delText>
        </w:r>
      </w:del>
      <w:ins w:id="2438" w:author="deborah gregg" w:date="2018-08-23T12:54:00Z">
        <w:r w:rsidR="005553B8">
          <w:rPr>
            <w:sz w:val="24"/>
            <w:szCs w:val="24"/>
          </w:rPr>
          <w:t xml:space="preserve">Florence, Italy: </w:t>
        </w:r>
      </w:ins>
      <w:ins w:id="2439" w:author="deborah gregg" w:date="2018-08-23T12:50:00Z">
        <w:r w:rsidR="00370518" w:rsidRPr="00370518">
          <w:rPr>
            <w:sz w:val="24"/>
            <w:szCs w:val="24"/>
          </w:rPr>
          <w:t>U</w:t>
        </w:r>
      </w:ins>
      <w:ins w:id="2440" w:author="deborah gregg" w:date="2018-08-23T12:54:00Z">
        <w:r w:rsidR="005553B8">
          <w:rPr>
            <w:sz w:val="24"/>
            <w:szCs w:val="24"/>
          </w:rPr>
          <w:t xml:space="preserve">nited </w:t>
        </w:r>
      </w:ins>
      <w:ins w:id="2441" w:author="deborah gregg" w:date="2018-08-23T12:50:00Z">
        <w:r w:rsidR="00370518" w:rsidRPr="00370518">
          <w:rPr>
            <w:sz w:val="24"/>
            <w:szCs w:val="24"/>
          </w:rPr>
          <w:t>N</w:t>
        </w:r>
      </w:ins>
      <w:ins w:id="2442" w:author="deborah gregg" w:date="2018-08-23T12:54:00Z">
        <w:r w:rsidR="005553B8">
          <w:rPr>
            <w:sz w:val="24"/>
            <w:szCs w:val="24"/>
          </w:rPr>
          <w:t xml:space="preserve">ations </w:t>
        </w:r>
      </w:ins>
      <w:ins w:id="2443" w:author="deborah gregg" w:date="2018-08-23T12:50:00Z">
        <w:r w:rsidR="00370518" w:rsidRPr="00370518">
          <w:rPr>
            <w:sz w:val="24"/>
            <w:szCs w:val="24"/>
          </w:rPr>
          <w:t>C</w:t>
        </w:r>
      </w:ins>
      <w:ins w:id="2444" w:author="deborah gregg" w:date="2018-08-23T12:56:00Z">
        <w:r w:rsidR="003C337E">
          <w:rPr>
            <w:sz w:val="24"/>
            <w:szCs w:val="24"/>
          </w:rPr>
          <w:t xml:space="preserve">hildren’s </w:t>
        </w:r>
      </w:ins>
      <w:ins w:id="2445" w:author="deborah gregg" w:date="2018-08-23T12:50:00Z">
        <w:r w:rsidR="00540168">
          <w:rPr>
            <w:sz w:val="24"/>
            <w:szCs w:val="24"/>
          </w:rPr>
          <w:t>F</w:t>
        </w:r>
      </w:ins>
      <w:ins w:id="2446" w:author="deborah gregg" w:date="2018-08-23T12:56:00Z">
        <w:r w:rsidR="003C337E">
          <w:rPr>
            <w:sz w:val="24"/>
            <w:szCs w:val="24"/>
          </w:rPr>
          <w:t>und</w:t>
        </w:r>
      </w:ins>
      <w:ins w:id="2447" w:author="deborah gregg" w:date="2018-08-23T12:58:00Z">
        <w:r w:rsidR="00540168">
          <w:rPr>
            <w:sz w:val="24"/>
            <w:szCs w:val="24"/>
          </w:rPr>
          <w:t xml:space="preserve"> (UNICEF)</w:t>
        </w:r>
      </w:ins>
      <w:ins w:id="2448" w:author="deborah gregg" w:date="2018-08-23T12:50:00Z">
        <w:r w:rsidR="00370518" w:rsidRPr="00370518">
          <w:rPr>
            <w:sz w:val="24"/>
            <w:szCs w:val="24"/>
          </w:rPr>
          <w:t xml:space="preserve"> Innocenti Research Centre</w:t>
        </w:r>
      </w:ins>
      <w:ins w:id="2449" w:author="deborah gregg" w:date="2018-08-23T12:56:00Z">
        <w:r w:rsidR="00AC76E8">
          <w:rPr>
            <w:sz w:val="24"/>
            <w:szCs w:val="24"/>
          </w:rPr>
          <w:t>.</w:t>
        </w:r>
      </w:ins>
    </w:p>
    <w:p w14:paraId="1DF1A11E" w14:textId="1BFA8039" w:rsidR="002F6B4E" w:rsidRPr="005A4578" w:rsidRDefault="00654572" w:rsidP="0008093A">
      <w:pPr>
        <w:pStyle w:val="BodyText"/>
        <w:spacing w:line="480" w:lineRule="auto"/>
        <w:ind w:left="720" w:hanging="720"/>
        <w:rPr>
          <w:sz w:val="24"/>
          <w:szCs w:val="24"/>
        </w:rPr>
      </w:pPr>
      <w:bookmarkStart w:id="2450" w:name="_bookmark80"/>
      <w:bookmarkEnd w:id="2450"/>
      <w:r w:rsidRPr="00215421">
        <w:rPr>
          <w:sz w:val="24"/>
          <w:szCs w:val="24"/>
          <w:lang w:val="es-ES"/>
          <w:rPrChange w:id="2451" w:author="MPIDR_D\vanraalte" w:date="2018-09-27T16:28:00Z">
            <w:rPr>
              <w:b/>
              <w:bCs/>
              <w:sz w:val="24"/>
              <w:szCs w:val="24"/>
            </w:rPr>
          </w:rPrChange>
        </w:rPr>
        <w:t>van Raalte, A. A.</w:t>
      </w:r>
      <w:ins w:id="2452" w:author="deborah gregg" w:date="2018-08-20T19:41:00Z">
        <w:r w:rsidR="006E3CC6" w:rsidRPr="00215421">
          <w:rPr>
            <w:sz w:val="24"/>
            <w:szCs w:val="24"/>
            <w:lang w:val="es-ES"/>
            <w:rPrChange w:id="2453" w:author="MPIDR_D\vanraalte" w:date="2018-09-27T16:28:00Z">
              <w:rPr>
                <w:b/>
                <w:bCs/>
                <w:sz w:val="24"/>
                <w:szCs w:val="24"/>
              </w:rPr>
            </w:rPrChange>
          </w:rPr>
          <w:t>,</w:t>
        </w:r>
      </w:ins>
      <w:r w:rsidRPr="00215421">
        <w:rPr>
          <w:sz w:val="24"/>
          <w:szCs w:val="24"/>
          <w:lang w:val="es-ES"/>
          <w:rPrChange w:id="2454" w:author="MPIDR_D\vanraalte" w:date="2018-09-27T16:28:00Z">
            <w:rPr>
              <w:b/>
              <w:bCs/>
              <w:sz w:val="24"/>
              <w:szCs w:val="24"/>
            </w:rPr>
          </w:rPrChange>
        </w:rPr>
        <w:t xml:space="preserve"> </w:t>
      </w:r>
      <w:del w:id="2455" w:author="deborah gregg" w:date="2018-08-20T19:41:00Z">
        <w:r w:rsidRPr="00215421" w:rsidDel="006E3CC6">
          <w:rPr>
            <w:sz w:val="24"/>
            <w:szCs w:val="24"/>
            <w:lang w:val="es-ES"/>
            <w:rPrChange w:id="2456" w:author="MPIDR_D\vanraalte" w:date="2018-09-27T16:28:00Z">
              <w:rPr>
                <w:b/>
                <w:bCs/>
                <w:sz w:val="24"/>
                <w:szCs w:val="24"/>
              </w:rPr>
            </w:rPrChange>
          </w:rPr>
          <w:delText xml:space="preserve">and </w:delText>
        </w:r>
      </w:del>
      <w:ins w:id="2457" w:author="deborah gregg" w:date="2018-08-20T19:41:00Z">
        <w:r w:rsidR="006E3CC6" w:rsidRPr="00215421">
          <w:rPr>
            <w:sz w:val="24"/>
            <w:szCs w:val="24"/>
            <w:lang w:val="es-ES"/>
            <w:rPrChange w:id="2458" w:author="MPIDR_D\vanraalte" w:date="2018-09-27T16:28:00Z">
              <w:rPr>
                <w:b/>
                <w:bCs/>
                <w:sz w:val="24"/>
                <w:szCs w:val="24"/>
              </w:rPr>
            </w:rPrChange>
          </w:rPr>
          <w:t xml:space="preserve">&amp; </w:t>
        </w:r>
      </w:ins>
      <w:r w:rsidRPr="00215421">
        <w:rPr>
          <w:sz w:val="24"/>
          <w:szCs w:val="24"/>
          <w:lang w:val="es-ES"/>
          <w:rPrChange w:id="2459" w:author="MPIDR_D\vanraalte" w:date="2018-09-27T16:28:00Z">
            <w:rPr>
              <w:b/>
              <w:bCs/>
              <w:sz w:val="24"/>
              <w:szCs w:val="24"/>
            </w:rPr>
          </w:rPrChange>
        </w:rPr>
        <w:t xml:space="preserve">Caswell, H. (2013). </w:t>
      </w:r>
      <w:r w:rsidRPr="005A4578">
        <w:rPr>
          <w:sz w:val="24"/>
          <w:szCs w:val="24"/>
        </w:rPr>
        <w:t xml:space="preserve">Perturbation analysis of indices of lifespan variability. </w:t>
      </w:r>
      <w:r w:rsidRPr="005A4578">
        <w:rPr>
          <w:i/>
          <w:sz w:val="24"/>
          <w:szCs w:val="24"/>
        </w:rPr>
        <w:t>Demography</w:t>
      </w:r>
      <w:r w:rsidRPr="00540168">
        <w:rPr>
          <w:i/>
          <w:sz w:val="24"/>
          <w:szCs w:val="24"/>
          <w:rPrChange w:id="2460" w:author="deborah gregg" w:date="2018-08-23T12:59:00Z">
            <w:rPr>
              <w:b/>
              <w:bCs/>
              <w:sz w:val="24"/>
              <w:szCs w:val="24"/>
            </w:rPr>
          </w:rPrChange>
        </w:rPr>
        <w:t>, 50</w:t>
      </w:r>
      <w:ins w:id="2461" w:author="deborah gregg" w:date="2018-08-23T12:59:00Z">
        <w:r w:rsidR="00540168" w:rsidRPr="00540168">
          <w:rPr>
            <w:i/>
            <w:sz w:val="24"/>
            <w:szCs w:val="24"/>
            <w:rPrChange w:id="2462" w:author="deborah gregg" w:date="2018-08-23T12:59:00Z">
              <w:rPr>
                <w:b/>
                <w:bCs/>
                <w:sz w:val="24"/>
                <w:szCs w:val="24"/>
              </w:rPr>
            </w:rPrChange>
          </w:rPr>
          <w:t>,</w:t>
        </w:r>
        <w:r w:rsidR="00540168">
          <w:rPr>
            <w:sz w:val="24"/>
            <w:szCs w:val="24"/>
          </w:rPr>
          <w:t xml:space="preserve"> </w:t>
        </w:r>
      </w:ins>
      <w:del w:id="2463" w:author="deborah gregg" w:date="2018-08-23T12:59:00Z">
        <w:r w:rsidRPr="005A4578" w:rsidDel="00540168">
          <w:rPr>
            <w:sz w:val="24"/>
            <w:szCs w:val="24"/>
          </w:rPr>
          <w:delText>(5):</w:delText>
        </w:r>
      </w:del>
      <w:r w:rsidRPr="005A4578">
        <w:rPr>
          <w:sz w:val="24"/>
          <w:szCs w:val="24"/>
        </w:rPr>
        <w:t>1615–1640.</w:t>
      </w:r>
    </w:p>
    <w:p w14:paraId="59BEB358" w14:textId="49D67307" w:rsidR="002F6B4E" w:rsidRPr="005A4578" w:rsidRDefault="00654572" w:rsidP="0008093A">
      <w:pPr>
        <w:pStyle w:val="BodyText"/>
        <w:spacing w:line="480" w:lineRule="auto"/>
        <w:ind w:left="720" w:hanging="720"/>
        <w:rPr>
          <w:sz w:val="24"/>
          <w:szCs w:val="24"/>
        </w:rPr>
      </w:pPr>
      <w:bookmarkStart w:id="2464" w:name="_bookmark81"/>
      <w:bookmarkEnd w:id="2464"/>
      <w:r w:rsidRPr="005A4578">
        <w:rPr>
          <w:sz w:val="24"/>
          <w:szCs w:val="24"/>
        </w:rPr>
        <w:t>van</w:t>
      </w:r>
      <w:r w:rsidR="001E6567">
        <w:rPr>
          <w:sz w:val="24"/>
          <w:szCs w:val="24"/>
        </w:rPr>
        <w:t xml:space="preserve"> </w:t>
      </w:r>
      <w:r w:rsidRPr="005A4578">
        <w:rPr>
          <w:sz w:val="24"/>
          <w:szCs w:val="24"/>
        </w:rPr>
        <w:t>Raalte,</w:t>
      </w:r>
      <w:r w:rsidR="001E6567">
        <w:rPr>
          <w:sz w:val="24"/>
          <w:szCs w:val="24"/>
        </w:rPr>
        <w:t xml:space="preserve"> </w:t>
      </w:r>
      <w:r w:rsidRPr="005A4578">
        <w:rPr>
          <w:sz w:val="24"/>
          <w:szCs w:val="24"/>
        </w:rPr>
        <w:t>A.</w:t>
      </w:r>
      <w:r w:rsidR="001E6567">
        <w:rPr>
          <w:sz w:val="24"/>
          <w:szCs w:val="24"/>
        </w:rPr>
        <w:t xml:space="preserve"> </w:t>
      </w:r>
      <w:r w:rsidRPr="005A4578">
        <w:rPr>
          <w:sz w:val="24"/>
          <w:szCs w:val="24"/>
        </w:rPr>
        <w:t>A.,</w:t>
      </w:r>
      <w:r w:rsidR="001E6567">
        <w:rPr>
          <w:sz w:val="24"/>
          <w:szCs w:val="24"/>
        </w:rPr>
        <w:t xml:space="preserve"> </w:t>
      </w:r>
      <w:r w:rsidRPr="005A4578">
        <w:rPr>
          <w:sz w:val="24"/>
          <w:szCs w:val="24"/>
        </w:rPr>
        <w:t>M</w:t>
      </w:r>
      <w:r w:rsidR="002E0594" w:rsidRPr="005A4578">
        <w:rPr>
          <w:sz w:val="24"/>
          <w:szCs w:val="24"/>
        </w:rPr>
        <w:t>artikainen,</w:t>
      </w:r>
      <w:r w:rsidR="001E6567">
        <w:rPr>
          <w:sz w:val="24"/>
          <w:szCs w:val="24"/>
        </w:rPr>
        <w:t xml:space="preserve"> </w:t>
      </w:r>
      <w:r w:rsidR="002E0594" w:rsidRPr="005A4578">
        <w:rPr>
          <w:sz w:val="24"/>
          <w:szCs w:val="24"/>
        </w:rPr>
        <w:t>P.,</w:t>
      </w:r>
      <w:r w:rsidR="001E6567">
        <w:rPr>
          <w:sz w:val="24"/>
          <w:szCs w:val="24"/>
        </w:rPr>
        <w:t xml:space="preserve"> </w:t>
      </w:r>
      <w:del w:id="2465" w:author="deborah gregg" w:date="2018-08-20T19:41:00Z">
        <w:r w:rsidR="002E0594" w:rsidRPr="005A4578" w:rsidDel="006E3CC6">
          <w:rPr>
            <w:sz w:val="24"/>
            <w:szCs w:val="24"/>
          </w:rPr>
          <w:delText>and</w:delText>
        </w:r>
        <w:r w:rsidR="001E6567" w:rsidDel="006E3CC6">
          <w:rPr>
            <w:sz w:val="24"/>
            <w:szCs w:val="24"/>
          </w:rPr>
          <w:delText xml:space="preserve"> </w:delText>
        </w:r>
      </w:del>
      <w:ins w:id="2466" w:author="deborah gregg" w:date="2018-08-20T19:41:00Z">
        <w:r w:rsidR="006E3CC6">
          <w:rPr>
            <w:sz w:val="24"/>
            <w:szCs w:val="24"/>
          </w:rPr>
          <w:t xml:space="preserve">&amp; </w:t>
        </w:r>
      </w:ins>
      <w:r w:rsidR="002E0594" w:rsidRPr="005A4578">
        <w:rPr>
          <w:sz w:val="24"/>
          <w:szCs w:val="24"/>
        </w:rPr>
        <w:t>Myrskylä</w:t>
      </w:r>
      <w:r w:rsidRPr="005A4578">
        <w:rPr>
          <w:sz w:val="24"/>
          <w:szCs w:val="24"/>
        </w:rPr>
        <w:t>,</w:t>
      </w:r>
      <w:r w:rsidR="001E6567">
        <w:rPr>
          <w:sz w:val="24"/>
          <w:szCs w:val="24"/>
        </w:rPr>
        <w:t xml:space="preserve"> </w:t>
      </w:r>
      <w:r w:rsidRPr="005A4578">
        <w:rPr>
          <w:sz w:val="24"/>
          <w:szCs w:val="24"/>
        </w:rPr>
        <w:t>M.</w:t>
      </w:r>
      <w:r w:rsidR="001E6567">
        <w:rPr>
          <w:sz w:val="24"/>
          <w:szCs w:val="24"/>
        </w:rPr>
        <w:t xml:space="preserve"> </w:t>
      </w:r>
      <w:r w:rsidRPr="005A4578">
        <w:rPr>
          <w:sz w:val="24"/>
          <w:szCs w:val="24"/>
        </w:rPr>
        <w:t>(2014).</w:t>
      </w:r>
      <w:r w:rsidR="001E6567">
        <w:rPr>
          <w:sz w:val="24"/>
          <w:szCs w:val="24"/>
        </w:rPr>
        <w:t xml:space="preserve"> </w:t>
      </w:r>
      <w:r w:rsidRPr="005A4578">
        <w:rPr>
          <w:sz w:val="24"/>
          <w:szCs w:val="24"/>
        </w:rPr>
        <w:t>Lifespan</w:t>
      </w:r>
      <w:r w:rsidR="001E6567">
        <w:rPr>
          <w:sz w:val="24"/>
          <w:szCs w:val="24"/>
        </w:rPr>
        <w:t xml:space="preserve"> </w:t>
      </w:r>
      <w:r w:rsidRPr="005A4578">
        <w:rPr>
          <w:sz w:val="24"/>
          <w:szCs w:val="24"/>
        </w:rPr>
        <w:t>variation</w:t>
      </w:r>
      <w:r w:rsidR="001E6567">
        <w:rPr>
          <w:sz w:val="24"/>
          <w:szCs w:val="24"/>
        </w:rPr>
        <w:t xml:space="preserve"> </w:t>
      </w:r>
      <w:r w:rsidRPr="005A4578">
        <w:rPr>
          <w:sz w:val="24"/>
          <w:szCs w:val="24"/>
        </w:rPr>
        <w:t>by</w:t>
      </w:r>
      <w:r w:rsidR="001E6567">
        <w:rPr>
          <w:sz w:val="24"/>
          <w:szCs w:val="24"/>
        </w:rPr>
        <w:t xml:space="preserve"> </w:t>
      </w:r>
      <w:r w:rsidRPr="005A4578">
        <w:rPr>
          <w:sz w:val="24"/>
          <w:szCs w:val="24"/>
        </w:rPr>
        <w:t>o</w:t>
      </w:r>
      <w:r w:rsidR="002E0594" w:rsidRPr="005A4578">
        <w:rPr>
          <w:sz w:val="24"/>
          <w:szCs w:val="24"/>
        </w:rPr>
        <w:t xml:space="preserve">ccupational </w:t>
      </w:r>
      <w:r w:rsidRPr="005A4578">
        <w:rPr>
          <w:sz w:val="24"/>
          <w:szCs w:val="24"/>
        </w:rPr>
        <w:t xml:space="preserve">class: </w:t>
      </w:r>
      <w:r w:rsidR="00066256" w:rsidRPr="005A4578">
        <w:rPr>
          <w:sz w:val="24"/>
          <w:szCs w:val="24"/>
        </w:rPr>
        <w:t xml:space="preserve">Compression </w:t>
      </w:r>
      <w:r w:rsidRPr="005A4578">
        <w:rPr>
          <w:sz w:val="24"/>
          <w:szCs w:val="24"/>
        </w:rPr>
        <w:t xml:space="preserve">or stagnation over time? </w:t>
      </w:r>
      <w:r w:rsidRPr="005A4578">
        <w:rPr>
          <w:i/>
          <w:sz w:val="24"/>
          <w:szCs w:val="24"/>
        </w:rPr>
        <w:t>Demography</w:t>
      </w:r>
      <w:r w:rsidRPr="00876033">
        <w:rPr>
          <w:i/>
          <w:sz w:val="24"/>
          <w:szCs w:val="24"/>
          <w:rPrChange w:id="2467" w:author="deborah gregg" w:date="2018-08-23T12:59:00Z">
            <w:rPr>
              <w:b/>
              <w:bCs/>
              <w:sz w:val="24"/>
              <w:szCs w:val="24"/>
            </w:rPr>
          </w:rPrChange>
        </w:rPr>
        <w:t>, 51</w:t>
      </w:r>
      <w:ins w:id="2468" w:author="deborah gregg" w:date="2018-08-23T12:59:00Z">
        <w:r w:rsidR="00876033" w:rsidRPr="00876033">
          <w:rPr>
            <w:i/>
            <w:sz w:val="24"/>
            <w:szCs w:val="24"/>
            <w:rPrChange w:id="2469" w:author="deborah gregg" w:date="2018-08-23T12:59:00Z">
              <w:rPr>
                <w:b/>
                <w:bCs/>
                <w:sz w:val="24"/>
                <w:szCs w:val="24"/>
              </w:rPr>
            </w:rPrChange>
          </w:rPr>
          <w:t>,</w:t>
        </w:r>
        <w:r w:rsidR="00876033">
          <w:rPr>
            <w:sz w:val="24"/>
            <w:szCs w:val="24"/>
          </w:rPr>
          <w:t xml:space="preserve"> </w:t>
        </w:r>
      </w:ins>
      <w:del w:id="2470" w:author="deborah gregg" w:date="2018-08-23T12:59:00Z">
        <w:r w:rsidRPr="005A4578" w:rsidDel="00876033">
          <w:rPr>
            <w:sz w:val="24"/>
            <w:szCs w:val="24"/>
          </w:rPr>
          <w:delText>(1):</w:delText>
        </w:r>
      </w:del>
      <w:r w:rsidRPr="005A4578">
        <w:rPr>
          <w:sz w:val="24"/>
          <w:szCs w:val="24"/>
        </w:rPr>
        <w:t>73–95.</w:t>
      </w:r>
    </w:p>
    <w:p w14:paraId="03F320B2" w14:textId="2D76B106" w:rsidR="002F6B4E" w:rsidRPr="005A4578" w:rsidRDefault="00654572" w:rsidP="0008093A">
      <w:pPr>
        <w:pStyle w:val="BodyText"/>
        <w:spacing w:line="480" w:lineRule="auto"/>
        <w:ind w:left="720" w:hanging="720"/>
        <w:rPr>
          <w:sz w:val="24"/>
          <w:szCs w:val="24"/>
        </w:rPr>
      </w:pPr>
      <w:bookmarkStart w:id="2471" w:name="_bookmark82"/>
      <w:bookmarkEnd w:id="2471"/>
      <w:r w:rsidRPr="005A4578">
        <w:rPr>
          <w:sz w:val="24"/>
          <w:szCs w:val="24"/>
        </w:rPr>
        <w:t>Vaupel, J. W.</w:t>
      </w:r>
      <w:ins w:id="2472" w:author="deborah gregg" w:date="2018-08-20T19:41:00Z">
        <w:r w:rsidR="006E3CC6">
          <w:rPr>
            <w:sz w:val="24"/>
            <w:szCs w:val="24"/>
          </w:rPr>
          <w:t>,</w:t>
        </w:r>
      </w:ins>
      <w:r w:rsidRPr="005A4578">
        <w:rPr>
          <w:sz w:val="24"/>
          <w:szCs w:val="24"/>
        </w:rPr>
        <w:t xml:space="preserve"> </w:t>
      </w:r>
      <w:del w:id="2473" w:author="deborah gregg" w:date="2018-08-20T19:41:00Z">
        <w:r w:rsidRPr="005A4578" w:rsidDel="006E3CC6">
          <w:rPr>
            <w:sz w:val="24"/>
            <w:szCs w:val="24"/>
          </w:rPr>
          <w:delText xml:space="preserve">and </w:delText>
        </w:r>
      </w:del>
      <w:ins w:id="2474" w:author="deborah gregg" w:date="2018-08-20T19:41:00Z">
        <w:r w:rsidR="006E3CC6">
          <w:rPr>
            <w:sz w:val="24"/>
            <w:szCs w:val="24"/>
          </w:rPr>
          <w:t>&amp;</w:t>
        </w:r>
        <w:r w:rsidR="006E3CC6" w:rsidRPr="005A4578">
          <w:rPr>
            <w:sz w:val="24"/>
            <w:szCs w:val="24"/>
          </w:rPr>
          <w:t xml:space="preserve"> </w:t>
        </w:r>
      </w:ins>
      <w:r w:rsidRPr="005A4578">
        <w:rPr>
          <w:sz w:val="24"/>
          <w:szCs w:val="24"/>
        </w:rPr>
        <w:t>Canudas-Romo, V. (2003). Decomposing change in life expectancy: A bouquet of formulas in honor of Nathan Keyfitz</w:t>
      </w:r>
      <w:ins w:id="2475" w:author="deborah gregg" w:date="2018-08-23T13:00:00Z">
        <w:r w:rsidR="00876033">
          <w:rPr>
            <w:sz w:val="24"/>
            <w:szCs w:val="24"/>
          </w:rPr>
          <w:t>’</w:t>
        </w:r>
      </w:ins>
      <w:r w:rsidRPr="005A4578">
        <w:rPr>
          <w:sz w:val="24"/>
          <w:szCs w:val="24"/>
        </w:rPr>
        <w:t xml:space="preserve">s 90th birthday. </w:t>
      </w:r>
      <w:r w:rsidRPr="005A4578">
        <w:rPr>
          <w:i/>
          <w:sz w:val="24"/>
          <w:szCs w:val="24"/>
        </w:rPr>
        <w:t>Demography</w:t>
      </w:r>
      <w:r w:rsidRPr="00876033">
        <w:rPr>
          <w:i/>
          <w:sz w:val="24"/>
          <w:szCs w:val="24"/>
          <w:rPrChange w:id="2476" w:author="deborah gregg" w:date="2018-08-23T13:00:00Z">
            <w:rPr>
              <w:b/>
              <w:bCs/>
              <w:sz w:val="24"/>
              <w:szCs w:val="24"/>
            </w:rPr>
          </w:rPrChange>
        </w:rPr>
        <w:t>, 40</w:t>
      </w:r>
      <w:ins w:id="2477" w:author="deborah gregg" w:date="2018-08-23T13:00:00Z">
        <w:r w:rsidR="00876033" w:rsidRPr="00876033">
          <w:rPr>
            <w:i/>
            <w:sz w:val="24"/>
            <w:szCs w:val="24"/>
            <w:rPrChange w:id="2478" w:author="deborah gregg" w:date="2018-08-23T13:00:00Z">
              <w:rPr>
                <w:b/>
                <w:bCs/>
                <w:sz w:val="24"/>
                <w:szCs w:val="24"/>
              </w:rPr>
            </w:rPrChange>
          </w:rPr>
          <w:t>,</w:t>
        </w:r>
        <w:r w:rsidR="00876033">
          <w:rPr>
            <w:sz w:val="24"/>
            <w:szCs w:val="24"/>
          </w:rPr>
          <w:t xml:space="preserve"> </w:t>
        </w:r>
      </w:ins>
      <w:del w:id="2479" w:author="deborah gregg" w:date="2018-08-23T13:00:00Z">
        <w:r w:rsidRPr="005A4578" w:rsidDel="00876033">
          <w:rPr>
            <w:sz w:val="24"/>
            <w:szCs w:val="24"/>
          </w:rPr>
          <w:delText>(2):</w:delText>
        </w:r>
      </w:del>
      <w:r w:rsidRPr="005A4578">
        <w:rPr>
          <w:sz w:val="24"/>
          <w:szCs w:val="24"/>
        </w:rPr>
        <w:t>201–216.</w:t>
      </w:r>
    </w:p>
    <w:p w14:paraId="213A0B75" w14:textId="16B2A469" w:rsidR="002F6B4E" w:rsidRPr="005A4578" w:rsidRDefault="00654572" w:rsidP="0008093A">
      <w:pPr>
        <w:pStyle w:val="BodyText"/>
        <w:spacing w:line="480" w:lineRule="auto"/>
        <w:ind w:left="720" w:hanging="720"/>
        <w:rPr>
          <w:sz w:val="24"/>
          <w:szCs w:val="24"/>
        </w:rPr>
      </w:pPr>
      <w:bookmarkStart w:id="2480" w:name="_bookmark83"/>
      <w:bookmarkEnd w:id="2480"/>
      <w:r w:rsidRPr="005A4578">
        <w:rPr>
          <w:sz w:val="24"/>
          <w:szCs w:val="24"/>
        </w:rPr>
        <w:t xml:space="preserve">Vaupel, J. W., Zhang, Z., </w:t>
      </w:r>
      <w:del w:id="2481" w:author="deborah gregg" w:date="2018-08-20T19:41:00Z">
        <w:r w:rsidRPr="005A4578" w:rsidDel="006E3CC6">
          <w:rPr>
            <w:sz w:val="24"/>
            <w:szCs w:val="24"/>
          </w:rPr>
          <w:delText xml:space="preserve">and </w:delText>
        </w:r>
      </w:del>
      <w:ins w:id="2482" w:author="deborah gregg" w:date="2018-08-20T19:41:00Z">
        <w:r w:rsidR="006E3CC6">
          <w:rPr>
            <w:sz w:val="24"/>
            <w:szCs w:val="24"/>
          </w:rPr>
          <w:t>&amp;</w:t>
        </w:r>
        <w:r w:rsidR="006E3CC6" w:rsidRPr="005A4578">
          <w:rPr>
            <w:sz w:val="24"/>
            <w:szCs w:val="24"/>
          </w:rPr>
          <w:t xml:space="preserve"> </w:t>
        </w:r>
      </w:ins>
      <w:r w:rsidRPr="005A4578">
        <w:rPr>
          <w:sz w:val="24"/>
          <w:szCs w:val="24"/>
        </w:rPr>
        <w:t xml:space="preserve">van Raalte, A. A. (2011). Life expectancy and disparity: </w:t>
      </w:r>
      <w:r w:rsidR="00066256" w:rsidRPr="005A4578">
        <w:rPr>
          <w:sz w:val="24"/>
          <w:szCs w:val="24"/>
        </w:rPr>
        <w:t xml:space="preserve">An </w:t>
      </w:r>
      <w:r w:rsidRPr="005A4578">
        <w:rPr>
          <w:sz w:val="24"/>
          <w:szCs w:val="24"/>
        </w:rPr>
        <w:t xml:space="preserve">international comparison of life table data. </w:t>
      </w:r>
      <w:r w:rsidRPr="005A4578">
        <w:rPr>
          <w:i/>
          <w:sz w:val="24"/>
          <w:szCs w:val="24"/>
        </w:rPr>
        <w:t xml:space="preserve">BMJ </w:t>
      </w:r>
      <w:r w:rsidR="00413EC0" w:rsidRPr="005A4578">
        <w:rPr>
          <w:i/>
          <w:sz w:val="24"/>
          <w:szCs w:val="24"/>
        </w:rPr>
        <w:t>O</w:t>
      </w:r>
      <w:r w:rsidRPr="005A4578">
        <w:rPr>
          <w:i/>
          <w:sz w:val="24"/>
          <w:szCs w:val="24"/>
        </w:rPr>
        <w:t>pen</w:t>
      </w:r>
      <w:r w:rsidRPr="009A2C31">
        <w:rPr>
          <w:i/>
          <w:sz w:val="24"/>
          <w:szCs w:val="24"/>
          <w:rPrChange w:id="2483" w:author="deborah gregg" w:date="2018-08-23T13:05:00Z">
            <w:rPr>
              <w:b/>
              <w:bCs/>
              <w:sz w:val="24"/>
              <w:szCs w:val="24"/>
            </w:rPr>
          </w:rPrChange>
        </w:rPr>
        <w:t>, 1</w:t>
      </w:r>
      <w:ins w:id="2484" w:author="Laura Tesch" w:date="2018-09-26T12:41:00Z">
        <w:r w:rsidR="008A5ED9">
          <w:rPr>
            <w:i/>
            <w:sz w:val="24"/>
            <w:szCs w:val="24"/>
          </w:rPr>
          <w:t>,</w:t>
        </w:r>
      </w:ins>
      <w:del w:id="2485" w:author="Laura Tesch" w:date="2018-09-26T12:41:00Z">
        <w:r w:rsidRPr="005A4578" w:rsidDel="008A5ED9">
          <w:rPr>
            <w:sz w:val="24"/>
            <w:szCs w:val="24"/>
          </w:rPr>
          <w:delText>(</w:delText>
        </w:r>
      </w:del>
      <w:del w:id="2486" w:author="deborah gregg" w:date="2018-08-23T13:05:00Z">
        <w:r w:rsidRPr="005A4578" w:rsidDel="009A2C31">
          <w:rPr>
            <w:sz w:val="24"/>
            <w:szCs w:val="24"/>
          </w:rPr>
          <w:delText>1):</w:delText>
        </w:r>
      </w:del>
      <w:ins w:id="2487" w:author="Laura Tesch" w:date="2018-09-26T12:41:00Z">
        <w:r w:rsidR="008A5ED9">
          <w:rPr>
            <w:sz w:val="24"/>
            <w:szCs w:val="24"/>
          </w:rPr>
          <w:t xml:space="preserve"> </w:t>
        </w:r>
      </w:ins>
      <w:r w:rsidRPr="005A4578">
        <w:rPr>
          <w:sz w:val="24"/>
          <w:szCs w:val="24"/>
        </w:rPr>
        <w:t>e000128.</w:t>
      </w:r>
      <w:ins w:id="2488" w:author="deborah gregg" w:date="2018-08-23T13:03:00Z">
        <w:r w:rsidR="009E0B5B">
          <w:rPr>
            <w:sz w:val="24"/>
            <w:szCs w:val="24"/>
          </w:rPr>
          <w:t xml:space="preserve"> </w:t>
        </w:r>
      </w:ins>
      <w:ins w:id="2489" w:author="deborah gregg" w:date="2018-08-23T13:05:00Z">
        <w:r w:rsidR="009A2C31" w:rsidRPr="009A2C31">
          <w:rPr>
            <w:sz w:val="24"/>
            <w:szCs w:val="24"/>
          </w:rPr>
          <w:t>http://dx.doi.org/10.1136/bmjopen-2011-000128</w:t>
        </w:r>
      </w:ins>
      <w:ins w:id="2490" w:author="deborah gregg" w:date="2018-08-23T13:03:00Z">
        <w:r w:rsidR="009E0B5B">
          <w:rPr>
            <w:sz w:val="24"/>
            <w:szCs w:val="24"/>
          </w:rPr>
          <w:t xml:space="preserve"> </w:t>
        </w:r>
      </w:ins>
    </w:p>
    <w:p w14:paraId="4AD64339" w14:textId="52043292" w:rsidR="002F6B4E" w:rsidRPr="005A4578" w:rsidRDefault="00654572" w:rsidP="0008093A">
      <w:pPr>
        <w:pStyle w:val="BodyText"/>
        <w:spacing w:line="480" w:lineRule="auto"/>
        <w:ind w:left="720" w:hanging="720"/>
        <w:rPr>
          <w:sz w:val="24"/>
          <w:szCs w:val="24"/>
        </w:rPr>
      </w:pPr>
      <w:bookmarkStart w:id="2491" w:name="_bookmark84"/>
      <w:bookmarkEnd w:id="2491"/>
      <w:r w:rsidRPr="005A4578">
        <w:rPr>
          <w:sz w:val="24"/>
          <w:szCs w:val="24"/>
        </w:rPr>
        <w:lastRenderedPageBreak/>
        <w:t>Wilmoth, J. R.</w:t>
      </w:r>
      <w:ins w:id="2492" w:author="deborah gregg" w:date="2018-08-20T19:41:00Z">
        <w:r w:rsidR="006E3CC6">
          <w:rPr>
            <w:sz w:val="24"/>
            <w:szCs w:val="24"/>
          </w:rPr>
          <w:t>,</w:t>
        </w:r>
      </w:ins>
      <w:r w:rsidRPr="005A4578">
        <w:rPr>
          <w:sz w:val="24"/>
          <w:szCs w:val="24"/>
        </w:rPr>
        <w:t xml:space="preserve"> </w:t>
      </w:r>
      <w:del w:id="2493" w:author="deborah gregg" w:date="2018-08-20T19:41:00Z">
        <w:r w:rsidRPr="005A4578" w:rsidDel="006E3CC6">
          <w:rPr>
            <w:sz w:val="24"/>
            <w:szCs w:val="24"/>
          </w:rPr>
          <w:delText xml:space="preserve">and </w:delText>
        </w:r>
      </w:del>
      <w:ins w:id="2494" w:author="deborah gregg" w:date="2018-08-20T19:41:00Z">
        <w:r w:rsidR="006E3CC6">
          <w:rPr>
            <w:sz w:val="24"/>
            <w:szCs w:val="24"/>
          </w:rPr>
          <w:t>&amp;</w:t>
        </w:r>
        <w:r w:rsidR="006E3CC6" w:rsidRPr="005A4578">
          <w:rPr>
            <w:sz w:val="24"/>
            <w:szCs w:val="24"/>
          </w:rPr>
          <w:t xml:space="preserve"> </w:t>
        </w:r>
      </w:ins>
      <w:r w:rsidRPr="005A4578">
        <w:rPr>
          <w:sz w:val="24"/>
          <w:szCs w:val="24"/>
        </w:rPr>
        <w:t xml:space="preserve">Horiuchi, S. (1999). Rectangularization revisited: Variability of age at death within human populations. </w:t>
      </w:r>
      <w:r w:rsidRPr="005A4578">
        <w:rPr>
          <w:i/>
          <w:sz w:val="24"/>
          <w:szCs w:val="24"/>
        </w:rPr>
        <w:t>Demography</w:t>
      </w:r>
      <w:r w:rsidRPr="009A2C31">
        <w:rPr>
          <w:i/>
          <w:sz w:val="24"/>
          <w:szCs w:val="24"/>
          <w:rPrChange w:id="2495" w:author="deborah gregg" w:date="2018-08-23T13:06:00Z">
            <w:rPr>
              <w:b/>
              <w:bCs/>
              <w:sz w:val="24"/>
              <w:szCs w:val="24"/>
            </w:rPr>
          </w:rPrChange>
        </w:rPr>
        <w:t>, 36</w:t>
      </w:r>
      <w:ins w:id="2496" w:author="deborah gregg" w:date="2018-08-23T13:06:00Z">
        <w:r w:rsidR="009A2C31" w:rsidRPr="009A2C31">
          <w:rPr>
            <w:i/>
            <w:sz w:val="24"/>
            <w:szCs w:val="24"/>
            <w:rPrChange w:id="2497" w:author="deborah gregg" w:date="2018-08-23T13:06:00Z">
              <w:rPr>
                <w:b/>
                <w:bCs/>
                <w:sz w:val="24"/>
                <w:szCs w:val="24"/>
              </w:rPr>
            </w:rPrChange>
          </w:rPr>
          <w:t>,</w:t>
        </w:r>
        <w:r w:rsidR="009A2C31">
          <w:rPr>
            <w:sz w:val="24"/>
            <w:szCs w:val="24"/>
          </w:rPr>
          <w:t xml:space="preserve"> </w:t>
        </w:r>
      </w:ins>
      <w:del w:id="2498" w:author="deborah gregg" w:date="2018-08-23T13:06:00Z">
        <w:r w:rsidRPr="005A4578" w:rsidDel="009A2C31">
          <w:rPr>
            <w:sz w:val="24"/>
            <w:szCs w:val="24"/>
          </w:rPr>
          <w:delText>(4):</w:delText>
        </w:r>
      </w:del>
      <w:r w:rsidRPr="005A4578">
        <w:rPr>
          <w:sz w:val="24"/>
          <w:szCs w:val="24"/>
        </w:rPr>
        <w:t>475–495.</w:t>
      </w:r>
    </w:p>
    <w:p w14:paraId="18DDB2A2" w14:textId="13AA4A06" w:rsidR="002F6B4E" w:rsidRPr="005A4578" w:rsidRDefault="00654572" w:rsidP="0008093A">
      <w:pPr>
        <w:pStyle w:val="BodyText"/>
        <w:spacing w:line="480" w:lineRule="auto"/>
        <w:ind w:left="720" w:hanging="720"/>
        <w:rPr>
          <w:sz w:val="24"/>
          <w:szCs w:val="24"/>
        </w:rPr>
      </w:pPr>
      <w:bookmarkStart w:id="2499" w:name="_bookmark85"/>
      <w:bookmarkEnd w:id="2499"/>
      <w:r w:rsidRPr="005A4578">
        <w:rPr>
          <w:sz w:val="24"/>
          <w:szCs w:val="24"/>
        </w:rPr>
        <w:t>World Health Organization</w:t>
      </w:r>
      <w:ins w:id="2500" w:author="Laura Tesch" w:date="2018-08-31T07:37:00Z">
        <w:r w:rsidR="00EB509C">
          <w:rPr>
            <w:sz w:val="24"/>
            <w:szCs w:val="24"/>
          </w:rPr>
          <w:t xml:space="preserve"> (WHO).</w:t>
        </w:r>
      </w:ins>
      <w:r w:rsidRPr="005A4578">
        <w:rPr>
          <w:sz w:val="24"/>
          <w:szCs w:val="24"/>
        </w:rPr>
        <w:t xml:space="preserve"> (2000). </w:t>
      </w:r>
      <w:r w:rsidRPr="00981D0A">
        <w:rPr>
          <w:i/>
          <w:sz w:val="24"/>
          <w:szCs w:val="24"/>
          <w:rPrChange w:id="2501" w:author="deborah gregg" w:date="2018-08-23T13:14:00Z">
            <w:rPr>
              <w:b/>
              <w:bCs/>
              <w:sz w:val="24"/>
              <w:szCs w:val="24"/>
            </w:rPr>
          </w:rPrChange>
        </w:rPr>
        <w:t>The world health report 2000</w:t>
      </w:r>
      <w:del w:id="2502" w:author="deborah gregg" w:date="2018-08-23T13:14:00Z">
        <w:r w:rsidRPr="00981D0A" w:rsidDel="00981D0A">
          <w:rPr>
            <w:i/>
            <w:sz w:val="24"/>
            <w:szCs w:val="24"/>
            <w:rPrChange w:id="2503" w:author="deborah gregg" w:date="2018-08-23T13:14:00Z">
              <w:rPr>
                <w:b/>
                <w:bCs/>
                <w:sz w:val="24"/>
                <w:szCs w:val="24"/>
              </w:rPr>
            </w:rPrChange>
          </w:rPr>
          <w:delText>:</w:delText>
        </w:r>
      </w:del>
      <w:ins w:id="2504" w:author="deborah gregg" w:date="2018-08-23T13:14:00Z">
        <w:r w:rsidR="00981D0A">
          <w:rPr>
            <w:i/>
            <w:sz w:val="24"/>
            <w:szCs w:val="24"/>
          </w:rPr>
          <w:t>.</w:t>
        </w:r>
      </w:ins>
      <w:r w:rsidRPr="00981D0A">
        <w:rPr>
          <w:i/>
          <w:sz w:val="24"/>
          <w:szCs w:val="24"/>
          <w:rPrChange w:id="2505" w:author="deborah gregg" w:date="2018-08-23T13:14:00Z">
            <w:rPr>
              <w:b/>
              <w:bCs/>
              <w:sz w:val="24"/>
              <w:szCs w:val="24"/>
            </w:rPr>
          </w:rPrChange>
        </w:rPr>
        <w:t xml:space="preserve"> </w:t>
      </w:r>
      <w:r w:rsidR="00066256" w:rsidRPr="00981D0A">
        <w:rPr>
          <w:i/>
          <w:sz w:val="24"/>
          <w:szCs w:val="24"/>
          <w:rPrChange w:id="2506" w:author="deborah gregg" w:date="2018-08-23T13:14:00Z">
            <w:rPr>
              <w:b/>
              <w:bCs/>
              <w:sz w:val="24"/>
              <w:szCs w:val="24"/>
            </w:rPr>
          </w:rPrChange>
        </w:rPr>
        <w:t xml:space="preserve">Health </w:t>
      </w:r>
      <w:r w:rsidRPr="00981D0A">
        <w:rPr>
          <w:i/>
          <w:sz w:val="24"/>
          <w:szCs w:val="24"/>
          <w:rPrChange w:id="2507" w:author="deborah gregg" w:date="2018-08-23T13:14:00Z">
            <w:rPr>
              <w:b/>
              <w:bCs/>
              <w:sz w:val="24"/>
              <w:szCs w:val="24"/>
            </w:rPr>
          </w:rPrChange>
        </w:rPr>
        <w:t xml:space="preserve">systems: </w:t>
      </w:r>
      <w:r w:rsidR="00066256" w:rsidRPr="00981D0A">
        <w:rPr>
          <w:i/>
          <w:sz w:val="24"/>
          <w:szCs w:val="24"/>
          <w:rPrChange w:id="2508" w:author="deborah gregg" w:date="2018-08-23T13:14:00Z">
            <w:rPr>
              <w:b/>
              <w:bCs/>
              <w:sz w:val="24"/>
              <w:szCs w:val="24"/>
            </w:rPr>
          </w:rPrChange>
        </w:rPr>
        <w:t xml:space="preserve">Improving </w:t>
      </w:r>
      <w:r w:rsidRPr="00981D0A">
        <w:rPr>
          <w:i/>
          <w:sz w:val="24"/>
          <w:szCs w:val="24"/>
          <w:rPrChange w:id="2509" w:author="deborah gregg" w:date="2018-08-23T13:14:00Z">
            <w:rPr>
              <w:b/>
              <w:bCs/>
              <w:sz w:val="24"/>
              <w:szCs w:val="24"/>
            </w:rPr>
          </w:rPrChange>
        </w:rPr>
        <w:t>performance.</w:t>
      </w:r>
      <w:ins w:id="2510" w:author="deborah gregg" w:date="2018-08-23T13:13:00Z">
        <w:r w:rsidR="00901707">
          <w:rPr>
            <w:sz w:val="24"/>
            <w:szCs w:val="24"/>
          </w:rPr>
          <w:t xml:space="preserve"> Geneva, Switzerland: WHO Office of Publications.</w:t>
        </w:r>
      </w:ins>
    </w:p>
    <w:p w14:paraId="0C1AAAED" w14:textId="2FDB57CF" w:rsidR="002F6B4E" w:rsidRPr="00215421" w:rsidRDefault="00654572" w:rsidP="0008093A">
      <w:pPr>
        <w:pStyle w:val="BodyText"/>
        <w:spacing w:line="480" w:lineRule="auto"/>
        <w:ind w:left="720" w:hanging="720"/>
        <w:rPr>
          <w:sz w:val="24"/>
          <w:szCs w:val="24"/>
          <w:lang w:val="it-IT"/>
          <w:rPrChange w:id="2511" w:author="MPIDR_D\vanraalte" w:date="2018-09-27T16:28:00Z">
            <w:rPr>
              <w:sz w:val="24"/>
              <w:szCs w:val="24"/>
            </w:rPr>
          </w:rPrChange>
        </w:rPr>
      </w:pPr>
      <w:bookmarkStart w:id="2512" w:name="_bookmark86"/>
      <w:bookmarkEnd w:id="2512"/>
      <w:r w:rsidRPr="005A4578">
        <w:rPr>
          <w:sz w:val="24"/>
          <w:szCs w:val="24"/>
        </w:rPr>
        <w:t xml:space="preserve">Zaridze, D., Brennan, P., Boreham, J., Boroda, A., Karpov, R., Lazarev, A., </w:t>
      </w:r>
      <w:del w:id="2513" w:author="deborah gregg" w:date="2018-08-23T13:15:00Z">
        <w:r w:rsidRPr="005A4578" w:rsidDel="000064F1">
          <w:rPr>
            <w:sz w:val="24"/>
            <w:szCs w:val="24"/>
          </w:rPr>
          <w:delText>Konobeevskaya, I., Igitov, V., Terechova, T., Boffetta, P</w:delText>
        </w:r>
        <w:r w:rsidRPr="006E3CC6" w:rsidDel="000064F1">
          <w:rPr>
            <w:sz w:val="24"/>
            <w:szCs w:val="24"/>
            <w:highlight w:val="yellow"/>
            <w:rPrChange w:id="2514" w:author="deborah gregg" w:date="2018-08-20T19:42:00Z">
              <w:rPr>
                <w:b/>
                <w:bCs/>
                <w:sz w:val="24"/>
                <w:szCs w:val="24"/>
              </w:rPr>
            </w:rPrChange>
          </w:rPr>
          <w:delText>., et al.</w:delText>
        </w:r>
      </w:del>
      <w:ins w:id="2515" w:author="deborah gregg" w:date="2018-08-23T13:15:00Z">
        <w:r w:rsidR="000064F1">
          <w:rPr>
            <w:sz w:val="24"/>
            <w:szCs w:val="24"/>
          </w:rPr>
          <w:t>. . . Peto, R.</w:t>
        </w:r>
      </w:ins>
      <w:r w:rsidRPr="005A4578">
        <w:rPr>
          <w:sz w:val="24"/>
          <w:szCs w:val="24"/>
        </w:rPr>
        <w:t xml:space="preserve"> (2009). Alcohol and cause-specific mortality in Russia: </w:t>
      </w:r>
      <w:r w:rsidR="00066256" w:rsidRPr="005A4578">
        <w:rPr>
          <w:sz w:val="24"/>
          <w:szCs w:val="24"/>
        </w:rPr>
        <w:t xml:space="preserve">A </w:t>
      </w:r>
      <w:r w:rsidRPr="005A4578">
        <w:rPr>
          <w:sz w:val="24"/>
          <w:szCs w:val="24"/>
        </w:rPr>
        <w:t>retrospective case</w:t>
      </w:r>
      <w:ins w:id="2516" w:author="deborah gregg" w:date="2018-08-20T19:50:00Z">
        <w:r w:rsidR="00066256">
          <w:rPr>
            <w:sz w:val="24"/>
            <w:szCs w:val="24"/>
          </w:rPr>
          <w:t>-</w:t>
        </w:r>
      </w:ins>
      <w:del w:id="2517" w:author="deborah gregg" w:date="2018-08-20T19:50:00Z">
        <w:r w:rsidRPr="005A4578" w:rsidDel="00066256">
          <w:rPr>
            <w:sz w:val="24"/>
            <w:szCs w:val="24"/>
          </w:rPr>
          <w:delText>–</w:delText>
        </w:r>
      </w:del>
      <w:r w:rsidRPr="005A4578">
        <w:rPr>
          <w:sz w:val="24"/>
          <w:szCs w:val="24"/>
        </w:rPr>
        <w:t xml:space="preserve">control study </w:t>
      </w:r>
      <w:r w:rsidRPr="000064F1">
        <w:rPr>
          <w:sz w:val="24"/>
          <w:szCs w:val="24"/>
        </w:rPr>
        <w:t>of 48</w:t>
      </w:r>
      <w:ins w:id="2518" w:author="deborah gregg" w:date="2018-08-23T13:16:00Z">
        <w:r w:rsidR="000064F1" w:rsidRPr="000064F1">
          <w:rPr>
            <w:sz w:val="24"/>
            <w:szCs w:val="24"/>
            <w:rPrChange w:id="2519" w:author="deborah gregg" w:date="2018-08-23T13:16:00Z">
              <w:rPr>
                <w:b/>
                <w:bCs/>
                <w:sz w:val="24"/>
                <w:szCs w:val="24"/>
                <w:highlight w:val="yellow"/>
              </w:rPr>
            </w:rPrChange>
          </w:rPr>
          <w:t>,</w:t>
        </w:r>
      </w:ins>
      <w:del w:id="2520" w:author="deborah gregg" w:date="2018-08-23T13:16:00Z">
        <w:r w:rsidRPr="000064F1" w:rsidDel="000064F1">
          <w:rPr>
            <w:sz w:val="24"/>
            <w:szCs w:val="24"/>
          </w:rPr>
          <w:delText xml:space="preserve"> </w:delText>
        </w:r>
      </w:del>
      <w:r w:rsidRPr="000064F1">
        <w:rPr>
          <w:sz w:val="24"/>
          <w:szCs w:val="24"/>
        </w:rPr>
        <w:t>557</w:t>
      </w:r>
      <w:r w:rsidRPr="005A4578">
        <w:rPr>
          <w:sz w:val="24"/>
          <w:szCs w:val="24"/>
        </w:rPr>
        <w:t xml:space="preserve"> adult deaths. </w:t>
      </w:r>
      <w:del w:id="2521" w:author="deborah gregg" w:date="2018-08-23T13:16:00Z">
        <w:r w:rsidRPr="005A4578" w:rsidDel="000064F1">
          <w:rPr>
            <w:i/>
            <w:sz w:val="24"/>
            <w:szCs w:val="24"/>
          </w:rPr>
          <w:delText xml:space="preserve">The </w:delText>
        </w:r>
      </w:del>
      <w:r w:rsidRPr="00215421">
        <w:rPr>
          <w:i/>
          <w:sz w:val="24"/>
          <w:szCs w:val="24"/>
          <w:lang w:val="it-IT"/>
          <w:rPrChange w:id="2522" w:author="MPIDR_D\vanraalte" w:date="2018-09-27T16:28:00Z">
            <w:rPr>
              <w:b/>
              <w:bCs/>
              <w:i/>
              <w:sz w:val="24"/>
              <w:szCs w:val="24"/>
            </w:rPr>
          </w:rPrChange>
        </w:rPr>
        <w:t>Lancet, 373</w:t>
      </w:r>
      <w:ins w:id="2523" w:author="deborah gregg" w:date="2018-08-23T13:16:00Z">
        <w:r w:rsidR="000064F1" w:rsidRPr="00215421">
          <w:rPr>
            <w:i/>
            <w:sz w:val="24"/>
            <w:szCs w:val="24"/>
            <w:lang w:val="it-IT"/>
            <w:rPrChange w:id="2524" w:author="MPIDR_D\vanraalte" w:date="2018-09-27T16:28:00Z">
              <w:rPr>
                <w:b/>
                <w:bCs/>
                <w:sz w:val="24"/>
                <w:szCs w:val="24"/>
              </w:rPr>
            </w:rPrChange>
          </w:rPr>
          <w:t>,</w:t>
        </w:r>
        <w:r w:rsidR="000064F1" w:rsidRPr="00215421">
          <w:rPr>
            <w:sz w:val="24"/>
            <w:szCs w:val="24"/>
            <w:lang w:val="it-IT"/>
            <w:rPrChange w:id="2525" w:author="MPIDR_D\vanraalte" w:date="2018-09-27T16:28:00Z">
              <w:rPr>
                <w:b/>
                <w:bCs/>
                <w:sz w:val="24"/>
                <w:szCs w:val="24"/>
              </w:rPr>
            </w:rPrChange>
          </w:rPr>
          <w:t xml:space="preserve"> </w:t>
        </w:r>
      </w:ins>
      <w:del w:id="2526" w:author="deborah gregg" w:date="2018-08-23T13:16:00Z">
        <w:r w:rsidRPr="00215421" w:rsidDel="000064F1">
          <w:rPr>
            <w:sz w:val="24"/>
            <w:szCs w:val="24"/>
            <w:lang w:val="it-IT"/>
            <w:rPrChange w:id="2527" w:author="MPIDR_D\vanraalte" w:date="2018-09-27T16:28:00Z">
              <w:rPr>
                <w:b/>
                <w:bCs/>
                <w:sz w:val="24"/>
                <w:szCs w:val="24"/>
              </w:rPr>
            </w:rPrChange>
          </w:rPr>
          <w:delText>(9682):</w:delText>
        </w:r>
      </w:del>
      <w:r w:rsidRPr="00215421">
        <w:rPr>
          <w:sz w:val="24"/>
          <w:szCs w:val="24"/>
          <w:lang w:val="it-IT"/>
          <w:rPrChange w:id="2528" w:author="MPIDR_D\vanraalte" w:date="2018-09-27T16:28:00Z">
            <w:rPr>
              <w:b/>
              <w:bCs/>
              <w:sz w:val="24"/>
              <w:szCs w:val="24"/>
            </w:rPr>
          </w:rPrChange>
        </w:rPr>
        <w:t>2201–2214.</w:t>
      </w:r>
    </w:p>
    <w:p w14:paraId="761BF0CE" w14:textId="542A7C97" w:rsidR="002F6B4E" w:rsidRPr="005A4578" w:rsidRDefault="00654572" w:rsidP="0008093A">
      <w:pPr>
        <w:pStyle w:val="BodyText"/>
        <w:spacing w:line="480" w:lineRule="auto"/>
        <w:ind w:left="720" w:hanging="720"/>
        <w:rPr>
          <w:sz w:val="24"/>
          <w:szCs w:val="24"/>
        </w:rPr>
      </w:pPr>
      <w:bookmarkStart w:id="2529" w:name="_bookmark87"/>
      <w:bookmarkEnd w:id="2529"/>
      <w:r w:rsidRPr="00215421">
        <w:rPr>
          <w:sz w:val="24"/>
          <w:szCs w:val="24"/>
          <w:lang w:val="it-IT"/>
          <w:rPrChange w:id="2530" w:author="MPIDR_D\vanraalte" w:date="2018-09-27T16:28:00Z">
            <w:rPr>
              <w:b/>
              <w:bCs/>
              <w:sz w:val="24"/>
              <w:szCs w:val="24"/>
            </w:rPr>
          </w:rPrChange>
        </w:rPr>
        <w:t>Zaridze,</w:t>
      </w:r>
      <w:r w:rsidR="001E6567" w:rsidRPr="00215421">
        <w:rPr>
          <w:sz w:val="24"/>
          <w:szCs w:val="24"/>
          <w:lang w:val="it-IT"/>
          <w:rPrChange w:id="2531" w:author="MPIDR_D\vanraalte" w:date="2018-09-27T16:28:00Z">
            <w:rPr>
              <w:b/>
              <w:bCs/>
              <w:sz w:val="24"/>
              <w:szCs w:val="24"/>
            </w:rPr>
          </w:rPrChange>
        </w:rPr>
        <w:t xml:space="preserve"> </w:t>
      </w:r>
      <w:r w:rsidRPr="00215421">
        <w:rPr>
          <w:sz w:val="24"/>
          <w:szCs w:val="24"/>
          <w:lang w:val="it-IT"/>
          <w:rPrChange w:id="2532" w:author="MPIDR_D\vanraalte" w:date="2018-09-27T16:28:00Z">
            <w:rPr>
              <w:b/>
              <w:bCs/>
              <w:sz w:val="24"/>
              <w:szCs w:val="24"/>
            </w:rPr>
          </w:rPrChange>
        </w:rPr>
        <w:t>D.,</w:t>
      </w:r>
      <w:r w:rsidR="001E6567" w:rsidRPr="00215421">
        <w:rPr>
          <w:sz w:val="24"/>
          <w:szCs w:val="24"/>
          <w:lang w:val="it-IT"/>
          <w:rPrChange w:id="2533" w:author="MPIDR_D\vanraalte" w:date="2018-09-27T16:28:00Z">
            <w:rPr>
              <w:b/>
              <w:bCs/>
              <w:sz w:val="24"/>
              <w:szCs w:val="24"/>
            </w:rPr>
          </w:rPrChange>
        </w:rPr>
        <w:t xml:space="preserve"> </w:t>
      </w:r>
      <w:r w:rsidRPr="00215421">
        <w:rPr>
          <w:sz w:val="24"/>
          <w:szCs w:val="24"/>
          <w:lang w:val="it-IT"/>
          <w:rPrChange w:id="2534" w:author="MPIDR_D\vanraalte" w:date="2018-09-27T16:28:00Z">
            <w:rPr>
              <w:b/>
              <w:bCs/>
              <w:sz w:val="24"/>
              <w:szCs w:val="24"/>
            </w:rPr>
          </w:rPrChange>
        </w:rPr>
        <w:t>Lewington,</w:t>
      </w:r>
      <w:r w:rsidR="001E6567" w:rsidRPr="00215421">
        <w:rPr>
          <w:sz w:val="24"/>
          <w:szCs w:val="24"/>
          <w:lang w:val="it-IT"/>
          <w:rPrChange w:id="2535" w:author="MPIDR_D\vanraalte" w:date="2018-09-27T16:28:00Z">
            <w:rPr>
              <w:b/>
              <w:bCs/>
              <w:sz w:val="24"/>
              <w:szCs w:val="24"/>
            </w:rPr>
          </w:rPrChange>
        </w:rPr>
        <w:t xml:space="preserve"> </w:t>
      </w:r>
      <w:r w:rsidRPr="00215421">
        <w:rPr>
          <w:sz w:val="24"/>
          <w:szCs w:val="24"/>
          <w:lang w:val="it-IT"/>
          <w:rPrChange w:id="2536" w:author="MPIDR_D\vanraalte" w:date="2018-09-27T16:28:00Z">
            <w:rPr>
              <w:b/>
              <w:bCs/>
              <w:sz w:val="24"/>
              <w:szCs w:val="24"/>
            </w:rPr>
          </w:rPrChange>
        </w:rPr>
        <w:t>S.,</w:t>
      </w:r>
      <w:r w:rsidR="001E6567" w:rsidRPr="00215421">
        <w:rPr>
          <w:sz w:val="24"/>
          <w:szCs w:val="24"/>
          <w:lang w:val="it-IT"/>
          <w:rPrChange w:id="2537" w:author="MPIDR_D\vanraalte" w:date="2018-09-27T16:28:00Z">
            <w:rPr>
              <w:b/>
              <w:bCs/>
              <w:sz w:val="24"/>
              <w:szCs w:val="24"/>
            </w:rPr>
          </w:rPrChange>
        </w:rPr>
        <w:t xml:space="preserve"> </w:t>
      </w:r>
      <w:r w:rsidRPr="00215421">
        <w:rPr>
          <w:sz w:val="24"/>
          <w:szCs w:val="24"/>
          <w:lang w:val="it-IT"/>
          <w:rPrChange w:id="2538" w:author="MPIDR_D\vanraalte" w:date="2018-09-27T16:28:00Z">
            <w:rPr>
              <w:b/>
              <w:bCs/>
              <w:sz w:val="24"/>
              <w:szCs w:val="24"/>
            </w:rPr>
          </w:rPrChange>
        </w:rPr>
        <w:t>Boroda,</w:t>
      </w:r>
      <w:r w:rsidR="001E6567" w:rsidRPr="00215421">
        <w:rPr>
          <w:sz w:val="24"/>
          <w:szCs w:val="24"/>
          <w:lang w:val="it-IT"/>
          <w:rPrChange w:id="2539" w:author="MPIDR_D\vanraalte" w:date="2018-09-27T16:28:00Z">
            <w:rPr>
              <w:b/>
              <w:bCs/>
              <w:sz w:val="24"/>
              <w:szCs w:val="24"/>
            </w:rPr>
          </w:rPrChange>
        </w:rPr>
        <w:t xml:space="preserve"> </w:t>
      </w:r>
      <w:r w:rsidRPr="00215421">
        <w:rPr>
          <w:sz w:val="24"/>
          <w:szCs w:val="24"/>
          <w:lang w:val="it-IT"/>
          <w:rPrChange w:id="2540" w:author="MPIDR_D\vanraalte" w:date="2018-09-27T16:28:00Z">
            <w:rPr>
              <w:b/>
              <w:bCs/>
              <w:sz w:val="24"/>
              <w:szCs w:val="24"/>
            </w:rPr>
          </w:rPrChange>
        </w:rPr>
        <w:t>A.,</w:t>
      </w:r>
      <w:r w:rsidR="001E6567" w:rsidRPr="00215421">
        <w:rPr>
          <w:sz w:val="24"/>
          <w:szCs w:val="24"/>
          <w:lang w:val="it-IT"/>
          <w:rPrChange w:id="2541" w:author="MPIDR_D\vanraalte" w:date="2018-09-27T16:28:00Z">
            <w:rPr>
              <w:b/>
              <w:bCs/>
              <w:sz w:val="24"/>
              <w:szCs w:val="24"/>
            </w:rPr>
          </w:rPrChange>
        </w:rPr>
        <w:t xml:space="preserve"> </w:t>
      </w:r>
      <w:r w:rsidRPr="00215421">
        <w:rPr>
          <w:sz w:val="24"/>
          <w:szCs w:val="24"/>
          <w:lang w:val="it-IT"/>
          <w:rPrChange w:id="2542" w:author="MPIDR_D\vanraalte" w:date="2018-09-27T16:28:00Z">
            <w:rPr>
              <w:b/>
              <w:bCs/>
              <w:sz w:val="24"/>
              <w:szCs w:val="24"/>
            </w:rPr>
          </w:rPrChange>
        </w:rPr>
        <w:t>Sc</w:t>
      </w:r>
      <w:r w:rsidR="00543EA4" w:rsidRPr="00215421">
        <w:rPr>
          <w:sz w:val="24"/>
          <w:szCs w:val="24"/>
          <w:lang w:val="it-IT"/>
          <w:rPrChange w:id="2543" w:author="MPIDR_D\vanraalte" w:date="2018-09-27T16:28:00Z">
            <w:rPr>
              <w:b/>
              <w:bCs/>
              <w:sz w:val="24"/>
              <w:szCs w:val="24"/>
            </w:rPr>
          </w:rPrChange>
        </w:rPr>
        <w:t>é</w:t>
      </w:r>
      <w:r w:rsidRPr="00215421">
        <w:rPr>
          <w:sz w:val="24"/>
          <w:szCs w:val="24"/>
          <w:lang w:val="it-IT"/>
          <w:rPrChange w:id="2544" w:author="MPIDR_D\vanraalte" w:date="2018-09-27T16:28:00Z">
            <w:rPr>
              <w:b/>
              <w:bCs/>
              <w:sz w:val="24"/>
              <w:szCs w:val="24"/>
            </w:rPr>
          </w:rPrChange>
        </w:rPr>
        <w:t>lo,</w:t>
      </w:r>
      <w:r w:rsidR="001E6567" w:rsidRPr="00215421">
        <w:rPr>
          <w:sz w:val="24"/>
          <w:szCs w:val="24"/>
          <w:lang w:val="it-IT"/>
          <w:rPrChange w:id="2545" w:author="MPIDR_D\vanraalte" w:date="2018-09-27T16:28:00Z">
            <w:rPr>
              <w:b/>
              <w:bCs/>
              <w:sz w:val="24"/>
              <w:szCs w:val="24"/>
            </w:rPr>
          </w:rPrChange>
        </w:rPr>
        <w:t xml:space="preserve"> </w:t>
      </w:r>
      <w:r w:rsidRPr="00215421">
        <w:rPr>
          <w:sz w:val="24"/>
          <w:szCs w:val="24"/>
          <w:lang w:val="it-IT"/>
          <w:rPrChange w:id="2546" w:author="MPIDR_D\vanraalte" w:date="2018-09-27T16:28:00Z">
            <w:rPr>
              <w:b/>
              <w:bCs/>
              <w:sz w:val="24"/>
              <w:szCs w:val="24"/>
            </w:rPr>
          </w:rPrChange>
        </w:rPr>
        <w:t>G.,</w:t>
      </w:r>
      <w:r w:rsidR="001E6567" w:rsidRPr="00215421">
        <w:rPr>
          <w:sz w:val="24"/>
          <w:szCs w:val="24"/>
          <w:lang w:val="it-IT"/>
          <w:rPrChange w:id="2547" w:author="MPIDR_D\vanraalte" w:date="2018-09-27T16:28:00Z">
            <w:rPr>
              <w:b/>
              <w:bCs/>
              <w:sz w:val="24"/>
              <w:szCs w:val="24"/>
            </w:rPr>
          </w:rPrChange>
        </w:rPr>
        <w:t xml:space="preserve"> </w:t>
      </w:r>
      <w:r w:rsidRPr="00215421">
        <w:rPr>
          <w:sz w:val="24"/>
          <w:szCs w:val="24"/>
          <w:lang w:val="it-IT"/>
          <w:rPrChange w:id="2548" w:author="MPIDR_D\vanraalte" w:date="2018-09-27T16:28:00Z">
            <w:rPr>
              <w:b/>
              <w:bCs/>
              <w:sz w:val="24"/>
              <w:szCs w:val="24"/>
            </w:rPr>
          </w:rPrChange>
        </w:rPr>
        <w:t>Karpov,</w:t>
      </w:r>
      <w:r w:rsidR="001E6567" w:rsidRPr="00215421">
        <w:rPr>
          <w:sz w:val="24"/>
          <w:szCs w:val="24"/>
          <w:lang w:val="it-IT"/>
          <w:rPrChange w:id="2549" w:author="MPIDR_D\vanraalte" w:date="2018-09-27T16:28:00Z">
            <w:rPr>
              <w:b/>
              <w:bCs/>
              <w:sz w:val="24"/>
              <w:szCs w:val="24"/>
            </w:rPr>
          </w:rPrChange>
        </w:rPr>
        <w:t xml:space="preserve"> </w:t>
      </w:r>
      <w:r w:rsidRPr="00215421">
        <w:rPr>
          <w:sz w:val="24"/>
          <w:szCs w:val="24"/>
          <w:lang w:val="it-IT"/>
          <w:rPrChange w:id="2550" w:author="MPIDR_D\vanraalte" w:date="2018-09-27T16:28:00Z">
            <w:rPr>
              <w:b/>
              <w:bCs/>
              <w:sz w:val="24"/>
              <w:szCs w:val="24"/>
            </w:rPr>
          </w:rPrChange>
        </w:rPr>
        <w:t>R.,</w:t>
      </w:r>
      <w:r w:rsidR="001E6567" w:rsidRPr="00215421">
        <w:rPr>
          <w:sz w:val="24"/>
          <w:szCs w:val="24"/>
          <w:lang w:val="it-IT"/>
          <w:rPrChange w:id="2551" w:author="MPIDR_D\vanraalte" w:date="2018-09-27T16:28:00Z">
            <w:rPr>
              <w:b/>
              <w:bCs/>
              <w:sz w:val="24"/>
              <w:szCs w:val="24"/>
            </w:rPr>
          </w:rPrChange>
        </w:rPr>
        <w:t xml:space="preserve"> </w:t>
      </w:r>
      <w:r w:rsidRPr="00215421">
        <w:rPr>
          <w:sz w:val="24"/>
          <w:szCs w:val="24"/>
          <w:lang w:val="it-IT"/>
          <w:rPrChange w:id="2552" w:author="MPIDR_D\vanraalte" w:date="2018-09-27T16:28:00Z">
            <w:rPr>
              <w:b/>
              <w:bCs/>
              <w:sz w:val="24"/>
              <w:szCs w:val="24"/>
            </w:rPr>
          </w:rPrChange>
        </w:rPr>
        <w:t>Lazarev,</w:t>
      </w:r>
      <w:r w:rsidR="001E6567" w:rsidRPr="00215421">
        <w:rPr>
          <w:sz w:val="24"/>
          <w:szCs w:val="24"/>
          <w:lang w:val="it-IT"/>
          <w:rPrChange w:id="2553" w:author="MPIDR_D\vanraalte" w:date="2018-09-27T16:28:00Z">
            <w:rPr>
              <w:b/>
              <w:bCs/>
              <w:sz w:val="24"/>
              <w:szCs w:val="24"/>
            </w:rPr>
          </w:rPrChange>
        </w:rPr>
        <w:t xml:space="preserve"> </w:t>
      </w:r>
      <w:r w:rsidRPr="00215421">
        <w:rPr>
          <w:sz w:val="24"/>
          <w:szCs w:val="24"/>
          <w:lang w:val="it-IT"/>
          <w:rPrChange w:id="2554" w:author="MPIDR_D\vanraalte" w:date="2018-09-27T16:28:00Z">
            <w:rPr>
              <w:b/>
              <w:bCs/>
              <w:sz w:val="24"/>
              <w:szCs w:val="24"/>
            </w:rPr>
          </w:rPrChange>
        </w:rPr>
        <w:t>A.,</w:t>
      </w:r>
      <w:r w:rsidR="001E6567" w:rsidRPr="00215421">
        <w:rPr>
          <w:sz w:val="24"/>
          <w:szCs w:val="24"/>
          <w:lang w:val="it-IT"/>
          <w:rPrChange w:id="2555" w:author="MPIDR_D\vanraalte" w:date="2018-09-27T16:28:00Z">
            <w:rPr>
              <w:b/>
              <w:bCs/>
              <w:sz w:val="24"/>
              <w:szCs w:val="24"/>
            </w:rPr>
          </w:rPrChange>
        </w:rPr>
        <w:t xml:space="preserve"> </w:t>
      </w:r>
      <w:ins w:id="2556" w:author="deborah gregg" w:date="2018-08-23T13:19:00Z">
        <w:r w:rsidR="00BE5004" w:rsidRPr="00215421">
          <w:rPr>
            <w:sz w:val="24"/>
            <w:szCs w:val="24"/>
            <w:lang w:val="it-IT"/>
            <w:rPrChange w:id="2557" w:author="MPIDR_D\vanraalte" w:date="2018-09-27T16:28:00Z">
              <w:rPr>
                <w:b/>
                <w:bCs/>
                <w:sz w:val="24"/>
                <w:szCs w:val="24"/>
              </w:rPr>
            </w:rPrChange>
          </w:rPr>
          <w:t xml:space="preserve">. . . </w:t>
        </w:r>
      </w:ins>
      <w:del w:id="2558" w:author="deborah gregg" w:date="2018-08-23T13:19:00Z">
        <w:r w:rsidRPr="00215421" w:rsidDel="00BE5004">
          <w:rPr>
            <w:sz w:val="24"/>
            <w:szCs w:val="24"/>
            <w:lang w:val="it-IT"/>
            <w:rPrChange w:id="2559" w:author="MPIDR_D\vanraalte" w:date="2018-09-27T16:28:00Z">
              <w:rPr>
                <w:b/>
                <w:bCs/>
                <w:sz w:val="24"/>
                <w:szCs w:val="24"/>
              </w:rPr>
            </w:rPrChange>
          </w:rPr>
          <w:delText>Konobeevskaya,</w:delText>
        </w:r>
        <w:r w:rsidR="001E6567" w:rsidRPr="00215421" w:rsidDel="00BE5004">
          <w:rPr>
            <w:sz w:val="24"/>
            <w:szCs w:val="24"/>
            <w:lang w:val="it-IT"/>
            <w:rPrChange w:id="2560" w:author="MPIDR_D\vanraalte" w:date="2018-09-27T16:28:00Z">
              <w:rPr>
                <w:b/>
                <w:bCs/>
                <w:sz w:val="24"/>
                <w:szCs w:val="24"/>
              </w:rPr>
            </w:rPrChange>
          </w:rPr>
          <w:delText xml:space="preserve"> </w:delText>
        </w:r>
        <w:r w:rsidRPr="00215421" w:rsidDel="00BE5004">
          <w:rPr>
            <w:sz w:val="24"/>
            <w:szCs w:val="24"/>
            <w:lang w:val="it-IT"/>
            <w:rPrChange w:id="2561" w:author="MPIDR_D\vanraalte" w:date="2018-09-27T16:28:00Z">
              <w:rPr>
                <w:b/>
                <w:bCs/>
                <w:sz w:val="24"/>
                <w:szCs w:val="24"/>
              </w:rPr>
            </w:rPrChange>
          </w:rPr>
          <w:delText>I.,</w:delText>
        </w:r>
        <w:r w:rsidR="001E6567" w:rsidRPr="00215421" w:rsidDel="00BE5004">
          <w:rPr>
            <w:sz w:val="24"/>
            <w:szCs w:val="24"/>
            <w:lang w:val="it-IT"/>
            <w:rPrChange w:id="2562" w:author="MPIDR_D\vanraalte" w:date="2018-09-27T16:28:00Z">
              <w:rPr>
                <w:b/>
                <w:bCs/>
                <w:sz w:val="24"/>
                <w:szCs w:val="24"/>
              </w:rPr>
            </w:rPrChange>
          </w:rPr>
          <w:delText xml:space="preserve"> </w:delText>
        </w:r>
        <w:r w:rsidRPr="00215421" w:rsidDel="00BE5004">
          <w:rPr>
            <w:sz w:val="24"/>
            <w:szCs w:val="24"/>
            <w:lang w:val="it-IT"/>
            <w:rPrChange w:id="2563" w:author="MPIDR_D\vanraalte" w:date="2018-09-27T16:28:00Z">
              <w:rPr>
                <w:b/>
                <w:bCs/>
                <w:sz w:val="24"/>
                <w:szCs w:val="24"/>
              </w:rPr>
            </w:rPrChange>
          </w:rPr>
          <w:delText>Igitov,</w:delText>
        </w:r>
        <w:r w:rsidR="001E6567" w:rsidRPr="00215421" w:rsidDel="00BE5004">
          <w:rPr>
            <w:sz w:val="24"/>
            <w:szCs w:val="24"/>
            <w:lang w:val="it-IT"/>
            <w:rPrChange w:id="2564" w:author="MPIDR_D\vanraalte" w:date="2018-09-27T16:28:00Z">
              <w:rPr>
                <w:b/>
                <w:bCs/>
                <w:sz w:val="24"/>
                <w:szCs w:val="24"/>
              </w:rPr>
            </w:rPrChange>
          </w:rPr>
          <w:delText xml:space="preserve"> </w:delText>
        </w:r>
        <w:r w:rsidRPr="00215421" w:rsidDel="00BE5004">
          <w:rPr>
            <w:sz w:val="24"/>
            <w:szCs w:val="24"/>
            <w:lang w:val="it-IT"/>
            <w:rPrChange w:id="2565" w:author="MPIDR_D\vanraalte" w:date="2018-09-27T16:28:00Z">
              <w:rPr>
                <w:b/>
                <w:bCs/>
                <w:sz w:val="24"/>
                <w:szCs w:val="24"/>
              </w:rPr>
            </w:rPrChange>
          </w:rPr>
          <w:delText>V., Terechova, T., Boffetta, P.,</w:delText>
        </w:r>
        <w:r w:rsidR="001E6567" w:rsidRPr="00215421" w:rsidDel="00BE5004">
          <w:rPr>
            <w:sz w:val="24"/>
            <w:szCs w:val="24"/>
            <w:lang w:val="it-IT"/>
            <w:rPrChange w:id="2566" w:author="MPIDR_D\vanraalte" w:date="2018-09-27T16:28:00Z">
              <w:rPr>
                <w:b/>
                <w:bCs/>
                <w:sz w:val="24"/>
                <w:szCs w:val="24"/>
              </w:rPr>
            </w:rPrChange>
          </w:rPr>
          <w:delText xml:space="preserve"> </w:delText>
        </w:r>
        <w:r w:rsidRPr="00215421" w:rsidDel="00BE5004">
          <w:rPr>
            <w:sz w:val="24"/>
            <w:szCs w:val="24"/>
            <w:lang w:val="it-IT"/>
            <w:rPrChange w:id="2567" w:author="MPIDR_D\vanraalte" w:date="2018-09-27T16:28:00Z">
              <w:rPr>
                <w:b/>
                <w:bCs/>
                <w:sz w:val="24"/>
                <w:szCs w:val="24"/>
              </w:rPr>
            </w:rPrChange>
          </w:rPr>
          <w:delText>et al</w:delText>
        </w:r>
      </w:del>
      <w:proofErr w:type="spellStart"/>
      <w:ins w:id="2568" w:author="deborah gregg" w:date="2018-08-23T13:19:00Z">
        <w:r w:rsidR="00BE5004">
          <w:rPr>
            <w:sz w:val="24"/>
            <w:szCs w:val="24"/>
          </w:rPr>
          <w:t>Peto</w:t>
        </w:r>
        <w:proofErr w:type="spellEnd"/>
        <w:r w:rsidR="00BE5004">
          <w:rPr>
            <w:sz w:val="24"/>
            <w:szCs w:val="24"/>
          </w:rPr>
          <w:t>, R</w:t>
        </w:r>
      </w:ins>
      <w:r w:rsidRPr="005A4578">
        <w:rPr>
          <w:sz w:val="24"/>
          <w:szCs w:val="24"/>
        </w:rPr>
        <w:t>. (2014).</w:t>
      </w:r>
      <w:r w:rsidR="001E6567">
        <w:rPr>
          <w:sz w:val="24"/>
          <w:szCs w:val="24"/>
        </w:rPr>
        <w:t xml:space="preserve"> </w:t>
      </w:r>
      <w:r w:rsidRPr="005A4578">
        <w:rPr>
          <w:sz w:val="24"/>
          <w:szCs w:val="24"/>
        </w:rPr>
        <w:t>Alcohol and mortality in Russia:</w:t>
      </w:r>
      <w:r w:rsidR="001E6567">
        <w:rPr>
          <w:sz w:val="24"/>
          <w:szCs w:val="24"/>
        </w:rPr>
        <w:t xml:space="preserve"> </w:t>
      </w:r>
      <w:r w:rsidR="00066256" w:rsidRPr="005A4578">
        <w:rPr>
          <w:sz w:val="24"/>
          <w:szCs w:val="24"/>
        </w:rPr>
        <w:t xml:space="preserve">Prospective </w:t>
      </w:r>
      <w:r w:rsidRPr="005A4578">
        <w:rPr>
          <w:sz w:val="24"/>
          <w:szCs w:val="24"/>
        </w:rPr>
        <w:t xml:space="preserve">observational </w:t>
      </w:r>
      <w:r w:rsidRPr="000064F1">
        <w:rPr>
          <w:sz w:val="24"/>
          <w:szCs w:val="24"/>
        </w:rPr>
        <w:t xml:space="preserve">study of </w:t>
      </w:r>
      <w:r w:rsidRPr="00BE5004">
        <w:rPr>
          <w:sz w:val="24"/>
          <w:szCs w:val="24"/>
        </w:rPr>
        <w:t>151</w:t>
      </w:r>
      <w:ins w:id="2569" w:author="deborah gregg" w:date="2018-08-23T13:18:00Z">
        <w:r w:rsidR="00BE5004">
          <w:rPr>
            <w:sz w:val="24"/>
            <w:szCs w:val="24"/>
          </w:rPr>
          <w:t>,</w:t>
        </w:r>
      </w:ins>
      <w:del w:id="2570" w:author="deborah gregg" w:date="2018-08-23T13:18:00Z">
        <w:r w:rsidRPr="00BE5004" w:rsidDel="00BE5004">
          <w:rPr>
            <w:sz w:val="24"/>
            <w:szCs w:val="24"/>
          </w:rPr>
          <w:delText xml:space="preserve"> </w:delText>
        </w:r>
      </w:del>
      <w:r w:rsidRPr="00BE5004">
        <w:rPr>
          <w:sz w:val="24"/>
          <w:szCs w:val="24"/>
        </w:rPr>
        <w:t>000 adults</w:t>
      </w:r>
      <w:r w:rsidRPr="005A4578">
        <w:rPr>
          <w:sz w:val="24"/>
          <w:szCs w:val="24"/>
        </w:rPr>
        <w:t xml:space="preserve">. </w:t>
      </w:r>
      <w:del w:id="2571" w:author="deborah gregg" w:date="2018-08-23T13:18:00Z">
        <w:r w:rsidRPr="005A4578" w:rsidDel="00BE5004">
          <w:rPr>
            <w:i/>
            <w:sz w:val="24"/>
            <w:szCs w:val="24"/>
          </w:rPr>
          <w:delText xml:space="preserve">The </w:delText>
        </w:r>
      </w:del>
      <w:r w:rsidRPr="005A4578">
        <w:rPr>
          <w:i/>
          <w:sz w:val="24"/>
          <w:szCs w:val="24"/>
        </w:rPr>
        <w:t>Lancet</w:t>
      </w:r>
      <w:r w:rsidRPr="00BE5004">
        <w:rPr>
          <w:i/>
          <w:sz w:val="24"/>
          <w:szCs w:val="24"/>
          <w:rPrChange w:id="2572" w:author="deborah gregg" w:date="2018-08-23T13:18:00Z">
            <w:rPr>
              <w:b/>
              <w:bCs/>
              <w:sz w:val="24"/>
              <w:szCs w:val="24"/>
            </w:rPr>
          </w:rPrChange>
        </w:rPr>
        <w:t>, 383</w:t>
      </w:r>
      <w:ins w:id="2573" w:author="deborah gregg" w:date="2018-08-23T13:18:00Z">
        <w:r w:rsidR="00BE5004" w:rsidRPr="00BE5004">
          <w:rPr>
            <w:i/>
            <w:sz w:val="24"/>
            <w:szCs w:val="24"/>
            <w:rPrChange w:id="2574" w:author="deborah gregg" w:date="2018-08-23T13:18:00Z">
              <w:rPr>
                <w:b/>
                <w:bCs/>
                <w:sz w:val="24"/>
                <w:szCs w:val="24"/>
              </w:rPr>
            </w:rPrChange>
          </w:rPr>
          <w:t>,</w:t>
        </w:r>
        <w:r w:rsidR="00BE5004">
          <w:rPr>
            <w:sz w:val="24"/>
            <w:szCs w:val="24"/>
          </w:rPr>
          <w:t xml:space="preserve"> </w:t>
        </w:r>
      </w:ins>
      <w:del w:id="2575" w:author="deborah gregg" w:date="2018-08-23T13:18:00Z">
        <w:r w:rsidRPr="005A4578" w:rsidDel="00BE5004">
          <w:rPr>
            <w:sz w:val="24"/>
            <w:szCs w:val="24"/>
          </w:rPr>
          <w:delText>(9927):</w:delText>
        </w:r>
      </w:del>
      <w:r w:rsidRPr="005A4578">
        <w:rPr>
          <w:sz w:val="24"/>
          <w:szCs w:val="24"/>
        </w:rPr>
        <w:t>1465–1473.</w:t>
      </w:r>
    </w:p>
    <w:p w14:paraId="28F1FD35" w14:textId="54A28F2C" w:rsidR="002F6B4E" w:rsidRPr="005A4578" w:rsidRDefault="00654572" w:rsidP="0008093A">
      <w:pPr>
        <w:pStyle w:val="BodyText"/>
        <w:spacing w:line="480" w:lineRule="auto"/>
        <w:ind w:left="720" w:hanging="720"/>
        <w:rPr>
          <w:sz w:val="24"/>
          <w:szCs w:val="24"/>
        </w:rPr>
      </w:pPr>
      <w:bookmarkStart w:id="2576" w:name="_bookmark88"/>
      <w:bookmarkEnd w:id="2576"/>
      <w:r w:rsidRPr="005A4578">
        <w:rPr>
          <w:sz w:val="24"/>
          <w:szCs w:val="24"/>
        </w:rPr>
        <w:t xml:space="preserve">Zatonski, W. A., McMichael, A. J., </w:t>
      </w:r>
      <w:del w:id="2577" w:author="deborah gregg" w:date="2018-08-20T19:42:00Z">
        <w:r w:rsidRPr="005A4578" w:rsidDel="006E3CC6">
          <w:rPr>
            <w:sz w:val="24"/>
            <w:szCs w:val="24"/>
          </w:rPr>
          <w:delText xml:space="preserve">and </w:delText>
        </w:r>
      </w:del>
      <w:ins w:id="2578" w:author="deborah gregg" w:date="2018-08-20T19:42:00Z">
        <w:r w:rsidR="006E3CC6">
          <w:rPr>
            <w:sz w:val="24"/>
            <w:szCs w:val="24"/>
          </w:rPr>
          <w:t>&amp;</w:t>
        </w:r>
        <w:r w:rsidR="006E3CC6" w:rsidRPr="005A4578">
          <w:rPr>
            <w:sz w:val="24"/>
            <w:szCs w:val="24"/>
          </w:rPr>
          <w:t xml:space="preserve"> </w:t>
        </w:r>
      </w:ins>
      <w:r w:rsidRPr="005A4578">
        <w:rPr>
          <w:sz w:val="24"/>
          <w:szCs w:val="24"/>
        </w:rPr>
        <w:t>Powles, J. W. (1998).</w:t>
      </w:r>
      <w:r w:rsidR="001E6567">
        <w:rPr>
          <w:sz w:val="24"/>
          <w:szCs w:val="24"/>
        </w:rPr>
        <w:t xml:space="preserve"> </w:t>
      </w:r>
      <w:r w:rsidRPr="005A4578">
        <w:rPr>
          <w:sz w:val="24"/>
          <w:szCs w:val="24"/>
        </w:rPr>
        <w:t>Ecological study of reasons for sharp decline</w:t>
      </w:r>
      <w:r w:rsidR="001E6567">
        <w:rPr>
          <w:sz w:val="24"/>
          <w:szCs w:val="24"/>
        </w:rPr>
        <w:t xml:space="preserve"> </w:t>
      </w:r>
      <w:r w:rsidRPr="005A4578">
        <w:rPr>
          <w:sz w:val="24"/>
          <w:szCs w:val="24"/>
        </w:rPr>
        <w:t xml:space="preserve">in mortality from ischaemic heart disease in Poland since 1991. </w:t>
      </w:r>
      <w:r w:rsidRPr="005A4578">
        <w:rPr>
          <w:i/>
          <w:sz w:val="24"/>
          <w:szCs w:val="24"/>
        </w:rPr>
        <w:t>B</w:t>
      </w:r>
      <w:r w:rsidR="002E0594" w:rsidRPr="005A4578">
        <w:rPr>
          <w:i/>
          <w:sz w:val="24"/>
          <w:szCs w:val="24"/>
        </w:rPr>
        <w:t>MJ</w:t>
      </w:r>
      <w:r w:rsidRPr="00BE5004">
        <w:rPr>
          <w:i/>
          <w:sz w:val="24"/>
          <w:szCs w:val="24"/>
          <w:rPrChange w:id="2579" w:author="deborah gregg" w:date="2018-08-23T13:20:00Z">
            <w:rPr>
              <w:b/>
              <w:bCs/>
              <w:sz w:val="24"/>
              <w:szCs w:val="24"/>
            </w:rPr>
          </w:rPrChange>
        </w:rPr>
        <w:t>, 316</w:t>
      </w:r>
      <w:ins w:id="2580" w:author="deborah gregg" w:date="2018-08-23T13:20:00Z">
        <w:r w:rsidR="00BE5004" w:rsidRPr="00BE5004">
          <w:rPr>
            <w:i/>
            <w:sz w:val="24"/>
            <w:szCs w:val="24"/>
            <w:rPrChange w:id="2581" w:author="deborah gregg" w:date="2018-08-23T13:20:00Z">
              <w:rPr>
                <w:b/>
                <w:bCs/>
                <w:sz w:val="24"/>
                <w:szCs w:val="24"/>
              </w:rPr>
            </w:rPrChange>
          </w:rPr>
          <w:t>,</w:t>
        </w:r>
        <w:r w:rsidR="00BE5004">
          <w:rPr>
            <w:sz w:val="24"/>
            <w:szCs w:val="24"/>
          </w:rPr>
          <w:t xml:space="preserve"> </w:t>
        </w:r>
      </w:ins>
      <w:del w:id="2582" w:author="deborah gregg" w:date="2018-08-23T13:20:00Z">
        <w:r w:rsidRPr="005A4578" w:rsidDel="00BE5004">
          <w:rPr>
            <w:sz w:val="24"/>
            <w:szCs w:val="24"/>
          </w:rPr>
          <w:delText>(7137):</w:delText>
        </w:r>
      </w:del>
      <w:r w:rsidRPr="005A4578">
        <w:rPr>
          <w:sz w:val="24"/>
          <w:szCs w:val="24"/>
        </w:rPr>
        <w:t>1047</w:t>
      </w:r>
      <w:ins w:id="2583" w:author="deborah gregg" w:date="2018-08-23T16:20:00Z">
        <w:r w:rsidR="00413EC0" w:rsidRPr="005A4578">
          <w:rPr>
            <w:sz w:val="24"/>
            <w:szCs w:val="24"/>
          </w:rPr>
          <w:t>–</w:t>
        </w:r>
      </w:ins>
      <w:ins w:id="2584" w:author="deborah gregg" w:date="2018-08-23T13:20:00Z">
        <w:r w:rsidR="00BE5004">
          <w:rPr>
            <w:sz w:val="24"/>
            <w:szCs w:val="24"/>
          </w:rPr>
          <w:t>1051</w:t>
        </w:r>
      </w:ins>
      <w:r w:rsidRPr="005A4578">
        <w:rPr>
          <w:sz w:val="24"/>
          <w:szCs w:val="24"/>
        </w:rPr>
        <w:t>.</w:t>
      </w:r>
    </w:p>
    <w:p w14:paraId="668BA328" w14:textId="73D74144" w:rsidR="002F6B4E" w:rsidRPr="005A4578" w:rsidRDefault="00654572" w:rsidP="0008093A">
      <w:pPr>
        <w:pStyle w:val="BodyText"/>
        <w:spacing w:line="480" w:lineRule="auto"/>
        <w:ind w:left="720" w:hanging="720"/>
        <w:rPr>
          <w:sz w:val="24"/>
          <w:szCs w:val="24"/>
        </w:rPr>
      </w:pPr>
      <w:bookmarkStart w:id="2585" w:name="_bookmark89"/>
      <w:bookmarkEnd w:id="2585"/>
      <w:r w:rsidRPr="005A4578">
        <w:rPr>
          <w:sz w:val="24"/>
          <w:szCs w:val="24"/>
        </w:rPr>
        <w:t>Zhang, Z.</w:t>
      </w:r>
      <w:ins w:id="2586" w:author="deborah gregg" w:date="2018-08-20T19:42:00Z">
        <w:r w:rsidR="006E3CC6">
          <w:rPr>
            <w:sz w:val="24"/>
            <w:szCs w:val="24"/>
          </w:rPr>
          <w:t>,</w:t>
        </w:r>
      </w:ins>
      <w:r w:rsidRPr="005A4578">
        <w:rPr>
          <w:sz w:val="24"/>
          <w:szCs w:val="24"/>
        </w:rPr>
        <w:t xml:space="preserve"> </w:t>
      </w:r>
      <w:del w:id="2587" w:author="deborah gregg" w:date="2018-08-20T19:42:00Z">
        <w:r w:rsidRPr="005A4578" w:rsidDel="006E3CC6">
          <w:rPr>
            <w:sz w:val="24"/>
            <w:szCs w:val="24"/>
          </w:rPr>
          <w:delText xml:space="preserve">and </w:delText>
        </w:r>
      </w:del>
      <w:ins w:id="2588" w:author="deborah gregg" w:date="2018-08-20T19:42:00Z">
        <w:r w:rsidR="006E3CC6">
          <w:rPr>
            <w:sz w:val="24"/>
            <w:szCs w:val="24"/>
          </w:rPr>
          <w:t>&amp;</w:t>
        </w:r>
        <w:r w:rsidR="006E3CC6" w:rsidRPr="005A4578">
          <w:rPr>
            <w:sz w:val="24"/>
            <w:szCs w:val="24"/>
          </w:rPr>
          <w:t xml:space="preserve"> </w:t>
        </w:r>
      </w:ins>
      <w:r w:rsidRPr="005A4578">
        <w:rPr>
          <w:sz w:val="24"/>
          <w:szCs w:val="24"/>
        </w:rPr>
        <w:t xml:space="preserve">Vaupel, J. W. (2009). The age separating early deaths from late deaths. </w:t>
      </w:r>
      <w:r w:rsidRPr="005A4578">
        <w:rPr>
          <w:i/>
          <w:sz w:val="24"/>
          <w:szCs w:val="24"/>
        </w:rPr>
        <w:t>Demographic Research</w:t>
      </w:r>
      <w:r w:rsidRPr="00BE5004">
        <w:rPr>
          <w:i/>
          <w:sz w:val="24"/>
          <w:szCs w:val="24"/>
          <w:rPrChange w:id="2589" w:author="deborah gregg" w:date="2018-08-23T13:21:00Z">
            <w:rPr>
              <w:b/>
              <w:bCs/>
              <w:sz w:val="24"/>
              <w:szCs w:val="24"/>
            </w:rPr>
          </w:rPrChange>
        </w:rPr>
        <w:t>, 20</w:t>
      </w:r>
      <w:r w:rsidRPr="005A4578">
        <w:rPr>
          <w:sz w:val="24"/>
          <w:szCs w:val="24"/>
        </w:rPr>
        <w:t>(</w:t>
      </w:r>
      <w:ins w:id="2590" w:author="deborah gregg" w:date="2018-08-23T13:21:00Z">
        <w:r w:rsidR="00BE5004">
          <w:rPr>
            <w:sz w:val="24"/>
            <w:szCs w:val="24"/>
          </w:rPr>
          <w:t xml:space="preserve">article </w:t>
        </w:r>
      </w:ins>
      <w:r w:rsidRPr="005A4578">
        <w:rPr>
          <w:sz w:val="24"/>
          <w:szCs w:val="24"/>
        </w:rPr>
        <w:t>29)</w:t>
      </w:r>
      <w:del w:id="2591" w:author="deborah gregg" w:date="2018-08-23T13:21:00Z">
        <w:r w:rsidRPr="005A4578" w:rsidDel="00BE5004">
          <w:rPr>
            <w:sz w:val="24"/>
            <w:szCs w:val="24"/>
          </w:rPr>
          <w:delText>:</w:delText>
        </w:r>
      </w:del>
      <w:ins w:id="2592" w:author="deborah gregg" w:date="2018-08-23T13:21:00Z">
        <w:r w:rsidR="00BE5004">
          <w:rPr>
            <w:sz w:val="24"/>
            <w:szCs w:val="24"/>
          </w:rPr>
          <w:t xml:space="preserve">, </w:t>
        </w:r>
      </w:ins>
      <w:r w:rsidRPr="005A4578">
        <w:rPr>
          <w:sz w:val="24"/>
          <w:szCs w:val="24"/>
        </w:rPr>
        <w:t>721–730.</w:t>
      </w:r>
      <w:ins w:id="2593" w:author="deborah gregg" w:date="2018-08-23T13:21:00Z">
        <w:r w:rsidR="00BE5004">
          <w:rPr>
            <w:sz w:val="24"/>
            <w:szCs w:val="24"/>
          </w:rPr>
          <w:t xml:space="preserve"> https://doi.org/</w:t>
        </w:r>
        <w:r w:rsidR="00BE5004" w:rsidRPr="00BE5004">
          <w:rPr>
            <w:sz w:val="24"/>
            <w:szCs w:val="24"/>
          </w:rPr>
          <w:t>10.4054/DemRes.2009.20.29</w:t>
        </w:r>
        <w:r w:rsidR="00BE5004">
          <w:rPr>
            <w:sz w:val="24"/>
            <w:szCs w:val="24"/>
          </w:rPr>
          <w:t xml:space="preserve"> </w:t>
        </w:r>
      </w:ins>
    </w:p>
    <w:p w14:paraId="15FF2B9F" w14:textId="77777777" w:rsidR="002F6B4E" w:rsidRPr="005A4578" w:rsidRDefault="002F6B4E" w:rsidP="0008093A">
      <w:pPr>
        <w:spacing w:line="480" w:lineRule="auto"/>
        <w:ind w:left="720" w:hanging="720"/>
        <w:rPr>
          <w:sz w:val="24"/>
          <w:szCs w:val="24"/>
        </w:rPr>
        <w:sectPr w:rsidR="002F6B4E" w:rsidRPr="005A4578">
          <w:footerReference w:type="default" r:id="rId10"/>
          <w:pgSz w:w="12240" w:h="15840"/>
          <w:pgMar w:top="1380" w:right="1280" w:bottom="960" w:left="1300" w:header="0" w:footer="769" w:gutter="0"/>
          <w:cols w:space="720"/>
        </w:sectPr>
      </w:pPr>
    </w:p>
    <w:p w14:paraId="7939306D" w14:textId="4FE4AB53" w:rsidR="002F6B4E" w:rsidRPr="005A4578" w:rsidDel="0020484C" w:rsidRDefault="00654572">
      <w:pPr>
        <w:pStyle w:val="Heading1"/>
        <w:rPr>
          <w:del w:id="2594" w:author="deborah gregg" w:date="2018-08-23T13:23:00Z"/>
          <w:sz w:val="24"/>
          <w:szCs w:val="24"/>
        </w:rPr>
      </w:pPr>
      <w:del w:id="2595" w:author="deborah gregg" w:date="2018-08-23T13:23:00Z">
        <w:r w:rsidRPr="005A4578" w:rsidDel="0020484C">
          <w:rPr>
            <w:sz w:val="24"/>
            <w:szCs w:val="24"/>
          </w:rPr>
          <w:lastRenderedPageBreak/>
          <w:delText>Figures and tables</w:delText>
        </w:r>
      </w:del>
    </w:p>
    <w:p w14:paraId="2203B23F" w14:textId="128D6D44" w:rsidR="002F6B4E" w:rsidRPr="005A4578" w:rsidDel="0020484C" w:rsidRDefault="002F6B4E">
      <w:pPr>
        <w:pStyle w:val="BodyText"/>
        <w:spacing w:before="10"/>
        <w:rPr>
          <w:del w:id="2596" w:author="deborah gregg" w:date="2018-08-23T13:23:00Z"/>
          <w:b/>
          <w:sz w:val="24"/>
          <w:szCs w:val="24"/>
        </w:rPr>
      </w:pPr>
    </w:p>
    <w:p w14:paraId="02D9DD0D" w14:textId="4FB2B845" w:rsidR="002F6B4E" w:rsidRPr="005A4578" w:rsidDel="00F00770" w:rsidRDefault="00654572">
      <w:pPr>
        <w:pStyle w:val="BodyText"/>
        <w:rPr>
          <w:del w:id="2597" w:author="deborah gregg" w:date="2018-08-23T13:32:00Z"/>
          <w:sz w:val="24"/>
          <w:szCs w:val="24"/>
        </w:rPr>
        <w:pPrChange w:id="2598" w:author="deborah gregg" w:date="2018-08-23T13:32:00Z">
          <w:pPr>
            <w:pStyle w:val="BodyText"/>
            <w:ind w:left="1548"/>
          </w:pPr>
        </w:pPrChange>
      </w:pPr>
      <w:bookmarkStart w:id="2599" w:name="_bookmark90"/>
      <w:bookmarkEnd w:id="2599"/>
      <w:del w:id="2600" w:author="deborah gregg" w:date="2018-08-23T13:32:00Z">
        <w:r w:rsidRPr="005A4578" w:rsidDel="00F00770">
          <w:rPr>
            <w:sz w:val="24"/>
            <w:szCs w:val="24"/>
          </w:rPr>
          <w:delText>Table 1: Classification of causes</w:delText>
        </w:r>
      </w:del>
      <w:del w:id="2601" w:author="deborah gregg" w:date="2018-08-23T13:31:00Z">
        <w:r w:rsidRPr="005A4578" w:rsidDel="00F00770">
          <w:rPr>
            <w:sz w:val="24"/>
            <w:szCs w:val="24"/>
          </w:rPr>
          <w:delText>-</w:delText>
        </w:r>
      </w:del>
      <w:del w:id="2602" w:author="deborah gregg" w:date="2018-08-23T13:32:00Z">
        <w:r w:rsidRPr="005A4578" w:rsidDel="00F00770">
          <w:rPr>
            <w:sz w:val="24"/>
            <w:szCs w:val="24"/>
          </w:rPr>
          <w:delText>of death amenable to alcohol consumption</w:delText>
        </w:r>
      </w:del>
    </w:p>
    <w:p w14:paraId="7B01FE1B" w14:textId="77777777" w:rsidR="002F6B4E" w:rsidRPr="005A4578" w:rsidRDefault="002F6B4E">
      <w:pPr>
        <w:pStyle w:val="BodyText"/>
        <w:rPr>
          <w:sz w:val="24"/>
          <w:szCs w:val="24"/>
        </w:rPr>
      </w:pPr>
    </w:p>
    <w:tbl>
      <w:tblPr>
        <w:tblStyle w:val="TableGrid"/>
        <w:tblW w:w="0" w:type="auto"/>
        <w:tblLook w:val="04A0" w:firstRow="1" w:lastRow="0" w:firstColumn="1" w:lastColumn="0" w:noHBand="0" w:noVBand="1"/>
      </w:tblPr>
      <w:tblGrid>
        <w:gridCol w:w="6318"/>
        <w:gridCol w:w="3558"/>
        <w:tblGridChange w:id="2603">
          <w:tblGrid>
            <w:gridCol w:w="6318"/>
            <w:gridCol w:w="3558"/>
          </w:tblGrid>
        </w:tblGridChange>
      </w:tblGrid>
      <w:tr w:rsidR="00F00770" w:rsidRPr="00620CF8" w14:paraId="1BF391AB" w14:textId="77777777" w:rsidTr="007D220D">
        <w:trPr>
          <w:ins w:id="2604" w:author="deborah gregg" w:date="2018-08-23T13:32:00Z"/>
        </w:trPr>
        <w:tc>
          <w:tcPr>
            <w:tcW w:w="9876" w:type="dxa"/>
            <w:gridSpan w:val="2"/>
            <w:tcBorders>
              <w:top w:val="nil"/>
              <w:left w:val="nil"/>
              <w:bottom w:val="single" w:sz="4" w:space="0" w:color="auto"/>
              <w:right w:val="nil"/>
            </w:tcBorders>
          </w:tcPr>
          <w:p w14:paraId="0151032D" w14:textId="691603B9" w:rsidR="00F00770" w:rsidRPr="007D220D" w:rsidRDefault="00F00770">
            <w:pPr>
              <w:pStyle w:val="BodyText"/>
              <w:rPr>
                <w:ins w:id="2605" w:author="deborah gregg" w:date="2018-08-23T13:32:00Z"/>
                <w:sz w:val="24"/>
                <w:szCs w:val="24"/>
                <w:rPrChange w:id="2606" w:author="deborah gregg" w:date="2018-08-23T13:32:00Z">
                  <w:rPr>
                    <w:ins w:id="2607" w:author="deborah gregg" w:date="2018-08-23T13:32:00Z"/>
                    <w:b/>
                    <w:sz w:val="24"/>
                    <w:szCs w:val="24"/>
                  </w:rPr>
                </w:rPrChange>
              </w:rPr>
              <w:pPrChange w:id="2608" w:author="deborah gregg" w:date="2018-08-23T13:32:00Z">
                <w:pPr>
                  <w:pStyle w:val="BodyText"/>
                  <w:spacing w:before="10"/>
                </w:pPr>
              </w:pPrChange>
            </w:pPr>
            <w:ins w:id="2609" w:author="deborah gregg" w:date="2018-08-23T13:32:00Z">
              <w:r w:rsidRPr="007D220D">
                <w:rPr>
                  <w:b/>
                  <w:sz w:val="24"/>
                  <w:szCs w:val="24"/>
                  <w:rPrChange w:id="2610" w:author="deborah gregg" w:date="2018-08-23T13:32:00Z">
                    <w:rPr>
                      <w:sz w:val="24"/>
                      <w:szCs w:val="24"/>
                    </w:rPr>
                  </w:rPrChange>
                </w:rPr>
                <w:t>Table 1</w:t>
              </w:r>
              <w:r w:rsidRPr="007D220D">
                <w:rPr>
                  <w:sz w:val="24"/>
                  <w:szCs w:val="24"/>
                </w:rPr>
                <w:t xml:space="preserve"> Classification of causes of death amenable to alcohol consumption</w:t>
              </w:r>
            </w:ins>
          </w:p>
        </w:tc>
      </w:tr>
      <w:tr w:rsidR="00F00770" w:rsidRPr="0019056C" w14:paraId="184B52B5" w14:textId="77777777" w:rsidTr="007D220D">
        <w:tc>
          <w:tcPr>
            <w:tcW w:w="6318" w:type="dxa"/>
            <w:tcBorders>
              <w:top w:val="single" w:sz="4" w:space="0" w:color="auto"/>
              <w:left w:val="nil"/>
              <w:bottom w:val="single" w:sz="4" w:space="0" w:color="auto"/>
              <w:right w:val="nil"/>
            </w:tcBorders>
          </w:tcPr>
          <w:p w14:paraId="4950CA7E" w14:textId="378176CC" w:rsidR="00620CF8" w:rsidRPr="0019056C" w:rsidRDefault="00620CF8">
            <w:pPr>
              <w:pStyle w:val="BodyText"/>
              <w:spacing w:before="10"/>
              <w:rPr>
                <w:sz w:val="24"/>
                <w:szCs w:val="24"/>
                <w:rPrChange w:id="2611" w:author="deborah gregg" w:date="2018-08-23T16:22:00Z">
                  <w:rPr>
                    <w:b/>
                    <w:sz w:val="24"/>
                    <w:szCs w:val="24"/>
                  </w:rPr>
                </w:rPrChange>
              </w:rPr>
            </w:pPr>
            <w:r w:rsidRPr="0019056C">
              <w:rPr>
                <w:sz w:val="24"/>
                <w:szCs w:val="24"/>
                <w:rPrChange w:id="2612" w:author="deborah gregg" w:date="2018-08-23T16:22:00Z">
                  <w:rPr>
                    <w:b/>
                    <w:sz w:val="24"/>
                    <w:szCs w:val="24"/>
                  </w:rPr>
                </w:rPrChange>
              </w:rPr>
              <w:t>Category</w:t>
            </w:r>
          </w:p>
        </w:tc>
        <w:tc>
          <w:tcPr>
            <w:tcW w:w="3558" w:type="dxa"/>
            <w:tcBorders>
              <w:top w:val="single" w:sz="4" w:space="0" w:color="auto"/>
              <w:left w:val="nil"/>
              <w:bottom w:val="single" w:sz="4" w:space="0" w:color="auto"/>
              <w:right w:val="nil"/>
            </w:tcBorders>
          </w:tcPr>
          <w:p w14:paraId="3B75264E" w14:textId="4961789A" w:rsidR="00620CF8" w:rsidRPr="0019056C" w:rsidRDefault="00620CF8">
            <w:pPr>
              <w:pStyle w:val="BodyText"/>
              <w:spacing w:before="10"/>
              <w:rPr>
                <w:sz w:val="24"/>
                <w:szCs w:val="24"/>
                <w:rPrChange w:id="2613" w:author="deborah gregg" w:date="2018-08-23T16:22:00Z">
                  <w:rPr>
                    <w:b/>
                    <w:sz w:val="24"/>
                    <w:szCs w:val="24"/>
                  </w:rPr>
                </w:rPrChange>
              </w:rPr>
            </w:pPr>
            <w:r w:rsidRPr="0019056C">
              <w:rPr>
                <w:sz w:val="24"/>
                <w:szCs w:val="24"/>
                <w:rPrChange w:id="2614" w:author="deborah gregg" w:date="2018-08-23T16:22:00Z">
                  <w:rPr>
                    <w:b/>
                    <w:sz w:val="24"/>
                    <w:szCs w:val="24"/>
                  </w:rPr>
                </w:rPrChange>
              </w:rPr>
              <w:t xml:space="preserve">ICD-10 </w:t>
            </w:r>
            <w:r w:rsidR="00060307" w:rsidRPr="0019056C">
              <w:rPr>
                <w:sz w:val="24"/>
                <w:szCs w:val="24"/>
                <w:rPrChange w:id="2615" w:author="deborah gregg" w:date="2018-08-23T16:22:00Z">
                  <w:rPr>
                    <w:b/>
                    <w:sz w:val="24"/>
                    <w:szCs w:val="24"/>
                  </w:rPr>
                </w:rPrChange>
              </w:rPr>
              <w:t>C</w:t>
            </w:r>
            <w:r w:rsidRPr="0019056C">
              <w:rPr>
                <w:sz w:val="24"/>
                <w:szCs w:val="24"/>
                <w:rPrChange w:id="2616" w:author="deborah gregg" w:date="2018-08-23T16:22:00Z">
                  <w:rPr>
                    <w:b/>
                    <w:sz w:val="24"/>
                    <w:szCs w:val="24"/>
                  </w:rPr>
                </w:rPrChange>
              </w:rPr>
              <w:t>odes</w:t>
            </w:r>
          </w:p>
        </w:tc>
      </w:tr>
      <w:tr w:rsidR="00F00770" w14:paraId="04DD3DAE" w14:textId="77777777" w:rsidTr="007D220D">
        <w:tc>
          <w:tcPr>
            <w:tcW w:w="6318" w:type="dxa"/>
            <w:tcBorders>
              <w:top w:val="single" w:sz="4" w:space="0" w:color="auto"/>
              <w:left w:val="nil"/>
              <w:bottom w:val="nil"/>
              <w:right w:val="nil"/>
            </w:tcBorders>
          </w:tcPr>
          <w:p w14:paraId="1CB0B176" w14:textId="520C7BDF" w:rsidR="00620CF8" w:rsidRPr="00060307" w:rsidRDefault="00620CF8" w:rsidP="00620CF8">
            <w:pPr>
              <w:pStyle w:val="ListParagraph"/>
              <w:tabs>
                <w:tab w:val="left" w:pos="517"/>
              </w:tabs>
              <w:spacing w:before="17"/>
              <w:ind w:left="0"/>
              <w:rPr>
                <w:sz w:val="24"/>
                <w:szCs w:val="24"/>
                <w:rPrChange w:id="2617" w:author="deborah gregg" w:date="2018-08-23T13:38:00Z">
                  <w:rPr>
                    <w:b/>
                    <w:sz w:val="24"/>
                    <w:szCs w:val="24"/>
                  </w:rPr>
                </w:rPrChange>
              </w:rPr>
            </w:pPr>
            <w:r w:rsidRPr="00060307">
              <w:rPr>
                <w:sz w:val="24"/>
                <w:szCs w:val="24"/>
                <w:rPrChange w:id="2618" w:author="deborah gregg" w:date="2018-08-23T13:38:00Z">
                  <w:rPr>
                    <w:b/>
                    <w:sz w:val="24"/>
                    <w:szCs w:val="24"/>
                  </w:rPr>
                </w:rPrChange>
              </w:rPr>
              <w:t>1</w:t>
            </w:r>
            <w:ins w:id="2619" w:author="Laura Tesch" w:date="2018-08-31T07:38:00Z">
              <w:r w:rsidR="00F2361A">
                <w:rPr>
                  <w:sz w:val="24"/>
                  <w:szCs w:val="24"/>
                </w:rPr>
                <w:t>.</w:t>
              </w:r>
            </w:ins>
            <w:del w:id="2620" w:author="Laura Tesch" w:date="2018-08-31T07:38:00Z">
              <w:r w:rsidRPr="00060307" w:rsidDel="00F2361A">
                <w:rPr>
                  <w:sz w:val="24"/>
                  <w:szCs w:val="24"/>
                  <w:rPrChange w:id="2621" w:author="deborah gregg" w:date="2018-08-23T13:38:00Z">
                    <w:rPr>
                      <w:b/>
                      <w:sz w:val="24"/>
                      <w:szCs w:val="24"/>
                    </w:rPr>
                  </w:rPrChange>
                </w:rPr>
                <w:delText>)</w:delText>
              </w:r>
            </w:del>
            <w:r w:rsidRPr="00060307">
              <w:rPr>
                <w:sz w:val="24"/>
                <w:szCs w:val="24"/>
                <w:rPrChange w:id="2622" w:author="deborah gregg" w:date="2018-08-23T13:38:00Z">
                  <w:rPr>
                    <w:b/>
                    <w:sz w:val="24"/>
                    <w:szCs w:val="24"/>
                  </w:rPr>
                </w:rPrChange>
              </w:rPr>
              <w:t xml:space="preserve"> Alcohol</w:t>
            </w:r>
            <w:ins w:id="2623" w:author="Laura Tesch" w:date="2018-08-31T10:18:00Z">
              <w:r w:rsidR="00E4690B">
                <w:rPr>
                  <w:sz w:val="24"/>
                  <w:szCs w:val="24"/>
                </w:rPr>
                <w:t>-</w:t>
              </w:r>
            </w:ins>
            <w:del w:id="2624" w:author="Laura Tesch" w:date="2018-08-31T10:18:00Z">
              <w:r w:rsidRPr="00060307" w:rsidDel="00E4690B">
                <w:rPr>
                  <w:sz w:val="24"/>
                  <w:szCs w:val="24"/>
                  <w:rPrChange w:id="2625" w:author="deborah gregg" w:date="2018-08-23T13:38:00Z">
                    <w:rPr>
                      <w:b/>
                      <w:sz w:val="24"/>
                      <w:szCs w:val="24"/>
                    </w:rPr>
                  </w:rPrChange>
                </w:rPr>
                <w:delText xml:space="preserve"> </w:delText>
              </w:r>
            </w:del>
            <w:r w:rsidR="00E4690B" w:rsidRPr="00060307">
              <w:rPr>
                <w:sz w:val="24"/>
                <w:szCs w:val="24"/>
              </w:rPr>
              <w:t>Attributable Conditions</w:t>
            </w:r>
          </w:p>
        </w:tc>
        <w:tc>
          <w:tcPr>
            <w:tcW w:w="3558" w:type="dxa"/>
            <w:tcBorders>
              <w:top w:val="single" w:sz="4" w:space="0" w:color="auto"/>
              <w:left w:val="nil"/>
              <w:bottom w:val="nil"/>
              <w:right w:val="nil"/>
            </w:tcBorders>
          </w:tcPr>
          <w:p w14:paraId="4194CF30" w14:textId="77777777" w:rsidR="00620CF8" w:rsidRDefault="00620CF8">
            <w:pPr>
              <w:pStyle w:val="BodyText"/>
              <w:spacing w:before="10"/>
              <w:rPr>
                <w:sz w:val="24"/>
                <w:szCs w:val="24"/>
              </w:rPr>
            </w:pPr>
          </w:p>
        </w:tc>
      </w:tr>
      <w:tr w:rsidR="00F00770" w14:paraId="5549695D" w14:textId="77777777" w:rsidTr="007D220D">
        <w:tc>
          <w:tcPr>
            <w:tcW w:w="6318" w:type="dxa"/>
            <w:tcBorders>
              <w:top w:val="nil"/>
              <w:left w:val="nil"/>
              <w:bottom w:val="nil"/>
              <w:right w:val="nil"/>
            </w:tcBorders>
          </w:tcPr>
          <w:p w14:paraId="3693FC80" w14:textId="7A98D0C7" w:rsidR="00620CF8" w:rsidRDefault="00620CF8">
            <w:pPr>
              <w:pStyle w:val="BodyText"/>
              <w:spacing w:before="10"/>
              <w:ind w:left="144"/>
              <w:rPr>
                <w:sz w:val="24"/>
                <w:szCs w:val="24"/>
              </w:rPr>
              <w:pPrChange w:id="2626" w:author="deborah gregg" w:date="2018-08-23T13:38:00Z">
                <w:pPr>
                  <w:pStyle w:val="BodyText"/>
                  <w:spacing w:before="10"/>
                  <w:ind w:left="184"/>
                  <w:outlineLvl w:val="2"/>
                </w:pPr>
              </w:pPrChange>
            </w:pPr>
            <w:r w:rsidRPr="00620CF8">
              <w:rPr>
                <w:sz w:val="24"/>
                <w:szCs w:val="24"/>
              </w:rPr>
              <w:t>Mental and behavioral disorders due to use of alcohol, alcohol</w:t>
            </w:r>
            <w:ins w:id="2627" w:author="Laura Tesch" w:date="2018-09-26T11:27:00Z">
              <w:r w:rsidR="00707A57">
                <w:rPr>
                  <w:sz w:val="24"/>
                  <w:szCs w:val="24"/>
                </w:rPr>
                <w:t>ic</w:t>
              </w:r>
            </w:ins>
            <w:r w:rsidRPr="00620CF8">
              <w:rPr>
                <w:sz w:val="24"/>
                <w:szCs w:val="24"/>
              </w:rPr>
              <w:t xml:space="preserve"> liver disease and cirrhosis of the liver, </w:t>
            </w:r>
            <w:ins w:id="2628" w:author="Laura Tesch" w:date="2018-09-26T11:34:00Z">
              <w:r w:rsidR="00166790">
                <w:rPr>
                  <w:sz w:val="24"/>
                  <w:szCs w:val="24"/>
                </w:rPr>
                <w:t xml:space="preserve">or </w:t>
              </w:r>
            </w:ins>
            <w:r w:rsidRPr="00620CF8">
              <w:rPr>
                <w:sz w:val="24"/>
                <w:szCs w:val="24"/>
              </w:rPr>
              <w:t>poisoning by exposure to alcohol</w:t>
            </w:r>
          </w:p>
        </w:tc>
        <w:tc>
          <w:tcPr>
            <w:tcW w:w="3558" w:type="dxa"/>
            <w:tcBorders>
              <w:top w:val="nil"/>
              <w:left w:val="nil"/>
              <w:bottom w:val="nil"/>
              <w:right w:val="nil"/>
            </w:tcBorders>
          </w:tcPr>
          <w:p w14:paraId="664A8E7E" w14:textId="3A78E1BE" w:rsidR="00620CF8" w:rsidRDefault="00620CF8">
            <w:pPr>
              <w:pStyle w:val="BodyText"/>
              <w:spacing w:before="9"/>
              <w:rPr>
                <w:sz w:val="24"/>
                <w:szCs w:val="24"/>
              </w:rPr>
            </w:pPr>
            <w:r w:rsidRPr="005A4578">
              <w:rPr>
                <w:sz w:val="24"/>
                <w:szCs w:val="24"/>
              </w:rPr>
              <w:t xml:space="preserve">F10, K70 </w:t>
            </w:r>
            <w:del w:id="2629" w:author="Laura Tesch" w:date="2018-09-25T14:51:00Z">
              <w:r w:rsidRPr="005A4578" w:rsidDel="003E7804">
                <w:rPr>
                  <w:sz w:val="24"/>
                  <w:szCs w:val="24"/>
                </w:rPr>
                <w:delText xml:space="preserve">&amp; </w:delText>
              </w:r>
            </w:del>
            <w:ins w:id="2630" w:author="Laura Tesch" w:date="2018-09-25T14:51:00Z">
              <w:r w:rsidR="003E7804">
                <w:rPr>
                  <w:sz w:val="24"/>
                  <w:szCs w:val="24"/>
                </w:rPr>
                <w:t>and</w:t>
              </w:r>
              <w:r w:rsidR="003E7804" w:rsidRPr="005A4578">
                <w:rPr>
                  <w:sz w:val="24"/>
                  <w:szCs w:val="24"/>
                </w:rPr>
                <w:t xml:space="preserve"> </w:t>
              </w:r>
            </w:ins>
            <w:r w:rsidRPr="005A4578">
              <w:rPr>
                <w:sz w:val="24"/>
                <w:szCs w:val="24"/>
              </w:rPr>
              <w:t>K74, X45</w:t>
            </w:r>
          </w:p>
        </w:tc>
      </w:tr>
      <w:tr w:rsidR="00F00770" w14:paraId="7E44CC17" w14:textId="77777777" w:rsidTr="007D220D">
        <w:tc>
          <w:tcPr>
            <w:tcW w:w="6318" w:type="dxa"/>
            <w:tcBorders>
              <w:top w:val="nil"/>
              <w:left w:val="nil"/>
              <w:bottom w:val="nil"/>
              <w:right w:val="nil"/>
            </w:tcBorders>
          </w:tcPr>
          <w:p w14:paraId="7C5BFCB5" w14:textId="44393B21" w:rsidR="00620CF8" w:rsidRPr="00060307" w:rsidRDefault="00620CF8">
            <w:pPr>
              <w:pStyle w:val="BodyText"/>
              <w:spacing w:before="240"/>
              <w:rPr>
                <w:sz w:val="24"/>
                <w:szCs w:val="24"/>
                <w:rPrChange w:id="2631" w:author="deborah gregg" w:date="2018-08-23T13:38:00Z">
                  <w:rPr>
                    <w:b/>
                    <w:sz w:val="24"/>
                    <w:szCs w:val="24"/>
                  </w:rPr>
                </w:rPrChange>
              </w:rPr>
              <w:pPrChange w:id="2632" w:author="Laura Tesch" w:date="2018-08-31T10:19:00Z">
                <w:pPr>
                  <w:pStyle w:val="BodyText"/>
                  <w:spacing w:before="10"/>
                  <w:ind w:left="184"/>
                  <w:outlineLvl w:val="2"/>
                </w:pPr>
              </w:pPrChange>
            </w:pPr>
            <w:r w:rsidRPr="00060307">
              <w:rPr>
                <w:sz w:val="24"/>
                <w:szCs w:val="24"/>
                <w:rPrChange w:id="2633" w:author="deborah gregg" w:date="2018-08-23T13:38:00Z">
                  <w:rPr>
                    <w:b/>
                    <w:sz w:val="24"/>
                    <w:szCs w:val="24"/>
                  </w:rPr>
                </w:rPrChange>
              </w:rPr>
              <w:t>2</w:t>
            </w:r>
            <w:ins w:id="2634" w:author="Laura Tesch" w:date="2018-08-31T07:38:00Z">
              <w:r w:rsidR="00F2361A">
                <w:rPr>
                  <w:sz w:val="24"/>
                  <w:szCs w:val="24"/>
                </w:rPr>
                <w:t>.</w:t>
              </w:r>
            </w:ins>
            <w:del w:id="2635" w:author="Laura Tesch" w:date="2018-08-31T07:38:00Z">
              <w:r w:rsidRPr="00060307" w:rsidDel="00F2361A">
                <w:rPr>
                  <w:sz w:val="24"/>
                  <w:szCs w:val="24"/>
                  <w:rPrChange w:id="2636" w:author="deborah gregg" w:date="2018-08-23T13:38:00Z">
                    <w:rPr>
                      <w:b/>
                      <w:sz w:val="24"/>
                      <w:szCs w:val="24"/>
                    </w:rPr>
                  </w:rPrChange>
                </w:rPr>
                <w:delText>)</w:delText>
              </w:r>
            </w:del>
            <w:r w:rsidRPr="00060307">
              <w:rPr>
                <w:sz w:val="24"/>
                <w:szCs w:val="24"/>
                <w:rPrChange w:id="2637" w:author="deborah gregg" w:date="2018-08-23T13:38:00Z">
                  <w:rPr>
                    <w:b/>
                    <w:sz w:val="24"/>
                    <w:szCs w:val="24"/>
                  </w:rPr>
                </w:rPrChange>
              </w:rPr>
              <w:t xml:space="preserve"> Amenable to </w:t>
            </w:r>
            <w:r w:rsidR="00E4690B" w:rsidRPr="00060307">
              <w:rPr>
                <w:sz w:val="24"/>
                <w:szCs w:val="24"/>
              </w:rPr>
              <w:t>Alcohol Consumption</w:t>
            </w:r>
          </w:p>
        </w:tc>
        <w:tc>
          <w:tcPr>
            <w:tcW w:w="3558" w:type="dxa"/>
            <w:tcBorders>
              <w:top w:val="nil"/>
              <w:left w:val="nil"/>
              <w:bottom w:val="nil"/>
              <w:right w:val="nil"/>
            </w:tcBorders>
          </w:tcPr>
          <w:p w14:paraId="6FFAA97B" w14:textId="77777777" w:rsidR="00620CF8" w:rsidRDefault="00620CF8">
            <w:pPr>
              <w:pStyle w:val="BodyText"/>
              <w:spacing w:before="240"/>
              <w:rPr>
                <w:sz w:val="24"/>
                <w:szCs w:val="24"/>
              </w:rPr>
              <w:pPrChange w:id="2638" w:author="Laura Tesch" w:date="2018-08-31T10:19:00Z">
                <w:pPr>
                  <w:pStyle w:val="BodyText"/>
                  <w:spacing w:before="10"/>
                </w:pPr>
              </w:pPrChange>
            </w:pPr>
          </w:p>
        </w:tc>
      </w:tr>
      <w:tr w:rsidR="00F00770" w14:paraId="72706BB4" w14:textId="77777777" w:rsidTr="007D220D">
        <w:tc>
          <w:tcPr>
            <w:tcW w:w="6318" w:type="dxa"/>
            <w:tcBorders>
              <w:top w:val="nil"/>
              <w:left w:val="nil"/>
              <w:bottom w:val="nil"/>
              <w:right w:val="nil"/>
            </w:tcBorders>
          </w:tcPr>
          <w:p w14:paraId="30568AAA" w14:textId="21E7D01A" w:rsidR="00620CF8" w:rsidRDefault="00620CF8">
            <w:pPr>
              <w:pStyle w:val="BodyText"/>
              <w:spacing w:before="10"/>
              <w:ind w:left="144"/>
              <w:rPr>
                <w:sz w:val="24"/>
                <w:szCs w:val="24"/>
              </w:rPr>
              <w:pPrChange w:id="2639" w:author="Laura Tesch" w:date="2018-09-26T11:32:00Z">
                <w:pPr>
                  <w:pStyle w:val="BodyText"/>
                  <w:spacing w:before="10"/>
                  <w:ind w:left="184"/>
                  <w:outlineLvl w:val="2"/>
                </w:pPr>
              </w:pPrChange>
            </w:pPr>
            <w:r w:rsidRPr="00620CF8">
              <w:rPr>
                <w:sz w:val="24"/>
                <w:szCs w:val="24"/>
              </w:rPr>
              <w:t>Cardiovascular diseases (</w:t>
            </w:r>
            <w:r w:rsidR="00060307" w:rsidRPr="00620CF8">
              <w:rPr>
                <w:sz w:val="24"/>
                <w:szCs w:val="24"/>
              </w:rPr>
              <w:t>ischemic heart diseases</w:t>
            </w:r>
            <w:r w:rsidRPr="00620CF8">
              <w:rPr>
                <w:sz w:val="24"/>
                <w:szCs w:val="24"/>
              </w:rPr>
              <w:t xml:space="preserve">, stroke, rheumatic heart diseases; essential hypertension; hypertensive disease; pulmonary heart diseases; </w:t>
            </w:r>
            <w:del w:id="2640" w:author="Laura Tesch" w:date="2018-09-26T11:32:00Z">
              <w:r w:rsidRPr="00620CF8" w:rsidDel="00166790">
                <w:rPr>
                  <w:sz w:val="24"/>
                  <w:szCs w:val="24"/>
                </w:rPr>
                <w:delText xml:space="preserve">non </w:delText>
              </w:r>
            </w:del>
            <w:ins w:id="2641" w:author="Laura Tesch" w:date="2018-09-26T11:32:00Z">
              <w:r w:rsidR="00166790">
                <w:rPr>
                  <w:sz w:val="24"/>
                  <w:szCs w:val="24"/>
                </w:rPr>
                <w:t>non</w:t>
              </w:r>
            </w:ins>
            <w:r w:rsidRPr="00620CF8">
              <w:rPr>
                <w:sz w:val="24"/>
                <w:szCs w:val="24"/>
              </w:rPr>
              <w:t>rheumatic valve disorders; cardiac arrest; heart failure; other heart diseases; sequelae of cerebrovascular disease; diseases of arteries, arterioles and capillaries, other circulatory diseases) and transport accidents</w:t>
            </w:r>
          </w:p>
        </w:tc>
        <w:tc>
          <w:tcPr>
            <w:tcW w:w="3558" w:type="dxa"/>
            <w:tcBorders>
              <w:top w:val="nil"/>
              <w:left w:val="nil"/>
              <w:bottom w:val="nil"/>
              <w:right w:val="nil"/>
            </w:tcBorders>
          </w:tcPr>
          <w:p w14:paraId="5FFAAC50" w14:textId="23640343" w:rsidR="00620CF8" w:rsidRPr="00620CF8" w:rsidRDefault="00620CF8" w:rsidP="00620CF8">
            <w:pPr>
              <w:pStyle w:val="BodyText"/>
              <w:spacing w:before="10"/>
              <w:rPr>
                <w:sz w:val="24"/>
                <w:szCs w:val="24"/>
              </w:rPr>
            </w:pPr>
            <w:r w:rsidRPr="00620CF8">
              <w:rPr>
                <w:sz w:val="24"/>
                <w:szCs w:val="24"/>
              </w:rPr>
              <w:t>I20</w:t>
            </w:r>
            <w:r w:rsidR="007D220D">
              <w:rPr>
                <w:sz w:val="24"/>
                <w:szCs w:val="24"/>
              </w:rPr>
              <w:t>–</w:t>
            </w:r>
            <w:ins w:id="2642" w:author="deborah gregg" w:date="2018-08-23T13:42:00Z">
              <w:r w:rsidR="007D220D">
                <w:rPr>
                  <w:sz w:val="24"/>
                  <w:szCs w:val="24"/>
                </w:rPr>
                <w:t>I</w:t>
              </w:r>
            </w:ins>
            <w:del w:id="2643" w:author="deborah gregg" w:date="2018-08-23T13:40:00Z">
              <w:r w:rsidRPr="00620CF8" w:rsidDel="007D220D">
                <w:rPr>
                  <w:sz w:val="24"/>
                  <w:szCs w:val="24"/>
                </w:rPr>
                <w:delText>-</w:delText>
              </w:r>
            </w:del>
            <w:r w:rsidRPr="00620CF8">
              <w:rPr>
                <w:sz w:val="24"/>
                <w:szCs w:val="24"/>
              </w:rPr>
              <w:t>25, I60</w:t>
            </w:r>
            <w:r w:rsidR="007D220D">
              <w:rPr>
                <w:sz w:val="24"/>
                <w:szCs w:val="24"/>
              </w:rPr>
              <w:t>–</w:t>
            </w:r>
            <w:del w:id="2644" w:author="deborah gregg" w:date="2018-08-23T13:40:00Z">
              <w:r w:rsidRPr="00620CF8" w:rsidDel="007D220D">
                <w:rPr>
                  <w:sz w:val="24"/>
                  <w:szCs w:val="24"/>
                </w:rPr>
                <w:delText>-</w:delText>
              </w:r>
            </w:del>
            <w:r w:rsidRPr="00620CF8">
              <w:rPr>
                <w:sz w:val="24"/>
                <w:szCs w:val="24"/>
              </w:rPr>
              <w:t xml:space="preserve">I67 </w:t>
            </w:r>
            <w:del w:id="2645" w:author="Laura Tesch" w:date="2018-09-25T14:51:00Z">
              <w:r w:rsidRPr="00620CF8" w:rsidDel="003E7804">
                <w:rPr>
                  <w:sz w:val="24"/>
                  <w:szCs w:val="24"/>
                </w:rPr>
                <w:delText xml:space="preserve">&amp; </w:delText>
              </w:r>
            </w:del>
            <w:ins w:id="2646" w:author="Laura Tesch" w:date="2018-09-25T14:51:00Z">
              <w:r w:rsidR="003E7804">
                <w:rPr>
                  <w:sz w:val="24"/>
                  <w:szCs w:val="24"/>
                </w:rPr>
                <w:t>and</w:t>
              </w:r>
              <w:r w:rsidR="003E7804" w:rsidRPr="00620CF8">
                <w:rPr>
                  <w:sz w:val="24"/>
                  <w:szCs w:val="24"/>
                </w:rPr>
                <w:t xml:space="preserve"> </w:t>
              </w:r>
            </w:ins>
            <w:r w:rsidRPr="00620CF8">
              <w:rPr>
                <w:sz w:val="24"/>
                <w:szCs w:val="24"/>
              </w:rPr>
              <w:t>G45,</w:t>
            </w:r>
            <w:ins w:id="2647" w:author="deborah gregg" w:date="2018-08-23T13:38:00Z">
              <w:r w:rsidR="00060307">
                <w:rPr>
                  <w:sz w:val="24"/>
                  <w:szCs w:val="24"/>
                </w:rPr>
                <w:t xml:space="preserve"> </w:t>
              </w:r>
            </w:ins>
            <w:r w:rsidRPr="00620CF8">
              <w:rPr>
                <w:sz w:val="24"/>
                <w:szCs w:val="24"/>
              </w:rPr>
              <w:t>I00</w:t>
            </w:r>
            <w:r w:rsidR="007D220D">
              <w:rPr>
                <w:sz w:val="24"/>
                <w:szCs w:val="24"/>
              </w:rPr>
              <w:t>–</w:t>
            </w:r>
            <w:r w:rsidRPr="00620CF8">
              <w:rPr>
                <w:sz w:val="24"/>
                <w:szCs w:val="24"/>
              </w:rPr>
              <w:t>I09; I10; I11</w:t>
            </w:r>
            <w:r w:rsidR="007D220D">
              <w:rPr>
                <w:sz w:val="24"/>
                <w:szCs w:val="24"/>
              </w:rPr>
              <w:t>–</w:t>
            </w:r>
            <w:r w:rsidRPr="00620CF8">
              <w:rPr>
                <w:sz w:val="24"/>
                <w:szCs w:val="24"/>
              </w:rPr>
              <w:t>I15; I26</w:t>
            </w:r>
            <w:r w:rsidR="007D220D">
              <w:rPr>
                <w:sz w:val="24"/>
                <w:szCs w:val="24"/>
              </w:rPr>
              <w:t>–</w:t>
            </w:r>
            <w:r w:rsidRPr="00620CF8">
              <w:rPr>
                <w:sz w:val="24"/>
                <w:szCs w:val="24"/>
              </w:rPr>
              <w:t>I28; I34</w:t>
            </w:r>
            <w:r w:rsidR="007D220D">
              <w:rPr>
                <w:sz w:val="24"/>
                <w:szCs w:val="24"/>
              </w:rPr>
              <w:t>–</w:t>
            </w:r>
            <w:r w:rsidRPr="00620CF8">
              <w:rPr>
                <w:sz w:val="24"/>
                <w:szCs w:val="24"/>
              </w:rPr>
              <w:t>I38; I46; I50; I30</w:t>
            </w:r>
            <w:r w:rsidR="007D220D">
              <w:rPr>
                <w:sz w:val="24"/>
                <w:szCs w:val="24"/>
              </w:rPr>
              <w:t>–</w:t>
            </w:r>
            <w:r w:rsidRPr="00620CF8">
              <w:rPr>
                <w:sz w:val="24"/>
                <w:szCs w:val="24"/>
              </w:rPr>
              <w:t>I33, I40</w:t>
            </w:r>
            <w:r w:rsidR="007D220D">
              <w:rPr>
                <w:sz w:val="24"/>
                <w:szCs w:val="24"/>
              </w:rPr>
              <w:t>–</w:t>
            </w:r>
            <w:r w:rsidRPr="00620CF8">
              <w:rPr>
                <w:sz w:val="24"/>
                <w:szCs w:val="24"/>
              </w:rPr>
              <w:t>I45, I47</w:t>
            </w:r>
            <w:r w:rsidR="007D220D">
              <w:rPr>
                <w:sz w:val="24"/>
                <w:szCs w:val="24"/>
              </w:rPr>
              <w:t>–</w:t>
            </w:r>
            <w:r w:rsidRPr="00620CF8">
              <w:rPr>
                <w:sz w:val="24"/>
                <w:szCs w:val="24"/>
              </w:rPr>
              <w:t>I49; I51; I69; I70</w:t>
            </w:r>
            <w:r w:rsidR="007D220D">
              <w:rPr>
                <w:sz w:val="24"/>
                <w:szCs w:val="24"/>
              </w:rPr>
              <w:t>–</w:t>
            </w:r>
            <w:r w:rsidRPr="00620CF8">
              <w:rPr>
                <w:sz w:val="24"/>
                <w:szCs w:val="24"/>
              </w:rPr>
              <w:t>I78; I80</w:t>
            </w:r>
            <w:r w:rsidR="007D220D">
              <w:rPr>
                <w:sz w:val="24"/>
                <w:szCs w:val="24"/>
              </w:rPr>
              <w:t>–</w:t>
            </w:r>
            <w:r w:rsidR="003E7804" w:rsidRPr="00620CF8">
              <w:rPr>
                <w:sz w:val="24"/>
                <w:szCs w:val="24"/>
              </w:rPr>
              <w:t xml:space="preserve"> I99, and V01</w:t>
            </w:r>
            <w:r w:rsidR="003E7804">
              <w:rPr>
                <w:sz w:val="24"/>
                <w:szCs w:val="24"/>
              </w:rPr>
              <w:t>–</w:t>
            </w:r>
            <w:r w:rsidR="003E7804" w:rsidRPr="00620CF8">
              <w:rPr>
                <w:sz w:val="24"/>
                <w:szCs w:val="24"/>
              </w:rPr>
              <w:t>V99</w:t>
            </w:r>
          </w:p>
          <w:p w14:paraId="2EB16C4E" w14:textId="141D48BA" w:rsidR="00620CF8" w:rsidRPr="00620CF8" w:rsidRDefault="00620CF8" w:rsidP="00620CF8">
            <w:pPr>
              <w:pStyle w:val="BodyText"/>
              <w:spacing w:before="10"/>
              <w:rPr>
                <w:sz w:val="24"/>
                <w:szCs w:val="24"/>
              </w:rPr>
            </w:pPr>
          </w:p>
          <w:p w14:paraId="03125C6D" w14:textId="77777777" w:rsidR="00620CF8" w:rsidRDefault="00620CF8">
            <w:pPr>
              <w:pStyle w:val="BodyText"/>
              <w:spacing w:before="10"/>
              <w:rPr>
                <w:sz w:val="24"/>
                <w:szCs w:val="24"/>
              </w:rPr>
            </w:pPr>
          </w:p>
        </w:tc>
      </w:tr>
      <w:tr w:rsidR="00F00770" w14:paraId="37AEABEC" w14:textId="77777777" w:rsidTr="007D220D">
        <w:tc>
          <w:tcPr>
            <w:tcW w:w="6318" w:type="dxa"/>
            <w:tcBorders>
              <w:top w:val="nil"/>
              <w:left w:val="nil"/>
              <w:bottom w:val="nil"/>
              <w:right w:val="nil"/>
            </w:tcBorders>
          </w:tcPr>
          <w:p w14:paraId="5DE0DBBE" w14:textId="4BEA2181" w:rsidR="00620CF8" w:rsidRPr="00060307" w:rsidRDefault="00620CF8">
            <w:pPr>
              <w:pStyle w:val="BodyText"/>
              <w:spacing w:before="240"/>
              <w:rPr>
                <w:sz w:val="24"/>
                <w:szCs w:val="24"/>
                <w:rPrChange w:id="2648" w:author="deborah gregg" w:date="2018-08-23T13:38:00Z">
                  <w:rPr>
                    <w:b/>
                    <w:sz w:val="24"/>
                    <w:szCs w:val="24"/>
                  </w:rPr>
                </w:rPrChange>
              </w:rPr>
              <w:pPrChange w:id="2649" w:author="Laura Tesch" w:date="2018-08-31T10:18:00Z">
                <w:pPr>
                  <w:pStyle w:val="BodyText"/>
                  <w:spacing w:before="10"/>
                  <w:ind w:left="184"/>
                  <w:outlineLvl w:val="2"/>
                </w:pPr>
              </w:pPrChange>
            </w:pPr>
            <w:r w:rsidRPr="00060307">
              <w:rPr>
                <w:sz w:val="24"/>
                <w:szCs w:val="24"/>
                <w:rPrChange w:id="2650" w:author="deborah gregg" w:date="2018-08-23T13:38:00Z">
                  <w:rPr>
                    <w:b/>
                    <w:sz w:val="24"/>
                    <w:szCs w:val="24"/>
                  </w:rPr>
                </w:rPrChange>
              </w:rPr>
              <w:t>3</w:t>
            </w:r>
            <w:ins w:id="2651" w:author="Laura Tesch" w:date="2018-08-31T07:38:00Z">
              <w:r w:rsidR="00F2361A">
                <w:rPr>
                  <w:sz w:val="24"/>
                  <w:szCs w:val="24"/>
                </w:rPr>
                <w:t>.</w:t>
              </w:r>
            </w:ins>
            <w:del w:id="2652" w:author="Laura Tesch" w:date="2018-08-31T07:38:00Z">
              <w:r w:rsidRPr="00060307" w:rsidDel="00F2361A">
                <w:rPr>
                  <w:sz w:val="24"/>
                  <w:szCs w:val="24"/>
                  <w:rPrChange w:id="2653" w:author="deborah gregg" w:date="2018-08-23T13:38:00Z">
                    <w:rPr>
                      <w:b/>
                      <w:sz w:val="24"/>
                      <w:szCs w:val="24"/>
                    </w:rPr>
                  </w:rPrChange>
                </w:rPr>
                <w:delText>)</w:delText>
              </w:r>
            </w:del>
            <w:r w:rsidRPr="00060307">
              <w:rPr>
                <w:sz w:val="24"/>
                <w:szCs w:val="24"/>
                <w:rPrChange w:id="2654" w:author="deborah gregg" w:date="2018-08-23T13:38:00Z">
                  <w:rPr>
                    <w:b/>
                    <w:sz w:val="24"/>
                    <w:szCs w:val="24"/>
                  </w:rPr>
                </w:rPrChange>
              </w:rPr>
              <w:t xml:space="preserve"> Other </w:t>
            </w:r>
            <w:r w:rsidR="00E4690B" w:rsidRPr="00060307">
              <w:rPr>
                <w:sz w:val="24"/>
                <w:szCs w:val="24"/>
              </w:rPr>
              <w:t xml:space="preserve">Conditions Amenable </w:t>
            </w:r>
            <w:r w:rsidRPr="00060307">
              <w:rPr>
                <w:sz w:val="24"/>
                <w:szCs w:val="24"/>
                <w:rPrChange w:id="2655" w:author="deborah gregg" w:date="2018-08-23T13:38:00Z">
                  <w:rPr>
                    <w:b/>
                    <w:sz w:val="24"/>
                    <w:szCs w:val="24"/>
                  </w:rPr>
                </w:rPrChange>
              </w:rPr>
              <w:t xml:space="preserve">to </w:t>
            </w:r>
            <w:r w:rsidR="00E4690B" w:rsidRPr="00060307">
              <w:rPr>
                <w:sz w:val="24"/>
                <w:szCs w:val="24"/>
              </w:rPr>
              <w:t xml:space="preserve">Alcohol Consumption </w:t>
            </w:r>
          </w:p>
        </w:tc>
        <w:tc>
          <w:tcPr>
            <w:tcW w:w="3558" w:type="dxa"/>
            <w:tcBorders>
              <w:top w:val="nil"/>
              <w:left w:val="nil"/>
              <w:bottom w:val="nil"/>
              <w:right w:val="nil"/>
            </w:tcBorders>
          </w:tcPr>
          <w:p w14:paraId="165AE277" w14:textId="55637D35" w:rsidR="00620CF8" w:rsidRDefault="00620CF8">
            <w:pPr>
              <w:pStyle w:val="BodyText"/>
              <w:spacing w:before="240"/>
              <w:rPr>
                <w:sz w:val="24"/>
                <w:szCs w:val="24"/>
              </w:rPr>
              <w:pPrChange w:id="2656" w:author="Laura Tesch" w:date="2018-08-31T10:18:00Z">
                <w:pPr>
                  <w:pStyle w:val="BodyText"/>
                  <w:spacing w:before="10"/>
                </w:pPr>
              </w:pPrChange>
            </w:pPr>
          </w:p>
        </w:tc>
      </w:tr>
      <w:tr w:rsidR="00060307" w:rsidRPr="00F300C9" w14:paraId="6F44E044" w14:textId="77777777" w:rsidTr="007D220D">
        <w:tc>
          <w:tcPr>
            <w:tcW w:w="6318" w:type="dxa"/>
            <w:tcBorders>
              <w:top w:val="nil"/>
              <w:left w:val="nil"/>
              <w:bottom w:val="nil"/>
              <w:right w:val="nil"/>
            </w:tcBorders>
          </w:tcPr>
          <w:p w14:paraId="6CBAA0CB" w14:textId="6D9B51AA" w:rsidR="00060307" w:rsidRDefault="00060307">
            <w:pPr>
              <w:pStyle w:val="BodyText"/>
              <w:spacing w:before="10"/>
              <w:ind w:left="144"/>
              <w:rPr>
                <w:b/>
                <w:sz w:val="24"/>
                <w:szCs w:val="24"/>
              </w:rPr>
              <w:pPrChange w:id="2657" w:author="deborah gregg" w:date="2018-08-23T13:38:00Z">
                <w:pPr>
                  <w:pStyle w:val="BodyText"/>
                  <w:spacing w:before="10"/>
                  <w:ind w:left="184"/>
                  <w:outlineLvl w:val="2"/>
                </w:pPr>
              </w:pPrChange>
            </w:pPr>
            <w:r w:rsidRPr="00060307">
              <w:rPr>
                <w:sz w:val="24"/>
                <w:szCs w:val="24"/>
                <w:rPrChange w:id="2658" w:author="deborah gregg" w:date="2018-08-23T13:38:00Z">
                  <w:rPr>
                    <w:b/>
                    <w:sz w:val="24"/>
                    <w:szCs w:val="24"/>
                  </w:rPr>
                </w:rPrChange>
              </w:rPr>
              <w:t>Other external causes</w:t>
            </w:r>
            <w:r>
              <w:rPr>
                <w:b/>
                <w:sz w:val="24"/>
                <w:szCs w:val="24"/>
              </w:rPr>
              <w:t xml:space="preserve"> </w:t>
            </w:r>
            <w:r w:rsidRPr="00D92A46">
              <w:rPr>
                <w:sz w:val="24"/>
                <w:szCs w:val="24"/>
              </w:rPr>
              <w:t>(</w:t>
            </w:r>
            <w:ins w:id="2659" w:author="Laura Tesch" w:date="2018-09-26T11:31:00Z">
              <w:r w:rsidR="00303EEF">
                <w:rPr>
                  <w:sz w:val="24"/>
                  <w:szCs w:val="24"/>
                </w:rPr>
                <w:t>a</w:t>
              </w:r>
            </w:ins>
            <w:del w:id="2660" w:author="Laura Tesch" w:date="2018-09-26T11:31:00Z">
              <w:r w:rsidRPr="00D92A46" w:rsidDel="00303EEF">
                <w:rPr>
                  <w:sz w:val="24"/>
                  <w:szCs w:val="24"/>
                </w:rPr>
                <w:delText>A</w:delText>
              </w:r>
            </w:del>
            <w:r w:rsidRPr="00D92A46">
              <w:rPr>
                <w:sz w:val="24"/>
                <w:szCs w:val="24"/>
              </w:rPr>
              <w:t xml:space="preserve">ccidental exposure to smoke, fire and flames; accidental poisoning by other substance; suicide and self-inflicted injuries; assault; event of undetermined intent; complication of medical and surgical care, accidental falls, accidental drowning and submersion, other accidental threats to breathing, </w:t>
            </w:r>
            <w:ins w:id="2661" w:author="Laura Tesch" w:date="2018-09-26T11:33:00Z">
              <w:r w:rsidR="00166790">
                <w:rPr>
                  <w:sz w:val="24"/>
                  <w:szCs w:val="24"/>
                </w:rPr>
                <w:t xml:space="preserve">or </w:t>
              </w:r>
            </w:ins>
            <w:r w:rsidRPr="00D92A46">
              <w:rPr>
                <w:sz w:val="24"/>
                <w:szCs w:val="24"/>
              </w:rPr>
              <w:t>other accidents and late effects of accidents)</w:t>
            </w:r>
          </w:p>
        </w:tc>
        <w:tc>
          <w:tcPr>
            <w:tcW w:w="3558" w:type="dxa"/>
            <w:tcBorders>
              <w:top w:val="nil"/>
              <w:left w:val="nil"/>
              <w:bottom w:val="nil"/>
              <w:right w:val="nil"/>
            </w:tcBorders>
          </w:tcPr>
          <w:p w14:paraId="4EB7765E" w14:textId="7B6C42C9" w:rsidR="00060307" w:rsidRPr="00215421" w:rsidRDefault="00060307">
            <w:pPr>
              <w:pStyle w:val="BodyText"/>
              <w:spacing w:before="10"/>
              <w:rPr>
                <w:sz w:val="24"/>
                <w:szCs w:val="24"/>
                <w:lang w:val="es-ES"/>
                <w:rPrChange w:id="2662" w:author="MPIDR_D\vanraalte" w:date="2018-09-27T16:28:00Z">
                  <w:rPr>
                    <w:sz w:val="24"/>
                    <w:szCs w:val="24"/>
                  </w:rPr>
                </w:rPrChange>
              </w:rPr>
            </w:pPr>
            <w:r w:rsidRPr="00215421">
              <w:rPr>
                <w:sz w:val="24"/>
                <w:szCs w:val="24"/>
                <w:lang w:val="es-ES"/>
                <w:rPrChange w:id="2663" w:author="MPIDR_D\vanraalte" w:date="2018-09-27T16:28:00Z">
                  <w:rPr>
                    <w:sz w:val="24"/>
                    <w:szCs w:val="24"/>
                  </w:rPr>
                </w:rPrChange>
              </w:rPr>
              <w:t>(X00</w:t>
            </w:r>
            <w:r w:rsidR="007D220D" w:rsidRPr="00215421">
              <w:rPr>
                <w:sz w:val="24"/>
                <w:szCs w:val="24"/>
                <w:lang w:val="es-ES"/>
                <w:rPrChange w:id="2664" w:author="MPIDR_D\vanraalte" w:date="2018-09-27T16:28:00Z">
                  <w:rPr>
                    <w:sz w:val="24"/>
                    <w:szCs w:val="24"/>
                  </w:rPr>
                </w:rPrChange>
              </w:rPr>
              <w:t>–</w:t>
            </w:r>
            <w:r w:rsidRPr="00215421">
              <w:rPr>
                <w:sz w:val="24"/>
                <w:szCs w:val="24"/>
                <w:lang w:val="es-ES"/>
                <w:rPrChange w:id="2665" w:author="MPIDR_D\vanraalte" w:date="2018-09-27T16:28:00Z">
                  <w:rPr>
                    <w:sz w:val="24"/>
                    <w:szCs w:val="24"/>
                  </w:rPr>
                </w:rPrChange>
              </w:rPr>
              <w:t>X09; X40</w:t>
            </w:r>
            <w:r w:rsidR="007D220D" w:rsidRPr="00215421">
              <w:rPr>
                <w:sz w:val="24"/>
                <w:szCs w:val="24"/>
                <w:lang w:val="es-ES"/>
                <w:rPrChange w:id="2666" w:author="MPIDR_D\vanraalte" w:date="2018-09-27T16:28:00Z">
                  <w:rPr>
                    <w:sz w:val="24"/>
                    <w:szCs w:val="24"/>
                  </w:rPr>
                </w:rPrChange>
              </w:rPr>
              <w:t>–</w:t>
            </w:r>
            <w:r w:rsidRPr="00215421">
              <w:rPr>
                <w:sz w:val="24"/>
                <w:szCs w:val="24"/>
                <w:lang w:val="es-ES"/>
                <w:rPrChange w:id="2667" w:author="MPIDR_D\vanraalte" w:date="2018-09-27T16:28:00Z">
                  <w:rPr>
                    <w:sz w:val="24"/>
                    <w:szCs w:val="24"/>
                  </w:rPr>
                </w:rPrChange>
              </w:rPr>
              <w:t>X44, X46</w:t>
            </w:r>
            <w:r w:rsidR="007D220D" w:rsidRPr="00215421">
              <w:rPr>
                <w:sz w:val="24"/>
                <w:szCs w:val="24"/>
                <w:lang w:val="es-ES"/>
                <w:rPrChange w:id="2668" w:author="MPIDR_D\vanraalte" w:date="2018-09-27T16:28:00Z">
                  <w:rPr>
                    <w:sz w:val="24"/>
                    <w:szCs w:val="24"/>
                  </w:rPr>
                </w:rPrChange>
              </w:rPr>
              <w:t>–</w:t>
            </w:r>
            <w:r w:rsidRPr="00215421">
              <w:rPr>
                <w:sz w:val="24"/>
                <w:szCs w:val="24"/>
                <w:lang w:val="es-ES"/>
                <w:rPrChange w:id="2669" w:author="MPIDR_D\vanraalte" w:date="2018-09-27T16:28:00Z">
                  <w:rPr>
                    <w:sz w:val="24"/>
                    <w:szCs w:val="24"/>
                  </w:rPr>
                </w:rPrChange>
              </w:rPr>
              <w:t>X49; X60</w:t>
            </w:r>
            <w:r w:rsidR="007D220D" w:rsidRPr="00215421">
              <w:rPr>
                <w:sz w:val="24"/>
                <w:szCs w:val="24"/>
                <w:lang w:val="es-ES"/>
                <w:rPrChange w:id="2670" w:author="MPIDR_D\vanraalte" w:date="2018-09-27T16:28:00Z">
                  <w:rPr>
                    <w:sz w:val="24"/>
                    <w:szCs w:val="24"/>
                  </w:rPr>
                </w:rPrChange>
              </w:rPr>
              <w:t>–</w:t>
            </w:r>
            <w:r w:rsidRPr="00215421">
              <w:rPr>
                <w:sz w:val="24"/>
                <w:szCs w:val="24"/>
                <w:lang w:val="es-ES"/>
                <w:rPrChange w:id="2671" w:author="MPIDR_D\vanraalte" w:date="2018-09-27T16:28:00Z">
                  <w:rPr>
                    <w:sz w:val="24"/>
                    <w:szCs w:val="24"/>
                  </w:rPr>
                </w:rPrChange>
              </w:rPr>
              <w:t>X84; X85</w:t>
            </w:r>
            <w:r w:rsidR="007D220D" w:rsidRPr="00215421">
              <w:rPr>
                <w:sz w:val="24"/>
                <w:szCs w:val="24"/>
                <w:lang w:val="es-ES"/>
                <w:rPrChange w:id="2672" w:author="MPIDR_D\vanraalte" w:date="2018-09-27T16:28:00Z">
                  <w:rPr>
                    <w:sz w:val="24"/>
                    <w:szCs w:val="24"/>
                  </w:rPr>
                </w:rPrChange>
              </w:rPr>
              <w:t>–</w:t>
            </w:r>
            <w:r w:rsidRPr="00215421">
              <w:rPr>
                <w:sz w:val="24"/>
                <w:szCs w:val="24"/>
                <w:lang w:val="es-ES"/>
                <w:rPrChange w:id="2673" w:author="MPIDR_D\vanraalte" w:date="2018-09-27T16:28:00Z">
                  <w:rPr>
                    <w:sz w:val="24"/>
                    <w:szCs w:val="24"/>
                  </w:rPr>
                </w:rPrChange>
              </w:rPr>
              <w:t>Y09, Y35, Y36; Y10</w:t>
            </w:r>
            <w:r w:rsidR="007D220D" w:rsidRPr="00215421">
              <w:rPr>
                <w:sz w:val="24"/>
                <w:szCs w:val="24"/>
                <w:lang w:val="es-ES"/>
                <w:rPrChange w:id="2674" w:author="MPIDR_D\vanraalte" w:date="2018-09-27T16:28:00Z">
                  <w:rPr>
                    <w:sz w:val="24"/>
                    <w:szCs w:val="24"/>
                  </w:rPr>
                </w:rPrChange>
              </w:rPr>
              <w:t>–</w:t>
            </w:r>
            <w:r w:rsidRPr="00215421">
              <w:rPr>
                <w:sz w:val="24"/>
                <w:szCs w:val="24"/>
                <w:lang w:val="es-ES"/>
                <w:rPrChange w:id="2675" w:author="MPIDR_D\vanraalte" w:date="2018-09-27T16:28:00Z">
                  <w:rPr>
                    <w:sz w:val="24"/>
                    <w:szCs w:val="24"/>
                  </w:rPr>
                </w:rPrChange>
              </w:rPr>
              <w:t>Y34; Y40</w:t>
            </w:r>
            <w:r w:rsidR="007D220D" w:rsidRPr="00215421">
              <w:rPr>
                <w:sz w:val="24"/>
                <w:szCs w:val="24"/>
                <w:lang w:val="es-ES"/>
                <w:rPrChange w:id="2676" w:author="MPIDR_D\vanraalte" w:date="2018-09-27T16:28:00Z">
                  <w:rPr>
                    <w:sz w:val="24"/>
                    <w:szCs w:val="24"/>
                  </w:rPr>
                </w:rPrChange>
              </w:rPr>
              <w:t>–</w:t>
            </w:r>
            <w:r w:rsidRPr="00215421">
              <w:rPr>
                <w:sz w:val="24"/>
                <w:szCs w:val="24"/>
                <w:lang w:val="es-ES"/>
                <w:rPrChange w:id="2677" w:author="MPIDR_D\vanraalte" w:date="2018-09-27T16:28:00Z">
                  <w:rPr>
                    <w:sz w:val="24"/>
                    <w:szCs w:val="24"/>
                  </w:rPr>
                </w:rPrChange>
              </w:rPr>
              <w:t>Y84, W00</w:t>
            </w:r>
            <w:r w:rsidR="007D220D" w:rsidRPr="00215421">
              <w:rPr>
                <w:sz w:val="24"/>
                <w:szCs w:val="24"/>
                <w:lang w:val="es-ES"/>
                <w:rPrChange w:id="2678" w:author="MPIDR_D\vanraalte" w:date="2018-09-27T16:28:00Z">
                  <w:rPr>
                    <w:sz w:val="24"/>
                    <w:szCs w:val="24"/>
                  </w:rPr>
                </w:rPrChange>
              </w:rPr>
              <w:t>–</w:t>
            </w:r>
            <w:r w:rsidRPr="00215421">
              <w:rPr>
                <w:sz w:val="24"/>
                <w:szCs w:val="24"/>
                <w:lang w:val="es-ES"/>
                <w:rPrChange w:id="2679" w:author="MPIDR_D\vanraalte" w:date="2018-09-27T16:28:00Z">
                  <w:rPr>
                    <w:sz w:val="24"/>
                    <w:szCs w:val="24"/>
                  </w:rPr>
                </w:rPrChange>
              </w:rPr>
              <w:t>W19,</w:t>
            </w:r>
            <w:r w:rsidR="007D220D" w:rsidRPr="00215421">
              <w:rPr>
                <w:sz w:val="24"/>
                <w:szCs w:val="24"/>
                <w:lang w:val="es-ES"/>
                <w:rPrChange w:id="2680" w:author="MPIDR_D\vanraalte" w:date="2018-09-27T16:28:00Z">
                  <w:rPr>
                    <w:sz w:val="24"/>
                    <w:szCs w:val="24"/>
                  </w:rPr>
                </w:rPrChange>
              </w:rPr>
              <w:t xml:space="preserve"> </w:t>
            </w:r>
            <w:r w:rsidRPr="00215421">
              <w:rPr>
                <w:sz w:val="24"/>
                <w:szCs w:val="24"/>
                <w:lang w:val="es-ES"/>
                <w:rPrChange w:id="2681" w:author="MPIDR_D\vanraalte" w:date="2018-09-27T16:28:00Z">
                  <w:rPr>
                    <w:sz w:val="24"/>
                    <w:szCs w:val="24"/>
                  </w:rPr>
                </w:rPrChange>
              </w:rPr>
              <w:t>W65</w:t>
            </w:r>
            <w:r w:rsidR="007D220D" w:rsidRPr="00215421">
              <w:rPr>
                <w:sz w:val="24"/>
                <w:szCs w:val="24"/>
                <w:lang w:val="es-ES"/>
                <w:rPrChange w:id="2682" w:author="MPIDR_D\vanraalte" w:date="2018-09-27T16:28:00Z">
                  <w:rPr>
                    <w:sz w:val="24"/>
                    <w:szCs w:val="24"/>
                  </w:rPr>
                </w:rPrChange>
              </w:rPr>
              <w:t>–</w:t>
            </w:r>
            <w:r w:rsidRPr="00215421">
              <w:rPr>
                <w:sz w:val="24"/>
                <w:szCs w:val="24"/>
                <w:lang w:val="es-ES"/>
                <w:rPrChange w:id="2683" w:author="MPIDR_D\vanraalte" w:date="2018-09-27T16:28:00Z">
                  <w:rPr>
                    <w:sz w:val="24"/>
                    <w:szCs w:val="24"/>
                  </w:rPr>
                </w:rPrChange>
              </w:rPr>
              <w:t>W74,</w:t>
            </w:r>
            <w:r w:rsidR="007D220D" w:rsidRPr="00215421">
              <w:rPr>
                <w:sz w:val="24"/>
                <w:szCs w:val="24"/>
                <w:lang w:val="es-ES"/>
                <w:rPrChange w:id="2684" w:author="MPIDR_D\vanraalte" w:date="2018-09-27T16:28:00Z">
                  <w:rPr>
                    <w:sz w:val="24"/>
                    <w:szCs w:val="24"/>
                  </w:rPr>
                </w:rPrChange>
              </w:rPr>
              <w:t xml:space="preserve"> </w:t>
            </w:r>
            <w:r w:rsidRPr="00215421">
              <w:rPr>
                <w:sz w:val="24"/>
                <w:szCs w:val="24"/>
                <w:lang w:val="es-ES"/>
                <w:rPrChange w:id="2685" w:author="MPIDR_D\vanraalte" w:date="2018-09-27T16:28:00Z">
                  <w:rPr>
                    <w:sz w:val="24"/>
                    <w:szCs w:val="24"/>
                  </w:rPr>
                </w:rPrChange>
              </w:rPr>
              <w:t>W75</w:t>
            </w:r>
            <w:r w:rsidR="007D220D" w:rsidRPr="00215421">
              <w:rPr>
                <w:sz w:val="24"/>
                <w:szCs w:val="24"/>
                <w:lang w:val="es-ES"/>
                <w:rPrChange w:id="2686" w:author="MPIDR_D\vanraalte" w:date="2018-09-27T16:28:00Z">
                  <w:rPr>
                    <w:sz w:val="24"/>
                    <w:szCs w:val="24"/>
                  </w:rPr>
                </w:rPrChange>
              </w:rPr>
              <w:t>–</w:t>
            </w:r>
            <w:r w:rsidRPr="00215421">
              <w:rPr>
                <w:sz w:val="24"/>
                <w:szCs w:val="24"/>
                <w:lang w:val="es-ES"/>
                <w:rPrChange w:id="2687" w:author="MPIDR_D\vanraalte" w:date="2018-09-27T16:28:00Z">
                  <w:rPr>
                    <w:sz w:val="24"/>
                    <w:szCs w:val="24"/>
                  </w:rPr>
                </w:rPrChange>
              </w:rPr>
              <w:t>W84,</w:t>
            </w:r>
            <w:r w:rsidR="007D220D" w:rsidRPr="00215421">
              <w:rPr>
                <w:sz w:val="24"/>
                <w:szCs w:val="24"/>
                <w:lang w:val="es-ES"/>
                <w:rPrChange w:id="2688" w:author="MPIDR_D\vanraalte" w:date="2018-09-27T16:28:00Z">
                  <w:rPr>
                    <w:sz w:val="24"/>
                    <w:szCs w:val="24"/>
                  </w:rPr>
                </w:rPrChange>
              </w:rPr>
              <w:t xml:space="preserve"> </w:t>
            </w:r>
            <w:r w:rsidRPr="00215421">
              <w:rPr>
                <w:sz w:val="24"/>
                <w:szCs w:val="24"/>
                <w:lang w:val="es-ES"/>
                <w:rPrChange w:id="2689" w:author="MPIDR_D\vanraalte" w:date="2018-09-27T16:28:00Z">
                  <w:rPr>
                    <w:sz w:val="24"/>
                    <w:szCs w:val="24"/>
                  </w:rPr>
                </w:rPrChange>
              </w:rPr>
              <w:t>W20</w:t>
            </w:r>
            <w:r w:rsidR="007D220D" w:rsidRPr="00215421">
              <w:rPr>
                <w:sz w:val="24"/>
                <w:szCs w:val="24"/>
                <w:lang w:val="es-ES"/>
                <w:rPrChange w:id="2690" w:author="MPIDR_D\vanraalte" w:date="2018-09-27T16:28:00Z">
                  <w:rPr>
                    <w:sz w:val="24"/>
                    <w:szCs w:val="24"/>
                  </w:rPr>
                </w:rPrChange>
              </w:rPr>
              <w:t>–</w:t>
            </w:r>
            <w:r w:rsidRPr="00215421">
              <w:rPr>
                <w:sz w:val="24"/>
                <w:szCs w:val="24"/>
                <w:lang w:val="es-ES"/>
                <w:rPrChange w:id="2691" w:author="MPIDR_D\vanraalte" w:date="2018-09-27T16:28:00Z">
                  <w:rPr>
                    <w:sz w:val="24"/>
                    <w:szCs w:val="24"/>
                  </w:rPr>
                </w:rPrChange>
              </w:rPr>
              <w:t>W64, W85</w:t>
            </w:r>
            <w:r w:rsidR="007D220D" w:rsidRPr="00215421">
              <w:rPr>
                <w:sz w:val="24"/>
                <w:szCs w:val="24"/>
                <w:lang w:val="es-ES"/>
                <w:rPrChange w:id="2692" w:author="MPIDR_D\vanraalte" w:date="2018-09-27T16:28:00Z">
                  <w:rPr>
                    <w:sz w:val="24"/>
                    <w:szCs w:val="24"/>
                  </w:rPr>
                </w:rPrChange>
              </w:rPr>
              <w:t>–</w:t>
            </w:r>
            <w:r w:rsidRPr="00215421">
              <w:rPr>
                <w:sz w:val="24"/>
                <w:szCs w:val="24"/>
                <w:lang w:val="es-ES"/>
                <w:rPrChange w:id="2693" w:author="MPIDR_D\vanraalte" w:date="2018-09-27T16:28:00Z">
                  <w:rPr>
                    <w:sz w:val="24"/>
                    <w:szCs w:val="24"/>
                  </w:rPr>
                </w:rPrChange>
              </w:rPr>
              <w:t>W99, X10</w:t>
            </w:r>
            <w:r w:rsidR="007D220D" w:rsidRPr="00215421">
              <w:rPr>
                <w:sz w:val="24"/>
                <w:szCs w:val="24"/>
                <w:lang w:val="es-ES"/>
                <w:rPrChange w:id="2694" w:author="MPIDR_D\vanraalte" w:date="2018-09-27T16:28:00Z">
                  <w:rPr>
                    <w:sz w:val="24"/>
                    <w:szCs w:val="24"/>
                  </w:rPr>
                </w:rPrChange>
              </w:rPr>
              <w:t>–</w:t>
            </w:r>
            <w:r w:rsidRPr="00215421">
              <w:rPr>
                <w:sz w:val="24"/>
                <w:szCs w:val="24"/>
                <w:lang w:val="es-ES"/>
                <w:rPrChange w:id="2695" w:author="MPIDR_D\vanraalte" w:date="2018-09-27T16:28:00Z">
                  <w:rPr>
                    <w:sz w:val="24"/>
                    <w:szCs w:val="24"/>
                  </w:rPr>
                </w:rPrChange>
              </w:rPr>
              <w:t>X39, X50</w:t>
            </w:r>
            <w:r w:rsidR="007D220D" w:rsidRPr="00215421">
              <w:rPr>
                <w:sz w:val="24"/>
                <w:szCs w:val="24"/>
                <w:lang w:val="es-ES"/>
                <w:rPrChange w:id="2696" w:author="MPIDR_D\vanraalte" w:date="2018-09-27T16:28:00Z">
                  <w:rPr>
                    <w:sz w:val="24"/>
                    <w:szCs w:val="24"/>
                  </w:rPr>
                </w:rPrChange>
              </w:rPr>
              <w:t>–</w:t>
            </w:r>
            <w:r w:rsidRPr="00215421">
              <w:rPr>
                <w:sz w:val="24"/>
                <w:szCs w:val="24"/>
                <w:lang w:val="es-ES"/>
                <w:rPrChange w:id="2697" w:author="MPIDR_D\vanraalte" w:date="2018-09-27T16:28:00Z">
                  <w:rPr>
                    <w:sz w:val="24"/>
                    <w:szCs w:val="24"/>
                  </w:rPr>
                </w:rPrChange>
              </w:rPr>
              <w:t>X59, Y85</w:t>
            </w:r>
            <w:r w:rsidR="007D220D" w:rsidRPr="00215421">
              <w:rPr>
                <w:sz w:val="24"/>
                <w:szCs w:val="24"/>
                <w:lang w:val="es-ES"/>
                <w:rPrChange w:id="2698" w:author="MPIDR_D\vanraalte" w:date="2018-09-27T16:28:00Z">
                  <w:rPr>
                    <w:sz w:val="24"/>
                    <w:szCs w:val="24"/>
                  </w:rPr>
                </w:rPrChange>
              </w:rPr>
              <w:t>–</w:t>
            </w:r>
            <w:r w:rsidRPr="00215421">
              <w:rPr>
                <w:sz w:val="24"/>
                <w:szCs w:val="24"/>
                <w:lang w:val="es-ES"/>
                <w:rPrChange w:id="2699" w:author="MPIDR_D\vanraalte" w:date="2018-09-27T16:28:00Z">
                  <w:rPr>
                    <w:sz w:val="24"/>
                    <w:szCs w:val="24"/>
                  </w:rPr>
                </w:rPrChange>
              </w:rPr>
              <w:t>Y91, Y95</w:t>
            </w:r>
            <w:r w:rsidR="007D220D" w:rsidRPr="00215421">
              <w:rPr>
                <w:sz w:val="24"/>
                <w:szCs w:val="24"/>
                <w:lang w:val="es-ES"/>
                <w:rPrChange w:id="2700" w:author="MPIDR_D\vanraalte" w:date="2018-09-27T16:28:00Z">
                  <w:rPr>
                    <w:sz w:val="24"/>
                    <w:szCs w:val="24"/>
                  </w:rPr>
                </w:rPrChange>
              </w:rPr>
              <w:t>–</w:t>
            </w:r>
            <w:r w:rsidRPr="00215421">
              <w:rPr>
                <w:sz w:val="24"/>
                <w:szCs w:val="24"/>
                <w:lang w:val="es-ES"/>
                <w:rPrChange w:id="2701" w:author="MPIDR_D\vanraalte" w:date="2018-09-27T16:28:00Z">
                  <w:rPr>
                    <w:sz w:val="24"/>
                    <w:szCs w:val="24"/>
                  </w:rPr>
                </w:rPrChange>
              </w:rPr>
              <w:t>Y98)</w:t>
            </w:r>
          </w:p>
        </w:tc>
      </w:tr>
      <w:tr w:rsidR="00F00770" w14:paraId="088D5A14" w14:textId="77777777" w:rsidTr="00E4690B">
        <w:tblPrEx>
          <w:tblW w:w="0" w:type="auto"/>
          <w:tblPrExChange w:id="2702" w:author="Laura Tesch" w:date="2018-08-31T10:18:00Z">
            <w:tblPrEx>
              <w:tblW w:w="0" w:type="auto"/>
            </w:tblPrEx>
          </w:tblPrExChange>
        </w:tblPrEx>
        <w:tc>
          <w:tcPr>
            <w:tcW w:w="6318" w:type="dxa"/>
            <w:tcBorders>
              <w:top w:val="nil"/>
              <w:left w:val="nil"/>
              <w:bottom w:val="nil"/>
              <w:right w:val="nil"/>
            </w:tcBorders>
            <w:tcPrChange w:id="2703" w:author="Laura Tesch" w:date="2018-08-31T10:18:00Z">
              <w:tcPr>
                <w:tcW w:w="6318" w:type="dxa"/>
                <w:tcBorders>
                  <w:top w:val="nil"/>
                  <w:left w:val="nil"/>
                  <w:bottom w:val="nil"/>
                  <w:right w:val="nil"/>
                </w:tcBorders>
              </w:tcPr>
            </w:tcPrChange>
          </w:tcPr>
          <w:p w14:paraId="43065B85" w14:textId="50730ED9" w:rsidR="00620CF8" w:rsidRPr="00060307" w:rsidRDefault="00D92A46">
            <w:pPr>
              <w:pStyle w:val="BodyText"/>
              <w:spacing w:before="240"/>
              <w:rPr>
                <w:sz w:val="24"/>
                <w:szCs w:val="24"/>
                <w:rPrChange w:id="2704" w:author="deborah gregg" w:date="2018-08-23T13:38:00Z">
                  <w:rPr>
                    <w:b/>
                    <w:sz w:val="24"/>
                    <w:szCs w:val="24"/>
                  </w:rPr>
                </w:rPrChange>
              </w:rPr>
              <w:pPrChange w:id="2705" w:author="Laura Tesch" w:date="2018-08-31T10:18:00Z">
                <w:pPr>
                  <w:pStyle w:val="BodyText"/>
                  <w:spacing w:before="10"/>
                  <w:ind w:left="184"/>
                  <w:outlineLvl w:val="2"/>
                </w:pPr>
              </w:pPrChange>
            </w:pPr>
            <w:r w:rsidRPr="00060307">
              <w:rPr>
                <w:sz w:val="24"/>
                <w:szCs w:val="24"/>
                <w:rPrChange w:id="2706" w:author="deborah gregg" w:date="2018-08-23T13:38:00Z">
                  <w:rPr>
                    <w:b/>
                    <w:sz w:val="24"/>
                    <w:szCs w:val="24"/>
                  </w:rPr>
                </w:rPrChange>
              </w:rPr>
              <w:t>4</w:t>
            </w:r>
            <w:ins w:id="2707" w:author="Laura Tesch" w:date="2018-08-31T07:38:00Z">
              <w:r w:rsidR="00F2361A">
                <w:rPr>
                  <w:sz w:val="24"/>
                  <w:szCs w:val="24"/>
                </w:rPr>
                <w:t>.</w:t>
              </w:r>
            </w:ins>
            <w:del w:id="2708" w:author="Laura Tesch" w:date="2018-08-31T07:38:00Z">
              <w:r w:rsidRPr="00060307" w:rsidDel="00F2361A">
                <w:rPr>
                  <w:sz w:val="24"/>
                  <w:szCs w:val="24"/>
                  <w:rPrChange w:id="2709" w:author="deborah gregg" w:date="2018-08-23T13:38:00Z">
                    <w:rPr>
                      <w:b/>
                      <w:sz w:val="24"/>
                      <w:szCs w:val="24"/>
                    </w:rPr>
                  </w:rPrChange>
                </w:rPr>
                <w:delText>)</w:delText>
              </w:r>
            </w:del>
            <w:r w:rsidRPr="00060307">
              <w:rPr>
                <w:sz w:val="24"/>
                <w:szCs w:val="24"/>
                <w:rPrChange w:id="2710" w:author="deborah gregg" w:date="2018-08-23T13:38:00Z">
                  <w:rPr>
                    <w:b/>
                    <w:sz w:val="24"/>
                    <w:szCs w:val="24"/>
                  </w:rPr>
                </w:rPrChange>
              </w:rPr>
              <w:t xml:space="preserve"> Residual </w:t>
            </w:r>
            <w:r w:rsidR="00E4690B" w:rsidRPr="00060307">
              <w:rPr>
                <w:sz w:val="24"/>
                <w:szCs w:val="24"/>
              </w:rPr>
              <w:t>C</w:t>
            </w:r>
            <w:r w:rsidRPr="00060307">
              <w:rPr>
                <w:sz w:val="24"/>
                <w:szCs w:val="24"/>
                <w:rPrChange w:id="2711" w:author="deborah gregg" w:date="2018-08-23T13:38:00Z">
                  <w:rPr>
                    <w:b/>
                    <w:sz w:val="24"/>
                    <w:szCs w:val="24"/>
                  </w:rPr>
                </w:rPrChange>
              </w:rPr>
              <w:t>auses</w:t>
            </w:r>
          </w:p>
        </w:tc>
        <w:tc>
          <w:tcPr>
            <w:tcW w:w="3558" w:type="dxa"/>
            <w:tcBorders>
              <w:top w:val="nil"/>
              <w:left w:val="nil"/>
              <w:bottom w:val="nil"/>
              <w:right w:val="nil"/>
            </w:tcBorders>
            <w:tcPrChange w:id="2712" w:author="Laura Tesch" w:date="2018-08-31T10:18:00Z">
              <w:tcPr>
                <w:tcW w:w="3558" w:type="dxa"/>
                <w:tcBorders>
                  <w:top w:val="nil"/>
                  <w:left w:val="nil"/>
                  <w:bottom w:val="nil"/>
                  <w:right w:val="nil"/>
                </w:tcBorders>
              </w:tcPr>
            </w:tcPrChange>
          </w:tcPr>
          <w:p w14:paraId="65F1CE89" w14:textId="77777777" w:rsidR="00620CF8" w:rsidRDefault="00620CF8">
            <w:pPr>
              <w:pStyle w:val="BodyText"/>
              <w:spacing w:before="240"/>
              <w:rPr>
                <w:sz w:val="24"/>
                <w:szCs w:val="24"/>
              </w:rPr>
              <w:pPrChange w:id="2713" w:author="Laura Tesch" w:date="2018-08-31T10:18:00Z">
                <w:pPr>
                  <w:pStyle w:val="BodyText"/>
                  <w:spacing w:before="10"/>
                </w:pPr>
              </w:pPrChange>
            </w:pPr>
          </w:p>
        </w:tc>
      </w:tr>
      <w:tr w:rsidR="00F00770" w14:paraId="67154EEB" w14:textId="77777777" w:rsidTr="00E4690B">
        <w:tblPrEx>
          <w:tblW w:w="0" w:type="auto"/>
          <w:tblPrExChange w:id="2714" w:author="Laura Tesch" w:date="2018-08-31T10:18:00Z">
            <w:tblPrEx>
              <w:tblW w:w="0" w:type="auto"/>
            </w:tblPrEx>
          </w:tblPrExChange>
        </w:tblPrEx>
        <w:tc>
          <w:tcPr>
            <w:tcW w:w="6318" w:type="dxa"/>
            <w:tcBorders>
              <w:top w:val="nil"/>
              <w:left w:val="nil"/>
              <w:bottom w:val="single" w:sz="4" w:space="0" w:color="auto"/>
              <w:right w:val="nil"/>
            </w:tcBorders>
            <w:tcPrChange w:id="2715" w:author="Laura Tesch" w:date="2018-08-31T10:18:00Z">
              <w:tcPr>
                <w:tcW w:w="6318" w:type="dxa"/>
                <w:tcBorders>
                  <w:top w:val="nil"/>
                  <w:left w:val="nil"/>
                  <w:bottom w:val="nil"/>
                  <w:right w:val="nil"/>
                </w:tcBorders>
              </w:tcPr>
            </w:tcPrChange>
          </w:tcPr>
          <w:p w14:paraId="31C571DB" w14:textId="654062D3" w:rsidR="00620CF8" w:rsidRDefault="00D92A46">
            <w:pPr>
              <w:pStyle w:val="BodyText"/>
              <w:spacing w:before="10"/>
              <w:ind w:left="144"/>
              <w:rPr>
                <w:sz w:val="24"/>
                <w:szCs w:val="24"/>
              </w:rPr>
              <w:pPrChange w:id="2716" w:author="deborah gregg" w:date="2018-08-23T13:38:00Z">
                <w:pPr>
                  <w:pStyle w:val="BodyText"/>
                  <w:spacing w:before="10"/>
                  <w:ind w:left="184"/>
                  <w:outlineLvl w:val="2"/>
                </w:pPr>
              </w:pPrChange>
            </w:pPr>
            <w:del w:id="2717" w:author="Laura Tesch" w:date="2018-09-26T11:34:00Z">
              <w:r w:rsidRPr="00D92A46" w:rsidDel="00686D6E">
                <w:rPr>
                  <w:sz w:val="24"/>
                  <w:szCs w:val="24"/>
                </w:rPr>
                <w:delText>Rest of</w:delText>
              </w:r>
            </w:del>
            <w:ins w:id="2718" w:author="Laura Tesch" w:date="2018-09-26T11:34:00Z">
              <w:r w:rsidR="00686D6E">
                <w:rPr>
                  <w:sz w:val="24"/>
                  <w:szCs w:val="24"/>
                </w:rPr>
                <w:t>Remaining</w:t>
              </w:r>
            </w:ins>
            <w:r w:rsidRPr="00D92A46">
              <w:rPr>
                <w:sz w:val="24"/>
                <w:szCs w:val="24"/>
              </w:rPr>
              <w:t xml:space="preserve"> conditions and mortality above age 85</w:t>
            </w:r>
          </w:p>
        </w:tc>
        <w:tc>
          <w:tcPr>
            <w:tcW w:w="3558" w:type="dxa"/>
            <w:tcBorders>
              <w:top w:val="nil"/>
              <w:left w:val="nil"/>
              <w:bottom w:val="single" w:sz="4" w:space="0" w:color="auto"/>
              <w:right w:val="nil"/>
            </w:tcBorders>
            <w:tcPrChange w:id="2719" w:author="Laura Tesch" w:date="2018-08-31T10:18:00Z">
              <w:tcPr>
                <w:tcW w:w="3558" w:type="dxa"/>
                <w:tcBorders>
                  <w:top w:val="nil"/>
                  <w:left w:val="nil"/>
                  <w:bottom w:val="nil"/>
                  <w:right w:val="nil"/>
                </w:tcBorders>
              </w:tcPr>
            </w:tcPrChange>
          </w:tcPr>
          <w:p w14:paraId="7EADA80F" w14:textId="77777777" w:rsidR="00620CF8" w:rsidRDefault="00620CF8">
            <w:pPr>
              <w:pStyle w:val="BodyText"/>
              <w:spacing w:before="10"/>
              <w:rPr>
                <w:sz w:val="24"/>
                <w:szCs w:val="24"/>
              </w:rPr>
            </w:pPr>
          </w:p>
        </w:tc>
      </w:tr>
    </w:tbl>
    <w:p w14:paraId="167E4F78" w14:textId="77777777" w:rsidR="002F6B4E" w:rsidRPr="005A4578" w:rsidRDefault="002F6B4E">
      <w:pPr>
        <w:pStyle w:val="BodyText"/>
        <w:spacing w:before="10"/>
        <w:rPr>
          <w:sz w:val="24"/>
          <w:szCs w:val="24"/>
        </w:rPr>
      </w:pPr>
    </w:p>
    <w:p w14:paraId="131D712A" w14:textId="76028A4F" w:rsidR="00D92A46" w:rsidRDefault="00D92A46">
      <w:pPr>
        <w:rPr>
          <w:sz w:val="24"/>
          <w:szCs w:val="24"/>
        </w:rPr>
      </w:pPr>
      <w:bookmarkStart w:id="2720" w:name="_bookmark91"/>
      <w:bookmarkEnd w:id="2720"/>
      <w:r>
        <w:rPr>
          <w:sz w:val="24"/>
          <w:szCs w:val="24"/>
        </w:rPr>
        <w:br w:type="page"/>
      </w:r>
    </w:p>
    <w:p w14:paraId="6B8B0703" w14:textId="77777777" w:rsidR="002F6B4E" w:rsidRPr="005A4578" w:rsidRDefault="002F6B4E">
      <w:pPr>
        <w:pStyle w:val="BodyText"/>
        <w:spacing w:before="2"/>
        <w:rPr>
          <w:sz w:val="24"/>
          <w:szCs w:val="24"/>
        </w:rPr>
      </w:pPr>
    </w:p>
    <w:tbl>
      <w:tblPr>
        <w:tblW w:w="0" w:type="auto"/>
        <w:tblLayout w:type="fixed"/>
        <w:tblCellMar>
          <w:left w:w="0" w:type="dxa"/>
          <w:right w:w="0" w:type="dxa"/>
        </w:tblCellMar>
        <w:tblLook w:val="01E0" w:firstRow="1" w:lastRow="1" w:firstColumn="1" w:lastColumn="1" w:noHBand="0" w:noVBand="0"/>
        <w:tblPrChange w:id="2721" w:author="Laura Tesch" w:date="2018-08-09T17:35:00Z">
          <w:tblPr>
            <w:tblW w:w="0" w:type="auto"/>
            <w:tblInd w:w="117" w:type="dxa"/>
            <w:tblLayout w:type="fixed"/>
            <w:tblCellMar>
              <w:left w:w="0" w:type="dxa"/>
              <w:right w:w="0" w:type="dxa"/>
            </w:tblCellMar>
            <w:tblLook w:val="01E0" w:firstRow="1" w:lastRow="1" w:firstColumn="1" w:lastColumn="1" w:noHBand="0" w:noVBand="0"/>
          </w:tblPr>
        </w:tblPrChange>
      </w:tblPr>
      <w:tblGrid>
        <w:gridCol w:w="1086"/>
        <w:gridCol w:w="631"/>
        <w:gridCol w:w="2063"/>
        <w:gridCol w:w="1080"/>
        <w:gridCol w:w="1440"/>
        <w:gridCol w:w="900"/>
        <w:gridCol w:w="1080"/>
        <w:gridCol w:w="1350"/>
        <w:gridCol w:w="1350"/>
        <w:gridCol w:w="1080"/>
        <w:gridCol w:w="810"/>
        <w:tblGridChange w:id="2722">
          <w:tblGrid>
            <w:gridCol w:w="117"/>
            <w:gridCol w:w="969"/>
            <w:gridCol w:w="631"/>
            <w:gridCol w:w="1803"/>
            <w:gridCol w:w="260"/>
            <w:gridCol w:w="1080"/>
            <w:gridCol w:w="1440"/>
            <w:gridCol w:w="900"/>
            <w:gridCol w:w="1080"/>
            <w:gridCol w:w="1350"/>
            <w:gridCol w:w="1350"/>
            <w:gridCol w:w="1080"/>
            <w:gridCol w:w="270"/>
            <w:gridCol w:w="720"/>
            <w:gridCol w:w="1362"/>
          </w:tblGrid>
        </w:tblGridChange>
      </w:tblGrid>
      <w:tr w:rsidR="00543EA4" w:rsidRPr="00837685" w14:paraId="1A9E589D" w14:textId="77777777" w:rsidTr="005E465F">
        <w:trPr>
          <w:trHeight w:val="237"/>
          <w:trPrChange w:id="2723" w:author="Laura Tesch" w:date="2018-08-09T17:35:00Z">
            <w:trPr>
              <w:gridBefore w:val="1"/>
              <w:trHeight w:val="237"/>
            </w:trPr>
          </w:trPrChange>
        </w:trPr>
        <w:tc>
          <w:tcPr>
            <w:tcW w:w="12870" w:type="dxa"/>
            <w:gridSpan w:val="11"/>
            <w:tcBorders>
              <w:bottom w:val="single" w:sz="4" w:space="0" w:color="000000"/>
            </w:tcBorders>
            <w:shd w:val="clear" w:color="auto" w:fill="auto"/>
            <w:vAlign w:val="bottom"/>
            <w:tcPrChange w:id="2724" w:author="Laura Tesch" w:date="2018-08-09T17:35:00Z">
              <w:tcPr>
                <w:tcW w:w="14295" w:type="dxa"/>
                <w:gridSpan w:val="14"/>
                <w:tcBorders>
                  <w:bottom w:val="single" w:sz="4" w:space="0" w:color="000000"/>
                </w:tcBorders>
                <w:vAlign w:val="bottom"/>
              </w:tcPr>
            </w:tcPrChange>
          </w:tcPr>
          <w:p w14:paraId="7E9E5135" w14:textId="7FA471E0" w:rsidR="00543EA4" w:rsidRPr="00837685" w:rsidRDefault="00543EA4">
            <w:pPr>
              <w:pStyle w:val="TableParagraph"/>
              <w:spacing w:line="210" w:lineRule="exact"/>
              <w:ind w:left="89" w:right="81"/>
              <w:jc w:val="left"/>
              <w:rPr>
                <w:b/>
                <w:sz w:val="20"/>
                <w:szCs w:val="20"/>
                <w:rPrChange w:id="2725" w:author="Laura Tesch" w:date="2018-08-09T17:32:00Z">
                  <w:rPr>
                    <w:b/>
                    <w:sz w:val="24"/>
                    <w:szCs w:val="24"/>
                  </w:rPr>
                </w:rPrChange>
              </w:rPr>
            </w:pPr>
            <w:r w:rsidRPr="00CF5111">
              <w:rPr>
                <w:b/>
                <w:sz w:val="20"/>
                <w:szCs w:val="20"/>
                <w:rPrChange w:id="2726" w:author="Laura Tesch" w:date="2018-08-09T17:34:00Z">
                  <w:rPr>
                    <w:sz w:val="24"/>
                    <w:szCs w:val="24"/>
                  </w:rPr>
                </w:rPrChange>
              </w:rPr>
              <w:t>Table 2</w:t>
            </w:r>
            <w:del w:id="2727" w:author="Laura Tesch" w:date="2018-08-09T17:33:00Z">
              <w:r w:rsidRPr="00837685" w:rsidDel="00CF5111">
                <w:rPr>
                  <w:sz w:val="20"/>
                  <w:szCs w:val="20"/>
                  <w:rPrChange w:id="2728" w:author="Laura Tesch" w:date="2018-08-09T17:32:00Z">
                    <w:rPr>
                      <w:sz w:val="24"/>
                      <w:szCs w:val="24"/>
                    </w:rPr>
                  </w:rPrChange>
                </w:rPr>
                <w:delText>:</w:delText>
              </w:r>
            </w:del>
            <w:r w:rsidRPr="00837685">
              <w:rPr>
                <w:sz w:val="20"/>
                <w:szCs w:val="20"/>
                <w:rPrChange w:id="2729" w:author="Laura Tesch" w:date="2018-08-09T17:32:00Z">
                  <w:rPr>
                    <w:sz w:val="24"/>
                    <w:szCs w:val="24"/>
                  </w:rPr>
                </w:rPrChange>
              </w:rPr>
              <w:t xml:space="preserve"> Cause-specific contributions to the change in </w:t>
            </w:r>
            <w:r w:rsidRPr="00837685">
              <w:rPr>
                <w:i/>
                <w:sz w:val="20"/>
                <w:szCs w:val="20"/>
                <w:rPrChange w:id="2730" w:author="Laura Tesch" w:date="2018-08-09T17:32:00Z">
                  <w:rPr>
                    <w:i/>
                    <w:sz w:val="24"/>
                    <w:szCs w:val="24"/>
                  </w:rPr>
                </w:rPrChange>
              </w:rPr>
              <w:t>e</w:t>
            </w:r>
            <w:r w:rsidRPr="00CF5111">
              <w:rPr>
                <w:sz w:val="20"/>
                <w:szCs w:val="20"/>
                <w:vertAlign w:val="superscript"/>
                <w:rPrChange w:id="2731" w:author="Laura Tesch" w:date="2018-08-09T17:33:00Z">
                  <w:rPr>
                    <w:i/>
                    <w:sz w:val="24"/>
                    <w:szCs w:val="24"/>
                    <w:vertAlign w:val="superscript"/>
                  </w:rPr>
                </w:rPrChange>
              </w:rPr>
              <w:t>†</w:t>
            </w:r>
            <w:r w:rsidRPr="00837685">
              <w:rPr>
                <w:i/>
                <w:sz w:val="20"/>
                <w:szCs w:val="20"/>
                <w:rPrChange w:id="2732" w:author="Laura Tesch" w:date="2018-08-09T17:32:00Z">
                  <w:rPr>
                    <w:i/>
                    <w:sz w:val="24"/>
                    <w:szCs w:val="24"/>
                  </w:rPr>
                </w:rPrChange>
              </w:rPr>
              <w:t xml:space="preserve"> </w:t>
            </w:r>
            <w:r w:rsidRPr="00837685">
              <w:rPr>
                <w:sz w:val="20"/>
                <w:szCs w:val="20"/>
                <w:rPrChange w:id="2733" w:author="Laura Tesch" w:date="2018-08-09T17:32:00Z">
                  <w:rPr>
                    <w:sz w:val="24"/>
                    <w:szCs w:val="24"/>
                  </w:rPr>
                </w:rPrChange>
              </w:rPr>
              <w:t>for males, 1994</w:t>
            </w:r>
            <w:del w:id="2734" w:author="Laura Tesch" w:date="2018-08-09T17:34:00Z">
              <w:r w:rsidRPr="00837685" w:rsidDel="00CF5111">
                <w:rPr>
                  <w:sz w:val="20"/>
                  <w:szCs w:val="20"/>
                  <w:rPrChange w:id="2735" w:author="Laura Tesch" w:date="2018-08-09T17:32:00Z">
                    <w:rPr>
                      <w:sz w:val="24"/>
                      <w:szCs w:val="24"/>
                    </w:rPr>
                  </w:rPrChange>
                </w:rPr>
                <w:delText>-</w:delText>
              </w:r>
            </w:del>
            <w:ins w:id="2736" w:author="Laura Tesch" w:date="2018-08-09T17:34:00Z">
              <w:r w:rsidR="00CF5111">
                <w:rPr>
                  <w:sz w:val="20"/>
                  <w:szCs w:val="20"/>
                </w:rPr>
                <w:t>–</w:t>
              </w:r>
            </w:ins>
            <w:r w:rsidRPr="00837685">
              <w:rPr>
                <w:sz w:val="20"/>
                <w:szCs w:val="20"/>
                <w:rPrChange w:id="2737" w:author="Laura Tesch" w:date="2018-08-09T17:32:00Z">
                  <w:rPr>
                    <w:sz w:val="24"/>
                    <w:szCs w:val="24"/>
                  </w:rPr>
                </w:rPrChange>
              </w:rPr>
              <w:t xml:space="preserve">2000 </w:t>
            </w:r>
            <w:del w:id="2738" w:author="Laura Tesch" w:date="2018-08-09T17:34:00Z">
              <w:r w:rsidRPr="00837685" w:rsidDel="00CF5111">
                <w:rPr>
                  <w:sz w:val="20"/>
                  <w:szCs w:val="20"/>
                  <w:rPrChange w:id="2739" w:author="Laura Tesch" w:date="2018-08-09T17:32:00Z">
                    <w:rPr>
                      <w:sz w:val="24"/>
                      <w:szCs w:val="24"/>
                    </w:rPr>
                  </w:rPrChange>
                </w:rPr>
                <w:delText xml:space="preserve">&amp; </w:delText>
              </w:r>
            </w:del>
            <w:ins w:id="2740" w:author="Laura Tesch" w:date="2018-08-09T17:34:00Z">
              <w:r w:rsidR="00CF5111">
                <w:rPr>
                  <w:sz w:val="20"/>
                  <w:szCs w:val="20"/>
                </w:rPr>
                <w:t>and</w:t>
              </w:r>
              <w:r w:rsidR="00CF5111" w:rsidRPr="00837685">
                <w:rPr>
                  <w:sz w:val="20"/>
                  <w:szCs w:val="20"/>
                  <w:rPrChange w:id="2741" w:author="Laura Tesch" w:date="2018-08-09T17:32:00Z">
                    <w:rPr>
                      <w:sz w:val="24"/>
                      <w:szCs w:val="24"/>
                    </w:rPr>
                  </w:rPrChange>
                </w:rPr>
                <w:t xml:space="preserve"> </w:t>
              </w:r>
            </w:ins>
            <w:r w:rsidRPr="00837685">
              <w:rPr>
                <w:sz w:val="20"/>
                <w:szCs w:val="20"/>
                <w:rPrChange w:id="2742" w:author="Laura Tesch" w:date="2018-08-09T17:32:00Z">
                  <w:rPr>
                    <w:sz w:val="24"/>
                    <w:szCs w:val="24"/>
                  </w:rPr>
                </w:rPrChange>
              </w:rPr>
              <w:t>2000</w:t>
            </w:r>
            <w:del w:id="2743" w:author="Laura Tesch" w:date="2018-08-09T17:34:00Z">
              <w:r w:rsidRPr="00837685" w:rsidDel="00CF5111">
                <w:rPr>
                  <w:sz w:val="20"/>
                  <w:szCs w:val="20"/>
                  <w:rPrChange w:id="2744" w:author="Laura Tesch" w:date="2018-08-09T17:32:00Z">
                    <w:rPr>
                      <w:sz w:val="24"/>
                      <w:szCs w:val="24"/>
                    </w:rPr>
                  </w:rPrChange>
                </w:rPr>
                <w:delText>-</w:delText>
              </w:r>
            </w:del>
            <w:ins w:id="2745" w:author="Laura Tesch" w:date="2018-08-09T17:34:00Z">
              <w:r w:rsidR="00CF5111">
                <w:rPr>
                  <w:sz w:val="20"/>
                  <w:szCs w:val="20"/>
                </w:rPr>
                <w:t>–</w:t>
              </w:r>
            </w:ins>
            <w:r w:rsidRPr="00837685">
              <w:rPr>
                <w:sz w:val="20"/>
                <w:szCs w:val="20"/>
                <w:rPrChange w:id="2746" w:author="Laura Tesch" w:date="2018-08-09T17:32:00Z">
                  <w:rPr>
                    <w:sz w:val="24"/>
                    <w:szCs w:val="24"/>
                  </w:rPr>
                </w:rPrChange>
              </w:rPr>
              <w:t>2010</w:t>
            </w:r>
          </w:p>
        </w:tc>
      </w:tr>
      <w:tr w:rsidR="005E465F" w:rsidRPr="00837685" w14:paraId="15B248F3" w14:textId="77777777" w:rsidTr="005E465F">
        <w:tblPrEx>
          <w:tblPrExChange w:id="2747" w:author="Laura Tesch" w:date="2018-08-09T17:35:00Z">
            <w:tblPrEx>
              <w:tblInd w:w="0" w:type="dxa"/>
            </w:tblPrEx>
          </w:tblPrExChange>
        </w:tblPrEx>
        <w:trPr>
          <w:trHeight w:val="237"/>
          <w:trPrChange w:id="2748" w:author="Laura Tesch" w:date="2018-08-09T17:35:00Z">
            <w:trPr>
              <w:gridAfter w:val="0"/>
              <w:trHeight w:val="237"/>
            </w:trPr>
          </w:trPrChange>
        </w:trPr>
        <w:tc>
          <w:tcPr>
            <w:tcW w:w="1086" w:type="dxa"/>
            <w:tcBorders>
              <w:top w:val="single" w:sz="4" w:space="0" w:color="000000"/>
            </w:tcBorders>
            <w:shd w:val="clear" w:color="auto" w:fill="auto"/>
            <w:vAlign w:val="bottom"/>
            <w:tcPrChange w:id="2749" w:author="Laura Tesch" w:date="2018-08-09T17:35:00Z">
              <w:tcPr>
                <w:tcW w:w="1086" w:type="dxa"/>
                <w:gridSpan w:val="2"/>
                <w:tcBorders>
                  <w:top w:val="single" w:sz="4" w:space="0" w:color="000000"/>
                </w:tcBorders>
                <w:shd w:val="clear" w:color="auto" w:fill="auto"/>
                <w:vAlign w:val="bottom"/>
              </w:tcPr>
            </w:tcPrChange>
          </w:tcPr>
          <w:p w14:paraId="073E6C14" w14:textId="77777777" w:rsidR="005E465F" w:rsidRPr="00837685" w:rsidRDefault="005E465F" w:rsidP="00543EA4">
            <w:pPr>
              <w:pStyle w:val="TableParagraph"/>
              <w:spacing w:line="210" w:lineRule="exact"/>
              <w:ind w:left="119"/>
              <w:jc w:val="left"/>
              <w:rPr>
                <w:sz w:val="20"/>
                <w:szCs w:val="20"/>
              </w:rPr>
            </w:pPr>
          </w:p>
        </w:tc>
        <w:tc>
          <w:tcPr>
            <w:tcW w:w="631" w:type="dxa"/>
            <w:tcBorders>
              <w:top w:val="single" w:sz="4" w:space="0" w:color="000000"/>
            </w:tcBorders>
            <w:shd w:val="clear" w:color="auto" w:fill="auto"/>
            <w:vAlign w:val="bottom"/>
            <w:tcPrChange w:id="2750" w:author="Laura Tesch" w:date="2018-08-09T17:35:00Z">
              <w:tcPr>
                <w:tcW w:w="631" w:type="dxa"/>
                <w:tcBorders>
                  <w:top w:val="single" w:sz="4" w:space="0" w:color="000000"/>
                </w:tcBorders>
                <w:shd w:val="clear" w:color="auto" w:fill="auto"/>
                <w:vAlign w:val="bottom"/>
              </w:tcPr>
            </w:tcPrChange>
          </w:tcPr>
          <w:p w14:paraId="00C4F4F7" w14:textId="77777777" w:rsidR="005E465F" w:rsidRPr="00837685" w:rsidRDefault="005E465F" w:rsidP="00543EA4">
            <w:pPr>
              <w:pStyle w:val="TableParagraph"/>
              <w:spacing w:line="210" w:lineRule="exact"/>
              <w:ind w:left="119"/>
              <w:jc w:val="left"/>
              <w:rPr>
                <w:sz w:val="20"/>
                <w:szCs w:val="20"/>
              </w:rPr>
            </w:pPr>
          </w:p>
        </w:tc>
        <w:tc>
          <w:tcPr>
            <w:tcW w:w="2063" w:type="dxa"/>
            <w:tcBorders>
              <w:top w:val="single" w:sz="4" w:space="0" w:color="000000"/>
            </w:tcBorders>
            <w:shd w:val="clear" w:color="auto" w:fill="auto"/>
            <w:vAlign w:val="bottom"/>
            <w:tcPrChange w:id="2751" w:author="Laura Tesch" w:date="2018-08-09T17:35:00Z">
              <w:tcPr>
                <w:tcW w:w="1803" w:type="dxa"/>
                <w:tcBorders>
                  <w:top w:val="single" w:sz="4" w:space="0" w:color="000000"/>
                </w:tcBorders>
                <w:shd w:val="clear" w:color="auto" w:fill="auto"/>
                <w:vAlign w:val="bottom"/>
              </w:tcPr>
            </w:tcPrChange>
          </w:tcPr>
          <w:p w14:paraId="1EF655F7" w14:textId="77777777" w:rsidR="005E465F" w:rsidRPr="00837685" w:rsidRDefault="005E465F" w:rsidP="00543EA4">
            <w:pPr>
              <w:pStyle w:val="TableParagraph"/>
              <w:spacing w:line="210" w:lineRule="exact"/>
              <w:ind w:left="120"/>
              <w:jc w:val="left"/>
              <w:rPr>
                <w:sz w:val="20"/>
                <w:szCs w:val="20"/>
              </w:rPr>
            </w:pPr>
          </w:p>
        </w:tc>
        <w:tc>
          <w:tcPr>
            <w:tcW w:w="9090" w:type="dxa"/>
            <w:gridSpan w:val="8"/>
            <w:tcBorders>
              <w:top w:val="single" w:sz="4" w:space="0" w:color="000000"/>
              <w:bottom w:val="single" w:sz="4" w:space="0" w:color="000000"/>
            </w:tcBorders>
            <w:shd w:val="clear" w:color="auto" w:fill="auto"/>
            <w:vAlign w:val="bottom"/>
            <w:tcPrChange w:id="2752" w:author="Laura Tesch" w:date="2018-08-09T17:35:00Z">
              <w:tcPr>
                <w:tcW w:w="9530" w:type="dxa"/>
                <w:gridSpan w:val="10"/>
                <w:tcBorders>
                  <w:top w:val="single" w:sz="4" w:space="0" w:color="000000"/>
                  <w:bottom w:val="single" w:sz="4" w:space="0" w:color="000000"/>
                </w:tcBorders>
                <w:shd w:val="clear" w:color="auto" w:fill="auto"/>
                <w:vAlign w:val="bottom"/>
              </w:tcPr>
            </w:tcPrChange>
          </w:tcPr>
          <w:p w14:paraId="7B23564A" w14:textId="49462E7A" w:rsidR="005E465F" w:rsidRPr="00837685" w:rsidRDefault="00303EEF" w:rsidP="00543EA4">
            <w:pPr>
              <w:pStyle w:val="TableParagraph"/>
              <w:spacing w:line="210" w:lineRule="exact"/>
              <w:ind w:left="89" w:right="81"/>
              <w:jc w:val="left"/>
              <w:rPr>
                <w:b/>
                <w:sz w:val="20"/>
                <w:szCs w:val="20"/>
              </w:rPr>
            </w:pPr>
            <w:ins w:id="2753" w:author="Laura Tesch" w:date="2018-09-26T11:32:00Z">
              <w:r>
                <w:rPr>
                  <w:sz w:val="20"/>
                  <w:szCs w:val="20"/>
                </w:rPr>
                <w:t xml:space="preserve">Mortality </w:t>
              </w:r>
            </w:ins>
            <w:r w:rsidR="005E465F" w:rsidRPr="00837685">
              <w:rPr>
                <w:sz w:val="20"/>
                <w:szCs w:val="20"/>
                <w:rPrChange w:id="2754" w:author="Laura Tesch" w:date="2018-08-09T17:32:00Z">
                  <w:rPr>
                    <w:sz w:val="24"/>
                    <w:szCs w:val="24"/>
                  </w:rPr>
                </w:rPrChange>
              </w:rPr>
              <w:t>Attributable to</w:t>
            </w:r>
            <w:ins w:id="2755" w:author="Laura Tesch" w:date="2018-09-26T11:32:00Z">
              <w:r>
                <w:rPr>
                  <w:sz w:val="20"/>
                  <w:szCs w:val="20"/>
                </w:rPr>
                <w:t>:</w:t>
              </w:r>
            </w:ins>
          </w:p>
        </w:tc>
      </w:tr>
      <w:tr w:rsidR="005E465F" w:rsidRPr="00837685" w14:paraId="0A835681" w14:textId="77777777" w:rsidTr="005E465F">
        <w:tblPrEx>
          <w:tblPrExChange w:id="2756" w:author="Laura Tesch" w:date="2018-08-09T17:35:00Z">
            <w:tblPrEx>
              <w:tblInd w:w="0" w:type="dxa"/>
            </w:tblPrEx>
          </w:tblPrExChange>
        </w:tblPrEx>
        <w:trPr>
          <w:trHeight w:val="237"/>
          <w:trPrChange w:id="2757" w:author="Laura Tesch" w:date="2018-08-09T17:35:00Z">
            <w:trPr>
              <w:gridAfter w:val="0"/>
              <w:trHeight w:val="237"/>
            </w:trPr>
          </w:trPrChange>
        </w:trPr>
        <w:tc>
          <w:tcPr>
            <w:tcW w:w="1086" w:type="dxa"/>
            <w:tcBorders>
              <w:bottom w:val="single" w:sz="4" w:space="0" w:color="000000"/>
            </w:tcBorders>
            <w:shd w:val="clear" w:color="auto" w:fill="auto"/>
            <w:vAlign w:val="bottom"/>
            <w:tcPrChange w:id="2758" w:author="Laura Tesch" w:date="2018-08-09T17:35:00Z">
              <w:tcPr>
                <w:tcW w:w="1086" w:type="dxa"/>
                <w:gridSpan w:val="2"/>
                <w:tcBorders>
                  <w:bottom w:val="single" w:sz="4" w:space="0" w:color="000000"/>
                </w:tcBorders>
                <w:shd w:val="clear" w:color="auto" w:fill="auto"/>
                <w:vAlign w:val="bottom"/>
              </w:tcPr>
            </w:tcPrChange>
          </w:tcPr>
          <w:p w14:paraId="4F98E51E" w14:textId="77777777" w:rsidR="002F6B4E" w:rsidRPr="00837685" w:rsidRDefault="00654572" w:rsidP="00543EA4">
            <w:pPr>
              <w:pStyle w:val="TableParagraph"/>
              <w:spacing w:line="210" w:lineRule="exact"/>
              <w:ind w:left="119"/>
              <w:jc w:val="left"/>
              <w:rPr>
                <w:sz w:val="20"/>
                <w:szCs w:val="20"/>
                <w:rPrChange w:id="2759" w:author="Laura Tesch" w:date="2018-08-09T17:32:00Z">
                  <w:rPr>
                    <w:sz w:val="24"/>
                    <w:szCs w:val="24"/>
                  </w:rPr>
                </w:rPrChange>
              </w:rPr>
            </w:pPr>
            <w:r w:rsidRPr="00837685">
              <w:rPr>
                <w:sz w:val="20"/>
                <w:szCs w:val="20"/>
                <w:rPrChange w:id="2760" w:author="Laura Tesch" w:date="2018-08-09T17:32:00Z">
                  <w:rPr>
                    <w:sz w:val="24"/>
                    <w:szCs w:val="24"/>
                  </w:rPr>
                </w:rPrChange>
              </w:rPr>
              <w:t>Period</w:t>
            </w:r>
          </w:p>
        </w:tc>
        <w:tc>
          <w:tcPr>
            <w:tcW w:w="631" w:type="dxa"/>
            <w:tcBorders>
              <w:bottom w:val="single" w:sz="4" w:space="0" w:color="000000"/>
            </w:tcBorders>
            <w:shd w:val="clear" w:color="auto" w:fill="auto"/>
            <w:vAlign w:val="bottom"/>
            <w:tcPrChange w:id="2761" w:author="Laura Tesch" w:date="2018-08-09T17:35:00Z">
              <w:tcPr>
                <w:tcW w:w="631" w:type="dxa"/>
                <w:tcBorders>
                  <w:bottom w:val="single" w:sz="4" w:space="0" w:color="000000"/>
                </w:tcBorders>
                <w:shd w:val="clear" w:color="auto" w:fill="auto"/>
                <w:vAlign w:val="bottom"/>
              </w:tcPr>
            </w:tcPrChange>
          </w:tcPr>
          <w:p w14:paraId="379A8072" w14:textId="77777777" w:rsidR="002F6B4E" w:rsidRPr="00837685" w:rsidRDefault="00654572" w:rsidP="00543EA4">
            <w:pPr>
              <w:pStyle w:val="TableParagraph"/>
              <w:spacing w:line="210" w:lineRule="exact"/>
              <w:ind w:left="119"/>
              <w:jc w:val="left"/>
              <w:rPr>
                <w:sz w:val="20"/>
                <w:szCs w:val="20"/>
                <w:rPrChange w:id="2762" w:author="Laura Tesch" w:date="2018-08-09T17:32:00Z">
                  <w:rPr>
                    <w:sz w:val="24"/>
                    <w:szCs w:val="24"/>
                  </w:rPr>
                </w:rPrChange>
              </w:rPr>
            </w:pPr>
            <w:r w:rsidRPr="00837685">
              <w:rPr>
                <w:sz w:val="20"/>
                <w:szCs w:val="20"/>
                <w:rPrChange w:id="2763" w:author="Laura Tesch" w:date="2018-08-09T17:32:00Z">
                  <w:rPr>
                    <w:sz w:val="24"/>
                    <w:szCs w:val="24"/>
                  </w:rPr>
                </w:rPrChange>
              </w:rPr>
              <w:t>Group</w:t>
            </w:r>
          </w:p>
        </w:tc>
        <w:tc>
          <w:tcPr>
            <w:tcW w:w="2063" w:type="dxa"/>
            <w:tcBorders>
              <w:bottom w:val="single" w:sz="4" w:space="0" w:color="000000"/>
            </w:tcBorders>
            <w:shd w:val="clear" w:color="auto" w:fill="auto"/>
            <w:vAlign w:val="bottom"/>
            <w:tcPrChange w:id="2764" w:author="Laura Tesch" w:date="2018-08-09T17:35:00Z">
              <w:tcPr>
                <w:tcW w:w="2063" w:type="dxa"/>
                <w:gridSpan w:val="2"/>
                <w:tcBorders>
                  <w:bottom w:val="single" w:sz="4" w:space="0" w:color="000000"/>
                </w:tcBorders>
                <w:shd w:val="clear" w:color="auto" w:fill="auto"/>
                <w:vAlign w:val="bottom"/>
              </w:tcPr>
            </w:tcPrChange>
          </w:tcPr>
          <w:p w14:paraId="3D3E795E" w14:textId="77777777" w:rsidR="002F6B4E" w:rsidRPr="00837685" w:rsidRDefault="00654572" w:rsidP="00543EA4">
            <w:pPr>
              <w:pStyle w:val="TableParagraph"/>
              <w:spacing w:line="210" w:lineRule="exact"/>
              <w:ind w:left="120"/>
              <w:jc w:val="left"/>
              <w:rPr>
                <w:sz w:val="20"/>
                <w:szCs w:val="20"/>
                <w:rPrChange w:id="2765" w:author="Laura Tesch" w:date="2018-08-09T17:32:00Z">
                  <w:rPr>
                    <w:sz w:val="24"/>
                    <w:szCs w:val="24"/>
                  </w:rPr>
                </w:rPrChange>
              </w:rPr>
            </w:pPr>
            <w:r w:rsidRPr="00837685">
              <w:rPr>
                <w:sz w:val="20"/>
                <w:szCs w:val="20"/>
                <w:rPrChange w:id="2766" w:author="Laura Tesch" w:date="2018-08-09T17:32:00Z">
                  <w:rPr>
                    <w:sz w:val="24"/>
                    <w:szCs w:val="24"/>
                  </w:rPr>
                </w:rPrChange>
              </w:rPr>
              <w:t>Country</w:t>
            </w:r>
          </w:p>
        </w:tc>
        <w:tc>
          <w:tcPr>
            <w:tcW w:w="1080" w:type="dxa"/>
            <w:tcBorders>
              <w:top w:val="single" w:sz="4" w:space="0" w:color="000000"/>
              <w:bottom w:val="single" w:sz="4" w:space="0" w:color="000000"/>
            </w:tcBorders>
            <w:shd w:val="clear" w:color="auto" w:fill="auto"/>
            <w:vAlign w:val="bottom"/>
            <w:tcPrChange w:id="2767" w:author="Laura Tesch" w:date="2018-08-09T17:35:00Z">
              <w:tcPr>
                <w:tcW w:w="1080" w:type="dxa"/>
                <w:tcBorders>
                  <w:top w:val="single" w:sz="4" w:space="0" w:color="000000"/>
                  <w:bottom w:val="single" w:sz="4" w:space="0" w:color="000000"/>
                </w:tcBorders>
                <w:shd w:val="clear" w:color="auto" w:fill="auto"/>
                <w:vAlign w:val="bottom"/>
              </w:tcPr>
            </w:tcPrChange>
          </w:tcPr>
          <w:p w14:paraId="20C2F0D4" w14:textId="73A553B0" w:rsidR="002F6B4E" w:rsidRPr="00837685" w:rsidRDefault="00837685" w:rsidP="00543EA4">
            <w:pPr>
              <w:pStyle w:val="TableParagraph"/>
              <w:spacing w:line="210" w:lineRule="exact"/>
              <w:ind w:right="115"/>
              <w:jc w:val="left"/>
              <w:rPr>
                <w:sz w:val="20"/>
                <w:szCs w:val="20"/>
                <w:rPrChange w:id="2768" w:author="Laura Tesch" w:date="2018-08-09T17:32:00Z">
                  <w:rPr>
                    <w:sz w:val="24"/>
                    <w:szCs w:val="24"/>
                  </w:rPr>
                </w:rPrChange>
              </w:rPr>
            </w:pPr>
            <w:r w:rsidRPr="00837685">
              <w:rPr>
                <w:sz w:val="20"/>
                <w:szCs w:val="20"/>
              </w:rPr>
              <w:t>Alcohol</w:t>
            </w:r>
          </w:p>
        </w:tc>
        <w:tc>
          <w:tcPr>
            <w:tcW w:w="1440" w:type="dxa"/>
            <w:tcBorders>
              <w:top w:val="single" w:sz="4" w:space="0" w:color="000000"/>
              <w:bottom w:val="single" w:sz="4" w:space="0" w:color="000000"/>
            </w:tcBorders>
            <w:shd w:val="clear" w:color="auto" w:fill="auto"/>
            <w:vAlign w:val="bottom"/>
            <w:tcPrChange w:id="2769" w:author="Laura Tesch" w:date="2018-08-09T17:35:00Z">
              <w:tcPr>
                <w:tcW w:w="1440" w:type="dxa"/>
                <w:tcBorders>
                  <w:top w:val="single" w:sz="4" w:space="0" w:color="000000"/>
                  <w:bottom w:val="single" w:sz="4" w:space="0" w:color="000000"/>
                </w:tcBorders>
                <w:shd w:val="clear" w:color="auto" w:fill="auto"/>
                <w:vAlign w:val="bottom"/>
              </w:tcPr>
            </w:tcPrChange>
          </w:tcPr>
          <w:p w14:paraId="719DBB25" w14:textId="77777777" w:rsidR="002F6B4E" w:rsidRPr="00837685" w:rsidRDefault="00654572" w:rsidP="00543EA4">
            <w:pPr>
              <w:pStyle w:val="TableParagraph"/>
              <w:spacing w:line="210" w:lineRule="exact"/>
              <w:ind w:right="115"/>
              <w:jc w:val="left"/>
              <w:rPr>
                <w:sz w:val="20"/>
                <w:szCs w:val="20"/>
                <w:rPrChange w:id="2770" w:author="Laura Tesch" w:date="2018-08-09T17:32:00Z">
                  <w:rPr>
                    <w:sz w:val="24"/>
                    <w:szCs w:val="24"/>
                  </w:rPr>
                </w:rPrChange>
              </w:rPr>
            </w:pPr>
            <w:r w:rsidRPr="00837685">
              <w:rPr>
                <w:sz w:val="20"/>
                <w:szCs w:val="20"/>
                <w:rPrChange w:id="2771" w:author="Laura Tesch" w:date="2018-08-09T17:32:00Z">
                  <w:rPr>
                    <w:sz w:val="24"/>
                    <w:szCs w:val="24"/>
                  </w:rPr>
                </w:rPrChange>
              </w:rPr>
              <w:t>Circulatory</w:t>
            </w:r>
          </w:p>
        </w:tc>
        <w:tc>
          <w:tcPr>
            <w:tcW w:w="900" w:type="dxa"/>
            <w:tcBorders>
              <w:top w:val="single" w:sz="4" w:space="0" w:color="000000"/>
              <w:bottom w:val="single" w:sz="4" w:space="0" w:color="000000"/>
            </w:tcBorders>
            <w:shd w:val="clear" w:color="auto" w:fill="auto"/>
            <w:vAlign w:val="bottom"/>
            <w:tcPrChange w:id="2772" w:author="Laura Tesch" w:date="2018-08-09T17:35:00Z">
              <w:tcPr>
                <w:tcW w:w="900" w:type="dxa"/>
                <w:tcBorders>
                  <w:top w:val="single" w:sz="4" w:space="0" w:color="000000"/>
                  <w:bottom w:val="single" w:sz="4" w:space="0" w:color="000000"/>
                </w:tcBorders>
                <w:shd w:val="clear" w:color="auto" w:fill="auto"/>
                <w:vAlign w:val="bottom"/>
              </w:tcPr>
            </w:tcPrChange>
          </w:tcPr>
          <w:p w14:paraId="4B217B3E" w14:textId="4161445C" w:rsidR="002F6B4E" w:rsidRPr="00837685" w:rsidRDefault="00654572" w:rsidP="00543EA4">
            <w:pPr>
              <w:pStyle w:val="TableParagraph"/>
              <w:spacing w:line="210" w:lineRule="exact"/>
              <w:ind w:right="114"/>
              <w:jc w:val="left"/>
              <w:rPr>
                <w:sz w:val="20"/>
                <w:szCs w:val="20"/>
                <w:rPrChange w:id="2773" w:author="Laura Tesch" w:date="2018-08-09T17:32:00Z">
                  <w:rPr>
                    <w:sz w:val="24"/>
                    <w:szCs w:val="24"/>
                  </w:rPr>
                </w:rPrChange>
              </w:rPr>
            </w:pPr>
            <w:r w:rsidRPr="00837685">
              <w:rPr>
                <w:sz w:val="20"/>
                <w:szCs w:val="20"/>
                <w:rPrChange w:id="2774" w:author="Laura Tesch" w:date="2018-08-09T17:32:00Z">
                  <w:rPr>
                    <w:sz w:val="24"/>
                    <w:szCs w:val="24"/>
                  </w:rPr>
                </w:rPrChange>
              </w:rPr>
              <w:t xml:space="preserve">Other </w:t>
            </w:r>
            <w:r w:rsidR="00837685" w:rsidRPr="00837685">
              <w:rPr>
                <w:sz w:val="20"/>
                <w:szCs w:val="20"/>
              </w:rPr>
              <w:t>External</w:t>
            </w:r>
            <w:ins w:id="2775" w:author="Laura Tesch" w:date="2018-09-26T11:32:00Z">
              <w:r w:rsidR="00303EEF">
                <w:rPr>
                  <w:sz w:val="20"/>
                  <w:szCs w:val="20"/>
                </w:rPr>
                <w:t xml:space="preserve"> Causes</w:t>
              </w:r>
            </w:ins>
          </w:p>
        </w:tc>
        <w:tc>
          <w:tcPr>
            <w:tcW w:w="1080" w:type="dxa"/>
            <w:tcBorders>
              <w:top w:val="single" w:sz="4" w:space="0" w:color="000000"/>
              <w:bottom w:val="single" w:sz="4" w:space="0" w:color="000000"/>
            </w:tcBorders>
            <w:shd w:val="clear" w:color="auto" w:fill="auto"/>
            <w:vAlign w:val="bottom"/>
            <w:tcPrChange w:id="2776" w:author="Laura Tesch" w:date="2018-08-09T17:35:00Z">
              <w:tcPr>
                <w:tcW w:w="1080" w:type="dxa"/>
                <w:tcBorders>
                  <w:top w:val="single" w:sz="4" w:space="0" w:color="000000"/>
                  <w:bottom w:val="single" w:sz="4" w:space="0" w:color="000000"/>
                </w:tcBorders>
                <w:shd w:val="clear" w:color="auto" w:fill="auto"/>
                <w:vAlign w:val="bottom"/>
              </w:tcPr>
            </w:tcPrChange>
          </w:tcPr>
          <w:p w14:paraId="5E81DCA7" w14:textId="362B44A1" w:rsidR="002F6B4E" w:rsidRPr="00837685" w:rsidRDefault="00654572" w:rsidP="00543EA4">
            <w:pPr>
              <w:pStyle w:val="TableParagraph"/>
              <w:spacing w:line="210" w:lineRule="exact"/>
              <w:ind w:right="114"/>
              <w:jc w:val="left"/>
              <w:rPr>
                <w:sz w:val="20"/>
                <w:szCs w:val="20"/>
                <w:rPrChange w:id="2777" w:author="Laura Tesch" w:date="2018-08-09T17:32:00Z">
                  <w:rPr>
                    <w:sz w:val="24"/>
                    <w:szCs w:val="24"/>
                  </w:rPr>
                </w:rPrChange>
              </w:rPr>
            </w:pPr>
            <w:r w:rsidRPr="00837685">
              <w:rPr>
                <w:sz w:val="20"/>
                <w:szCs w:val="20"/>
                <w:rPrChange w:id="2778" w:author="Laura Tesch" w:date="2018-08-09T17:32:00Z">
                  <w:rPr>
                    <w:sz w:val="24"/>
                    <w:szCs w:val="24"/>
                  </w:rPr>
                </w:rPrChange>
              </w:rPr>
              <w:t xml:space="preserve">Transport </w:t>
            </w:r>
            <w:r w:rsidR="00837685" w:rsidRPr="00837685">
              <w:rPr>
                <w:sz w:val="20"/>
                <w:szCs w:val="20"/>
              </w:rPr>
              <w:t>Accidents</w:t>
            </w:r>
          </w:p>
        </w:tc>
        <w:tc>
          <w:tcPr>
            <w:tcW w:w="1350" w:type="dxa"/>
            <w:tcBorders>
              <w:top w:val="single" w:sz="4" w:space="0" w:color="000000"/>
              <w:bottom w:val="single" w:sz="4" w:space="0" w:color="000000"/>
            </w:tcBorders>
            <w:shd w:val="clear" w:color="auto" w:fill="auto"/>
            <w:vAlign w:val="bottom"/>
            <w:tcPrChange w:id="2779" w:author="Laura Tesch" w:date="2018-08-09T17:35:00Z">
              <w:tcPr>
                <w:tcW w:w="1350" w:type="dxa"/>
                <w:tcBorders>
                  <w:top w:val="single" w:sz="4" w:space="0" w:color="000000"/>
                  <w:bottom w:val="single" w:sz="4" w:space="0" w:color="000000"/>
                </w:tcBorders>
                <w:shd w:val="clear" w:color="auto" w:fill="auto"/>
                <w:vAlign w:val="bottom"/>
              </w:tcPr>
            </w:tcPrChange>
          </w:tcPr>
          <w:p w14:paraId="36FAD86C" w14:textId="27075615" w:rsidR="002F6B4E" w:rsidRPr="00837685" w:rsidRDefault="00654572" w:rsidP="00543EA4">
            <w:pPr>
              <w:pStyle w:val="TableParagraph"/>
              <w:spacing w:line="210" w:lineRule="exact"/>
              <w:ind w:right="114"/>
              <w:jc w:val="left"/>
              <w:rPr>
                <w:sz w:val="20"/>
                <w:szCs w:val="20"/>
                <w:rPrChange w:id="2780" w:author="Laura Tesch" w:date="2018-08-09T17:32:00Z">
                  <w:rPr>
                    <w:sz w:val="24"/>
                    <w:szCs w:val="24"/>
                  </w:rPr>
                </w:rPrChange>
              </w:rPr>
            </w:pPr>
            <w:r w:rsidRPr="00837685">
              <w:rPr>
                <w:sz w:val="20"/>
                <w:szCs w:val="20"/>
                <w:rPrChange w:id="2781" w:author="Laura Tesch" w:date="2018-08-09T17:32:00Z">
                  <w:rPr>
                    <w:sz w:val="24"/>
                    <w:szCs w:val="24"/>
                  </w:rPr>
                </w:rPrChange>
              </w:rPr>
              <w:t>Infect</w:t>
            </w:r>
            <w:ins w:id="2782" w:author="Laura Tesch" w:date="2018-08-31T10:08:00Z">
              <w:r w:rsidR="00F91D35">
                <w:rPr>
                  <w:sz w:val="20"/>
                  <w:szCs w:val="20"/>
                </w:rPr>
                <w:t>ious</w:t>
              </w:r>
            </w:ins>
            <w:del w:id="2783" w:author="Laura Tesch" w:date="2018-08-31T10:08:00Z">
              <w:r w:rsidR="00837685" w:rsidRPr="00837685" w:rsidDel="00F91D35">
                <w:rPr>
                  <w:sz w:val="20"/>
                  <w:szCs w:val="20"/>
                </w:rPr>
                <w:delText>.</w:delText>
              </w:r>
            </w:del>
            <w:r w:rsidR="00837685" w:rsidRPr="00837685">
              <w:rPr>
                <w:sz w:val="20"/>
                <w:szCs w:val="20"/>
              </w:rPr>
              <w:t xml:space="preserve"> </w:t>
            </w:r>
            <w:ins w:id="2784" w:author="Laura Tesch" w:date="2018-08-09T17:35:00Z">
              <w:r w:rsidR="00701389">
                <w:rPr>
                  <w:sz w:val="20"/>
                  <w:szCs w:val="20"/>
                </w:rPr>
                <w:t>and</w:t>
              </w:r>
            </w:ins>
            <w:del w:id="2785" w:author="Laura Tesch" w:date="2018-08-09T17:35:00Z">
              <w:r w:rsidR="00837685" w:rsidRPr="00837685" w:rsidDel="00701389">
                <w:rPr>
                  <w:sz w:val="20"/>
                  <w:szCs w:val="20"/>
                </w:rPr>
                <w:delText>&amp;</w:delText>
              </w:r>
            </w:del>
            <w:r w:rsidR="00837685" w:rsidRPr="00837685">
              <w:rPr>
                <w:sz w:val="20"/>
                <w:szCs w:val="20"/>
              </w:rPr>
              <w:t xml:space="preserve"> Resp</w:t>
            </w:r>
            <w:ins w:id="2786" w:author="Laura Tesch" w:date="2018-08-31T10:08:00Z">
              <w:r w:rsidR="00F91D35">
                <w:rPr>
                  <w:sz w:val="20"/>
                  <w:szCs w:val="20"/>
                </w:rPr>
                <w:t>iratory</w:t>
              </w:r>
            </w:ins>
            <w:del w:id="2787" w:author="Laura Tesch" w:date="2018-08-31T10:08:00Z">
              <w:r w:rsidR="00837685" w:rsidRPr="00837685" w:rsidDel="00F91D35">
                <w:rPr>
                  <w:sz w:val="20"/>
                  <w:szCs w:val="20"/>
                </w:rPr>
                <w:delText>.</w:delText>
              </w:r>
            </w:del>
          </w:p>
        </w:tc>
        <w:tc>
          <w:tcPr>
            <w:tcW w:w="1350" w:type="dxa"/>
            <w:tcBorders>
              <w:top w:val="single" w:sz="4" w:space="0" w:color="000000"/>
              <w:bottom w:val="single" w:sz="4" w:space="0" w:color="000000"/>
            </w:tcBorders>
            <w:shd w:val="clear" w:color="auto" w:fill="auto"/>
            <w:vAlign w:val="bottom"/>
            <w:tcPrChange w:id="2788" w:author="Laura Tesch" w:date="2018-08-09T17:35:00Z">
              <w:tcPr>
                <w:tcW w:w="1350" w:type="dxa"/>
                <w:tcBorders>
                  <w:top w:val="single" w:sz="4" w:space="0" w:color="000000"/>
                  <w:bottom w:val="single" w:sz="4" w:space="0" w:color="000000"/>
                </w:tcBorders>
                <w:shd w:val="clear" w:color="auto" w:fill="auto"/>
                <w:vAlign w:val="bottom"/>
              </w:tcPr>
            </w:tcPrChange>
          </w:tcPr>
          <w:p w14:paraId="504D7456" w14:textId="77777777" w:rsidR="002F6B4E" w:rsidRPr="00837685" w:rsidRDefault="00654572" w:rsidP="00543EA4">
            <w:pPr>
              <w:pStyle w:val="TableParagraph"/>
              <w:spacing w:line="210" w:lineRule="exact"/>
              <w:ind w:right="115"/>
              <w:jc w:val="left"/>
              <w:rPr>
                <w:sz w:val="20"/>
                <w:szCs w:val="20"/>
                <w:rPrChange w:id="2789" w:author="Laura Tesch" w:date="2018-08-09T17:32:00Z">
                  <w:rPr>
                    <w:sz w:val="24"/>
                    <w:szCs w:val="24"/>
                  </w:rPr>
                </w:rPrChange>
              </w:rPr>
            </w:pPr>
            <w:r w:rsidRPr="00837685">
              <w:rPr>
                <w:sz w:val="20"/>
                <w:szCs w:val="20"/>
                <w:rPrChange w:id="2790" w:author="Laura Tesch" w:date="2018-08-09T17:32:00Z">
                  <w:rPr>
                    <w:sz w:val="24"/>
                    <w:szCs w:val="24"/>
                  </w:rPr>
                </w:rPrChange>
              </w:rPr>
              <w:t>Cancers</w:t>
            </w:r>
          </w:p>
        </w:tc>
        <w:tc>
          <w:tcPr>
            <w:tcW w:w="1080" w:type="dxa"/>
            <w:tcBorders>
              <w:top w:val="single" w:sz="4" w:space="0" w:color="000000"/>
              <w:bottom w:val="single" w:sz="4" w:space="0" w:color="000000"/>
            </w:tcBorders>
            <w:shd w:val="clear" w:color="auto" w:fill="auto"/>
            <w:vAlign w:val="bottom"/>
            <w:tcPrChange w:id="2791" w:author="Laura Tesch" w:date="2018-08-09T17:35:00Z">
              <w:tcPr>
                <w:tcW w:w="1350" w:type="dxa"/>
                <w:gridSpan w:val="2"/>
                <w:tcBorders>
                  <w:top w:val="single" w:sz="4" w:space="0" w:color="000000"/>
                  <w:bottom w:val="single" w:sz="4" w:space="0" w:color="000000"/>
                </w:tcBorders>
                <w:shd w:val="clear" w:color="auto" w:fill="auto"/>
                <w:vAlign w:val="bottom"/>
              </w:tcPr>
            </w:tcPrChange>
          </w:tcPr>
          <w:p w14:paraId="4674DD8F" w14:textId="77777777" w:rsidR="002F6B4E" w:rsidRPr="00837685" w:rsidRDefault="00654572" w:rsidP="00543EA4">
            <w:pPr>
              <w:pStyle w:val="TableParagraph"/>
              <w:spacing w:line="210" w:lineRule="exact"/>
              <w:ind w:right="116"/>
              <w:jc w:val="left"/>
              <w:rPr>
                <w:sz w:val="20"/>
                <w:szCs w:val="20"/>
                <w:rPrChange w:id="2792" w:author="Laura Tesch" w:date="2018-08-09T17:32:00Z">
                  <w:rPr>
                    <w:sz w:val="24"/>
                    <w:szCs w:val="24"/>
                  </w:rPr>
                </w:rPrChange>
              </w:rPr>
            </w:pPr>
            <w:r w:rsidRPr="00837685">
              <w:rPr>
                <w:sz w:val="20"/>
                <w:szCs w:val="20"/>
                <w:rPrChange w:id="2793" w:author="Laura Tesch" w:date="2018-08-09T17:32:00Z">
                  <w:rPr>
                    <w:sz w:val="24"/>
                    <w:szCs w:val="24"/>
                  </w:rPr>
                </w:rPrChange>
              </w:rPr>
              <w:t>Rest</w:t>
            </w:r>
          </w:p>
        </w:tc>
        <w:tc>
          <w:tcPr>
            <w:tcW w:w="810" w:type="dxa"/>
            <w:tcBorders>
              <w:top w:val="single" w:sz="4" w:space="0" w:color="000000"/>
              <w:bottom w:val="single" w:sz="4" w:space="0" w:color="000000"/>
            </w:tcBorders>
            <w:shd w:val="clear" w:color="auto" w:fill="auto"/>
            <w:vAlign w:val="bottom"/>
            <w:tcPrChange w:id="2794" w:author="Laura Tesch" w:date="2018-08-09T17:35:00Z">
              <w:tcPr>
                <w:tcW w:w="720" w:type="dxa"/>
                <w:tcBorders>
                  <w:top w:val="single" w:sz="4" w:space="0" w:color="000000"/>
                  <w:bottom w:val="single" w:sz="4" w:space="0" w:color="000000"/>
                </w:tcBorders>
                <w:shd w:val="clear" w:color="auto" w:fill="auto"/>
                <w:vAlign w:val="bottom"/>
              </w:tcPr>
            </w:tcPrChange>
          </w:tcPr>
          <w:p w14:paraId="0C649A62" w14:textId="77777777" w:rsidR="002F6B4E" w:rsidRPr="00701389" w:rsidRDefault="00654572" w:rsidP="00543EA4">
            <w:pPr>
              <w:pStyle w:val="TableParagraph"/>
              <w:spacing w:line="210" w:lineRule="exact"/>
              <w:ind w:left="89" w:right="81"/>
              <w:jc w:val="left"/>
              <w:rPr>
                <w:sz w:val="20"/>
                <w:szCs w:val="20"/>
                <w:rPrChange w:id="2795" w:author="Laura Tesch" w:date="2018-08-09T17:34:00Z">
                  <w:rPr>
                    <w:b/>
                    <w:sz w:val="24"/>
                    <w:szCs w:val="24"/>
                  </w:rPr>
                </w:rPrChange>
              </w:rPr>
            </w:pPr>
            <w:r w:rsidRPr="00701389">
              <w:rPr>
                <w:sz w:val="20"/>
                <w:szCs w:val="20"/>
                <w:rPrChange w:id="2796" w:author="Laura Tesch" w:date="2018-08-09T17:34:00Z">
                  <w:rPr>
                    <w:b/>
                    <w:sz w:val="24"/>
                    <w:szCs w:val="24"/>
                  </w:rPr>
                </w:rPrChange>
              </w:rPr>
              <w:t>Total</w:t>
            </w:r>
          </w:p>
        </w:tc>
      </w:tr>
      <w:tr w:rsidR="005E465F" w:rsidRPr="00CF5111" w14:paraId="45D45D38" w14:textId="77777777" w:rsidTr="005E465F">
        <w:tblPrEx>
          <w:tblPrExChange w:id="2797" w:author="Laura Tesch" w:date="2018-08-09T17:35:00Z">
            <w:tblPrEx>
              <w:tblInd w:w="0" w:type="dxa"/>
            </w:tblPrEx>
          </w:tblPrExChange>
        </w:tblPrEx>
        <w:trPr>
          <w:trHeight w:val="238"/>
          <w:trPrChange w:id="2798" w:author="Laura Tesch" w:date="2018-08-09T17:35:00Z">
            <w:trPr>
              <w:gridAfter w:val="0"/>
              <w:trHeight w:val="238"/>
            </w:trPr>
          </w:trPrChange>
        </w:trPr>
        <w:tc>
          <w:tcPr>
            <w:tcW w:w="1086" w:type="dxa"/>
            <w:tcBorders>
              <w:top w:val="single" w:sz="4" w:space="0" w:color="000000"/>
            </w:tcBorders>
            <w:shd w:val="clear" w:color="auto" w:fill="auto"/>
            <w:vAlign w:val="bottom"/>
            <w:tcPrChange w:id="2799" w:author="Laura Tesch" w:date="2018-08-09T17:35:00Z">
              <w:tcPr>
                <w:tcW w:w="1086" w:type="dxa"/>
                <w:gridSpan w:val="2"/>
                <w:tcBorders>
                  <w:top w:val="single" w:sz="4" w:space="0" w:color="000000"/>
                </w:tcBorders>
                <w:shd w:val="clear" w:color="auto" w:fill="auto"/>
                <w:vAlign w:val="bottom"/>
              </w:tcPr>
            </w:tcPrChange>
          </w:tcPr>
          <w:p w14:paraId="6B9A4F7A" w14:textId="6E1D7C57" w:rsidR="002F6B4E" w:rsidRPr="00837685" w:rsidRDefault="00654572">
            <w:pPr>
              <w:pStyle w:val="TableParagraph"/>
              <w:spacing w:line="210" w:lineRule="exact"/>
              <w:ind w:left="119"/>
              <w:jc w:val="left"/>
              <w:rPr>
                <w:sz w:val="20"/>
                <w:szCs w:val="20"/>
                <w:rPrChange w:id="2800" w:author="Laura Tesch" w:date="2018-08-09T17:32:00Z">
                  <w:rPr>
                    <w:sz w:val="24"/>
                    <w:szCs w:val="24"/>
                  </w:rPr>
                </w:rPrChange>
              </w:rPr>
            </w:pPr>
            <w:r w:rsidRPr="00837685">
              <w:rPr>
                <w:sz w:val="20"/>
                <w:szCs w:val="20"/>
                <w:rPrChange w:id="2801" w:author="Laura Tesch" w:date="2018-08-09T17:32:00Z">
                  <w:rPr>
                    <w:sz w:val="24"/>
                    <w:szCs w:val="24"/>
                  </w:rPr>
                </w:rPrChange>
              </w:rPr>
              <w:t>1994</w:t>
            </w:r>
            <w:r w:rsidR="00CF5111">
              <w:rPr>
                <w:sz w:val="20"/>
                <w:szCs w:val="20"/>
              </w:rPr>
              <w:t>–</w:t>
            </w:r>
            <w:r w:rsidRPr="00837685">
              <w:rPr>
                <w:sz w:val="20"/>
                <w:szCs w:val="20"/>
                <w:rPrChange w:id="2802" w:author="Laura Tesch" w:date="2018-08-09T17:32:00Z">
                  <w:rPr>
                    <w:sz w:val="24"/>
                    <w:szCs w:val="24"/>
                  </w:rPr>
                </w:rPrChange>
              </w:rPr>
              <w:t>2000</w:t>
            </w:r>
          </w:p>
        </w:tc>
        <w:tc>
          <w:tcPr>
            <w:tcW w:w="631" w:type="dxa"/>
            <w:tcBorders>
              <w:top w:val="single" w:sz="4" w:space="0" w:color="000000"/>
            </w:tcBorders>
            <w:shd w:val="clear" w:color="auto" w:fill="auto"/>
            <w:vAlign w:val="bottom"/>
            <w:tcPrChange w:id="2803" w:author="Laura Tesch" w:date="2018-08-09T17:35:00Z">
              <w:tcPr>
                <w:tcW w:w="631" w:type="dxa"/>
                <w:tcBorders>
                  <w:top w:val="single" w:sz="4" w:space="0" w:color="000000"/>
                </w:tcBorders>
                <w:shd w:val="clear" w:color="auto" w:fill="auto"/>
                <w:vAlign w:val="bottom"/>
              </w:tcPr>
            </w:tcPrChange>
          </w:tcPr>
          <w:p w14:paraId="19E7F981" w14:textId="77777777" w:rsidR="002F6B4E" w:rsidRPr="00837685" w:rsidRDefault="00654572" w:rsidP="00543EA4">
            <w:pPr>
              <w:pStyle w:val="TableParagraph"/>
              <w:spacing w:line="210" w:lineRule="exact"/>
              <w:ind w:left="120"/>
              <w:jc w:val="left"/>
              <w:rPr>
                <w:sz w:val="20"/>
                <w:szCs w:val="20"/>
                <w:rPrChange w:id="2804" w:author="Laura Tesch" w:date="2018-08-09T17:32:00Z">
                  <w:rPr>
                    <w:sz w:val="24"/>
                    <w:szCs w:val="24"/>
                  </w:rPr>
                </w:rPrChange>
              </w:rPr>
            </w:pPr>
            <w:r w:rsidRPr="00837685">
              <w:rPr>
                <w:sz w:val="20"/>
                <w:szCs w:val="20"/>
                <w:rPrChange w:id="2805" w:author="Laura Tesch" w:date="2018-08-09T17:32:00Z">
                  <w:rPr>
                    <w:sz w:val="24"/>
                    <w:szCs w:val="24"/>
                  </w:rPr>
                </w:rPrChange>
              </w:rPr>
              <w:t>CE</w:t>
            </w:r>
          </w:p>
        </w:tc>
        <w:tc>
          <w:tcPr>
            <w:tcW w:w="2063" w:type="dxa"/>
            <w:tcBorders>
              <w:top w:val="single" w:sz="4" w:space="0" w:color="000000"/>
            </w:tcBorders>
            <w:shd w:val="clear" w:color="auto" w:fill="auto"/>
            <w:vAlign w:val="bottom"/>
            <w:tcPrChange w:id="2806" w:author="Laura Tesch" w:date="2018-08-09T17:35:00Z">
              <w:tcPr>
                <w:tcW w:w="2063" w:type="dxa"/>
                <w:gridSpan w:val="2"/>
                <w:tcBorders>
                  <w:top w:val="single" w:sz="4" w:space="0" w:color="000000"/>
                </w:tcBorders>
                <w:shd w:val="clear" w:color="auto" w:fill="auto"/>
                <w:vAlign w:val="bottom"/>
              </w:tcPr>
            </w:tcPrChange>
          </w:tcPr>
          <w:p w14:paraId="735B78D7" w14:textId="77777777" w:rsidR="002F6B4E" w:rsidRPr="00837685" w:rsidRDefault="00654572" w:rsidP="00543EA4">
            <w:pPr>
              <w:pStyle w:val="TableParagraph"/>
              <w:spacing w:line="210" w:lineRule="exact"/>
              <w:ind w:left="120"/>
              <w:jc w:val="left"/>
              <w:rPr>
                <w:sz w:val="20"/>
                <w:szCs w:val="20"/>
                <w:rPrChange w:id="2807" w:author="Laura Tesch" w:date="2018-08-09T17:32:00Z">
                  <w:rPr>
                    <w:sz w:val="24"/>
                    <w:szCs w:val="24"/>
                  </w:rPr>
                </w:rPrChange>
              </w:rPr>
            </w:pPr>
            <w:r w:rsidRPr="00837685">
              <w:rPr>
                <w:sz w:val="20"/>
                <w:szCs w:val="20"/>
                <w:rPrChange w:id="2808" w:author="Laura Tesch" w:date="2018-08-09T17:32:00Z">
                  <w:rPr>
                    <w:sz w:val="24"/>
                    <w:szCs w:val="24"/>
                  </w:rPr>
                </w:rPrChange>
              </w:rPr>
              <w:t>Czech Republic</w:t>
            </w:r>
          </w:p>
        </w:tc>
        <w:tc>
          <w:tcPr>
            <w:tcW w:w="1080" w:type="dxa"/>
            <w:tcBorders>
              <w:top w:val="single" w:sz="4" w:space="0" w:color="000000"/>
            </w:tcBorders>
            <w:shd w:val="clear" w:color="auto" w:fill="auto"/>
            <w:vAlign w:val="bottom"/>
            <w:tcPrChange w:id="2809" w:author="Laura Tesch" w:date="2018-08-09T17:35:00Z">
              <w:tcPr>
                <w:tcW w:w="1080" w:type="dxa"/>
                <w:tcBorders>
                  <w:top w:val="single" w:sz="4" w:space="0" w:color="000000"/>
                </w:tcBorders>
                <w:shd w:val="clear" w:color="auto" w:fill="auto"/>
                <w:vAlign w:val="bottom"/>
              </w:tcPr>
            </w:tcPrChange>
          </w:tcPr>
          <w:p w14:paraId="1737CC0A" w14:textId="77777777" w:rsidR="002F6B4E" w:rsidRPr="00837685" w:rsidRDefault="00654572">
            <w:pPr>
              <w:pStyle w:val="TableParagraph"/>
              <w:spacing w:line="240" w:lineRule="auto"/>
              <w:jc w:val="left"/>
              <w:rPr>
                <w:sz w:val="20"/>
                <w:szCs w:val="20"/>
                <w:rPrChange w:id="2810" w:author="Laura Tesch" w:date="2018-08-09T17:32:00Z">
                  <w:rPr>
                    <w:sz w:val="24"/>
                    <w:szCs w:val="24"/>
                  </w:rPr>
                </w:rPrChange>
              </w:rPr>
              <w:pPrChange w:id="2811" w:author="Laura Tesch" w:date="2018-08-09T17:36:00Z">
                <w:pPr>
                  <w:pStyle w:val="TableParagraph"/>
                  <w:spacing w:line="210" w:lineRule="exact"/>
                  <w:ind w:left="184" w:right="115"/>
                  <w:jc w:val="left"/>
                  <w:outlineLvl w:val="2"/>
                </w:pPr>
              </w:pPrChange>
            </w:pPr>
            <w:r w:rsidRPr="00837685">
              <w:rPr>
                <w:sz w:val="20"/>
                <w:szCs w:val="20"/>
                <w:rPrChange w:id="2812" w:author="Laura Tesch" w:date="2018-08-09T17:32:00Z">
                  <w:rPr>
                    <w:sz w:val="24"/>
                    <w:szCs w:val="24"/>
                  </w:rPr>
                </w:rPrChange>
              </w:rPr>
              <w:t>0.01</w:t>
            </w:r>
          </w:p>
        </w:tc>
        <w:tc>
          <w:tcPr>
            <w:tcW w:w="1440" w:type="dxa"/>
            <w:tcBorders>
              <w:top w:val="single" w:sz="4" w:space="0" w:color="000000"/>
            </w:tcBorders>
            <w:shd w:val="clear" w:color="auto" w:fill="auto"/>
            <w:vAlign w:val="bottom"/>
            <w:tcPrChange w:id="2813" w:author="Laura Tesch" w:date="2018-08-09T17:35:00Z">
              <w:tcPr>
                <w:tcW w:w="1440" w:type="dxa"/>
                <w:tcBorders>
                  <w:top w:val="single" w:sz="4" w:space="0" w:color="000000"/>
                </w:tcBorders>
                <w:shd w:val="clear" w:color="auto" w:fill="auto"/>
                <w:vAlign w:val="bottom"/>
              </w:tcPr>
            </w:tcPrChange>
          </w:tcPr>
          <w:p w14:paraId="529B5FE4" w14:textId="2CBE1FA4" w:rsidR="002F6B4E" w:rsidRPr="00837685" w:rsidRDefault="009E27D8">
            <w:pPr>
              <w:pStyle w:val="TableParagraph"/>
              <w:spacing w:line="240" w:lineRule="auto"/>
              <w:jc w:val="left"/>
              <w:rPr>
                <w:sz w:val="20"/>
                <w:szCs w:val="20"/>
                <w:rPrChange w:id="2814" w:author="Laura Tesch" w:date="2018-08-09T17:32:00Z">
                  <w:rPr>
                    <w:sz w:val="24"/>
                    <w:szCs w:val="24"/>
                  </w:rPr>
                </w:rPrChange>
              </w:rPr>
              <w:pPrChange w:id="2815" w:author="Laura Tesch" w:date="2018-08-09T17:36:00Z">
                <w:pPr>
                  <w:pStyle w:val="TableParagraph"/>
                  <w:spacing w:line="210" w:lineRule="exact"/>
                  <w:ind w:left="184" w:right="114"/>
                  <w:jc w:val="left"/>
                  <w:outlineLvl w:val="2"/>
                </w:pPr>
              </w:pPrChange>
            </w:pPr>
            <w:r>
              <w:rPr>
                <w:sz w:val="24"/>
                <w:szCs w:val="24"/>
              </w:rPr>
              <w:t>–</w:t>
            </w:r>
            <w:r w:rsidR="00654572" w:rsidRPr="00837685">
              <w:rPr>
                <w:sz w:val="20"/>
                <w:szCs w:val="20"/>
                <w:rPrChange w:id="2816" w:author="Laura Tesch" w:date="2018-08-09T17:32:00Z">
                  <w:rPr>
                    <w:sz w:val="24"/>
                    <w:szCs w:val="24"/>
                  </w:rPr>
                </w:rPrChange>
              </w:rPr>
              <w:t>0.04</w:t>
            </w:r>
          </w:p>
        </w:tc>
        <w:tc>
          <w:tcPr>
            <w:tcW w:w="900" w:type="dxa"/>
            <w:tcBorders>
              <w:top w:val="single" w:sz="4" w:space="0" w:color="000000"/>
            </w:tcBorders>
            <w:shd w:val="clear" w:color="auto" w:fill="auto"/>
            <w:vAlign w:val="bottom"/>
            <w:tcPrChange w:id="2817" w:author="Laura Tesch" w:date="2018-08-09T17:35:00Z">
              <w:tcPr>
                <w:tcW w:w="900" w:type="dxa"/>
                <w:tcBorders>
                  <w:top w:val="single" w:sz="4" w:space="0" w:color="000000"/>
                </w:tcBorders>
                <w:shd w:val="clear" w:color="auto" w:fill="auto"/>
                <w:vAlign w:val="bottom"/>
              </w:tcPr>
            </w:tcPrChange>
          </w:tcPr>
          <w:p w14:paraId="2DBA99E0" w14:textId="49125656" w:rsidR="002F6B4E" w:rsidRPr="00837685" w:rsidRDefault="009E27D8">
            <w:pPr>
              <w:pStyle w:val="TableParagraph"/>
              <w:spacing w:line="240" w:lineRule="auto"/>
              <w:jc w:val="left"/>
              <w:rPr>
                <w:sz w:val="20"/>
                <w:szCs w:val="20"/>
                <w:rPrChange w:id="2818" w:author="Laura Tesch" w:date="2018-08-09T17:32:00Z">
                  <w:rPr>
                    <w:sz w:val="24"/>
                    <w:szCs w:val="24"/>
                  </w:rPr>
                </w:rPrChange>
              </w:rPr>
              <w:pPrChange w:id="2819" w:author="Laura Tesch" w:date="2018-08-09T17:36:00Z">
                <w:pPr>
                  <w:pStyle w:val="TableParagraph"/>
                  <w:spacing w:line="210" w:lineRule="exact"/>
                  <w:ind w:left="184" w:right="113"/>
                  <w:jc w:val="left"/>
                  <w:outlineLvl w:val="2"/>
                </w:pPr>
              </w:pPrChange>
            </w:pPr>
            <w:r>
              <w:rPr>
                <w:sz w:val="24"/>
                <w:szCs w:val="24"/>
              </w:rPr>
              <w:t>–</w:t>
            </w:r>
            <w:r w:rsidR="00654572" w:rsidRPr="00837685">
              <w:rPr>
                <w:sz w:val="20"/>
                <w:szCs w:val="20"/>
                <w:rPrChange w:id="2820" w:author="Laura Tesch" w:date="2018-08-09T17:32:00Z">
                  <w:rPr>
                    <w:sz w:val="24"/>
                    <w:szCs w:val="24"/>
                  </w:rPr>
                </w:rPrChange>
              </w:rPr>
              <w:t>0.09</w:t>
            </w:r>
          </w:p>
        </w:tc>
        <w:tc>
          <w:tcPr>
            <w:tcW w:w="1080" w:type="dxa"/>
            <w:tcBorders>
              <w:top w:val="single" w:sz="4" w:space="0" w:color="000000"/>
            </w:tcBorders>
            <w:shd w:val="clear" w:color="auto" w:fill="auto"/>
            <w:vAlign w:val="bottom"/>
            <w:tcPrChange w:id="2821" w:author="Laura Tesch" w:date="2018-08-09T17:35:00Z">
              <w:tcPr>
                <w:tcW w:w="1080" w:type="dxa"/>
                <w:tcBorders>
                  <w:top w:val="single" w:sz="4" w:space="0" w:color="000000"/>
                </w:tcBorders>
                <w:shd w:val="clear" w:color="auto" w:fill="auto"/>
                <w:vAlign w:val="bottom"/>
              </w:tcPr>
            </w:tcPrChange>
          </w:tcPr>
          <w:p w14:paraId="6AADFD5D" w14:textId="0333F04A" w:rsidR="002F6B4E" w:rsidRPr="00837685" w:rsidRDefault="009E27D8">
            <w:pPr>
              <w:pStyle w:val="TableParagraph"/>
              <w:spacing w:line="240" w:lineRule="auto"/>
              <w:jc w:val="left"/>
              <w:rPr>
                <w:sz w:val="20"/>
                <w:szCs w:val="20"/>
                <w:rPrChange w:id="2822" w:author="Laura Tesch" w:date="2018-08-09T17:32:00Z">
                  <w:rPr>
                    <w:sz w:val="24"/>
                    <w:szCs w:val="24"/>
                  </w:rPr>
                </w:rPrChange>
              </w:rPr>
              <w:pPrChange w:id="2823" w:author="Laura Tesch" w:date="2018-08-09T17:36:00Z">
                <w:pPr>
                  <w:pStyle w:val="TableParagraph"/>
                  <w:spacing w:line="210" w:lineRule="exact"/>
                  <w:ind w:left="184" w:right="112"/>
                  <w:jc w:val="left"/>
                  <w:outlineLvl w:val="2"/>
                </w:pPr>
              </w:pPrChange>
            </w:pPr>
            <w:r>
              <w:rPr>
                <w:sz w:val="24"/>
                <w:szCs w:val="24"/>
              </w:rPr>
              <w:t>–</w:t>
            </w:r>
            <w:r w:rsidR="00654572" w:rsidRPr="00837685">
              <w:rPr>
                <w:sz w:val="20"/>
                <w:szCs w:val="20"/>
                <w:rPrChange w:id="2824" w:author="Laura Tesch" w:date="2018-08-09T17:32:00Z">
                  <w:rPr>
                    <w:sz w:val="24"/>
                    <w:szCs w:val="24"/>
                  </w:rPr>
                </w:rPrChange>
              </w:rPr>
              <w:t>0.06</w:t>
            </w:r>
          </w:p>
        </w:tc>
        <w:tc>
          <w:tcPr>
            <w:tcW w:w="1350" w:type="dxa"/>
            <w:tcBorders>
              <w:top w:val="single" w:sz="4" w:space="0" w:color="000000"/>
            </w:tcBorders>
            <w:shd w:val="clear" w:color="auto" w:fill="auto"/>
            <w:vAlign w:val="bottom"/>
            <w:tcPrChange w:id="2825" w:author="Laura Tesch" w:date="2018-08-09T17:35:00Z">
              <w:tcPr>
                <w:tcW w:w="1350" w:type="dxa"/>
                <w:tcBorders>
                  <w:top w:val="single" w:sz="4" w:space="0" w:color="000000"/>
                </w:tcBorders>
                <w:shd w:val="clear" w:color="auto" w:fill="auto"/>
                <w:vAlign w:val="bottom"/>
              </w:tcPr>
            </w:tcPrChange>
          </w:tcPr>
          <w:p w14:paraId="2FDDD491" w14:textId="77777777" w:rsidR="002F6B4E" w:rsidRPr="00837685" w:rsidRDefault="00654572">
            <w:pPr>
              <w:pStyle w:val="TableParagraph"/>
              <w:spacing w:line="240" w:lineRule="auto"/>
              <w:jc w:val="left"/>
              <w:rPr>
                <w:sz w:val="20"/>
                <w:szCs w:val="20"/>
                <w:rPrChange w:id="2826" w:author="Laura Tesch" w:date="2018-08-09T17:32:00Z">
                  <w:rPr>
                    <w:sz w:val="24"/>
                    <w:szCs w:val="24"/>
                  </w:rPr>
                </w:rPrChange>
              </w:rPr>
              <w:pPrChange w:id="2827" w:author="Laura Tesch" w:date="2018-08-09T17:36:00Z">
                <w:pPr>
                  <w:pStyle w:val="TableParagraph"/>
                  <w:spacing w:line="210" w:lineRule="exact"/>
                  <w:ind w:left="184" w:right="112"/>
                  <w:jc w:val="left"/>
                  <w:outlineLvl w:val="2"/>
                </w:pPr>
              </w:pPrChange>
            </w:pPr>
            <w:r w:rsidRPr="00837685">
              <w:rPr>
                <w:sz w:val="20"/>
                <w:szCs w:val="20"/>
                <w:rPrChange w:id="2828" w:author="Laura Tesch" w:date="2018-08-09T17:32:00Z">
                  <w:rPr>
                    <w:sz w:val="24"/>
                    <w:szCs w:val="24"/>
                  </w:rPr>
                </w:rPrChange>
              </w:rPr>
              <w:t>0.01</w:t>
            </w:r>
          </w:p>
        </w:tc>
        <w:tc>
          <w:tcPr>
            <w:tcW w:w="1350" w:type="dxa"/>
            <w:tcBorders>
              <w:top w:val="single" w:sz="4" w:space="0" w:color="000000"/>
            </w:tcBorders>
            <w:shd w:val="clear" w:color="auto" w:fill="auto"/>
            <w:vAlign w:val="bottom"/>
            <w:tcPrChange w:id="2829" w:author="Laura Tesch" w:date="2018-08-09T17:35:00Z">
              <w:tcPr>
                <w:tcW w:w="1350" w:type="dxa"/>
                <w:tcBorders>
                  <w:top w:val="single" w:sz="4" w:space="0" w:color="000000"/>
                </w:tcBorders>
                <w:shd w:val="clear" w:color="auto" w:fill="auto"/>
                <w:vAlign w:val="bottom"/>
              </w:tcPr>
            </w:tcPrChange>
          </w:tcPr>
          <w:p w14:paraId="6C309B36" w14:textId="05CCA834" w:rsidR="002F6B4E" w:rsidRPr="00837685" w:rsidRDefault="009E27D8">
            <w:pPr>
              <w:pStyle w:val="TableParagraph"/>
              <w:spacing w:line="240" w:lineRule="auto"/>
              <w:jc w:val="left"/>
              <w:rPr>
                <w:sz w:val="20"/>
                <w:szCs w:val="20"/>
                <w:rPrChange w:id="2830" w:author="Laura Tesch" w:date="2018-08-09T17:32:00Z">
                  <w:rPr>
                    <w:sz w:val="24"/>
                    <w:szCs w:val="24"/>
                  </w:rPr>
                </w:rPrChange>
              </w:rPr>
              <w:pPrChange w:id="2831" w:author="Laura Tesch" w:date="2018-08-09T17:36:00Z">
                <w:pPr>
                  <w:pStyle w:val="TableParagraph"/>
                  <w:spacing w:line="210" w:lineRule="exact"/>
                  <w:ind w:left="184" w:right="113"/>
                  <w:jc w:val="left"/>
                  <w:outlineLvl w:val="2"/>
                </w:pPr>
              </w:pPrChange>
            </w:pPr>
            <w:r>
              <w:rPr>
                <w:sz w:val="24"/>
                <w:szCs w:val="24"/>
              </w:rPr>
              <w:t>–</w:t>
            </w:r>
            <w:r w:rsidR="00654572" w:rsidRPr="00837685">
              <w:rPr>
                <w:sz w:val="20"/>
                <w:szCs w:val="20"/>
                <w:rPrChange w:id="2832" w:author="Laura Tesch" w:date="2018-08-09T17:32:00Z">
                  <w:rPr>
                    <w:sz w:val="24"/>
                    <w:szCs w:val="24"/>
                  </w:rPr>
                </w:rPrChange>
              </w:rPr>
              <w:t>0.16</w:t>
            </w:r>
          </w:p>
        </w:tc>
        <w:tc>
          <w:tcPr>
            <w:tcW w:w="1080" w:type="dxa"/>
            <w:tcBorders>
              <w:top w:val="single" w:sz="4" w:space="0" w:color="000000"/>
            </w:tcBorders>
            <w:shd w:val="clear" w:color="auto" w:fill="auto"/>
            <w:vAlign w:val="bottom"/>
            <w:tcPrChange w:id="2833" w:author="Laura Tesch" w:date="2018-08-09T17:35:00Z">
              <w:tcPr>
                <w:tcW w:w="1080" w:type="dxa"/>
                <w:tcBorders>
                  <w:top w:val="single" w:sz="4" w:space="0" w:color="000000"/>
                </w:tcBorders>
                <w:shd w:val="clear" w:color="auto" w:fill="auto"/>
                <w:vAlign w:val="bottom"/>
              </w:tcPr>
            </w:tcPrChange>
          </w:tcPr>
          <w:p w14:paraId="1FBF4CF9" w14:textId="3859B1C0" w:rsidR="002F6B4E" w:rsidRPr="00837685" w:rsidRDefault="009874C9">
            <w:pPr>
              <w:pStyle w:val="TableParagraph"/>
              <w:spacing w:line="240" w:lineRule="auto"/>
              <w:jc w:val="left"/>
              <w:rPr>
                <w:sz w:val="20"/>
                <w:szCs w:val="20"/>
                <w:rPrChange w:id="2834" w:author="Laura Tesch" w:date="2018-08-09T17:32:00Z">
                  <w:rPr>
                    <w:sz w:val="24"/>
                    <w:szCs w:val="24"/>
                  </w:rPr>
                </w:rPrChange>
              </w:rPr>
              <w:pPrChange w:id="2835" w:author="Laura Tesch" w:date="2018-08-09T17:36:00Z">
                <w:pPr>
                  <w:pStyle w:val="TableParagraph"/>
                  <w:spacing w:line="210" w:lineRule="exact"/>
                  <w:ind w:left="184" w:right="113"/>
                  <w:jc w:val="left"/>
                  <w:outlineLvl w:val="2"/>
                </w:pPr>
              </w:pPrChange>
            </w:pPr>
            <w:r w:rsidRPr="005A4578">
              <w:rPr>
                <w:sz w:val="24"/>
                <w:szCs w:val="24"/>
              </w:rPr>
              <w:t>–</w:t>
            </w:r>
            <w:r w:rsidR="00654572" w:rsidRPr="00837685">
              <w:rPr>
                <w:sz w:val="20"/>
                <w:szCs w:val="20"/>
                <w:rPrChange w:id="2836" w:author="Laura Tesch" w:date="2018-08-09T17:32:00Z">
                  <w:rPr>
                    <w:sz w:val="24"/>
                    <w:szCs w:val="24"/>
                  </w:rPr>
                </w:rPrChange>
              </w:rPr>
              <w:t>0.07</w:t>
            </w:r>
          </w:p>
        </w:tc>
        <w:tc>
          <w:tcPr>
            <w:tcW w:w="810" w:type="dxa"/>
            <w:tcBorders>
              <w:top w:val="single" w:sz="4" w:space="0" w:color="000000"/>
            </w:tcBorders>
            <w:shd w:val="clear" w:color="auto" w:fill="auto"/>
            <w:vAlign w:val="bottom"/>
            <w:tcPrChange w:id="2837" w:author="Laura Tesch" w:date="2018-08-09T17:35:00Z">
              <w:tcPr>
                <w:tcW w:w="990" w:type="dxa"/>
                <w:gridSpan w:val="2"/>
                <w:tcBorders>
                  <w:top w:val="single" w:sz="4" w:space="0" w:color="000000"/>
                </w:tcBorders>
                <w:shd w:val="clear" w:color="auto" w:fill="auto"/>
                <w:vAlign w:val="bottom"/>
              </w:tcPr>
            </w:tcPrChange>
          </w:tcPr>
          <w:p w14:paraId="08F8A4BB" w14:textId="16977384" w:rsidR="002F6B4E" w:rsidRPr="00701389" w:rsidRDefault="009874C9">
            <w:pPr>
              <w:pStyle w:val="TableParagraph"/>
              <w:spacing w:line="240" w:lineRule="auto"/>
              <w:jc w:val="left"/>
              <w:rPr>
                <w:sz w:val="20"/>
                <w:szCs w:val="20"/>
                <w:rPrChange w:id="2838" w:author="Laura Tesch" w:date="2018-08-09T17:34:00Z">
                  <w:rPr>
                    <w:b/>
                    <w:sz w:val="24"/>
                    <w:szCs w:val="24"/>
                  </w:rPr>
                </w:rPrChange>
              </w:rPr>
              <w:pPrChange w:id="2839" w:author="Laura Tesch" w:date="2018-08-09T17:36:00Z">
                <w:pPr>
                  <w:pStyle w:val="TableParagraph"/>
                  <w:spacing w:line="210" w:lineRule="exact"/>
                  <w:ind w:left="89" w:right="46"/>
                  <w:jc w:val="left"/>
                  <w:outlineLvl w:val="2"/>
                </w:pPr>
              </w:pPrChange>
            </w:pPr>
            <w:r w:rsidRPr="005A4578">
              <w:rPr>
                <w:sz w:val="24"/>
                <w:szCs w:val="24"/>
              </w:rPr>
              <w:t>–</w:t>
            </w:r>
            <w:r w:rsidR="00654572" w:rsidRPr="00701389">
              <w:rPr>
                <w:sz w:val="20"/>
                <w:szCs w:val="20"/>
                <w:rPrChange w:id="2840" w:author="Laura Tesch" w:date="2018-08-09T17:34:00Z">
                  <w:rPr>
                    <w:b/>
                    <w:sz w:val="24"/>
                    <w:szCs w:val="24"/>
                  </w:rPr>
                </w:rPrChange>
              </w:rPr>
              <w:t>0.40</w:t>
            </w:r>
          </w:p>
        </w:tc>
      </w:tr>
      <w:tr w:rsidR="005E465F" w:rsidRPr="00837685" w14:paraId="4C727E61" w14:textId="77777777" w:rsidTr="005E465F">
        <w:tblPrEx>
          <w:tblPrExChange w:id="2841" w:author="Laura Tesch" w:date="2018-08-09T17:35:00Z">
            <w:tblPrEx>
              <w:tblInd w:w="0" w:type="dxa"/>
            </w:tblPrEx>
          </w:tblPrExChange>
        </w:tblPrEx>
        <w:trPr>
          <w:trHeight w:val="239"/>
          <w:trPrChange w:id="2842" w:author="Laura Tesch" w:date="2018-08-09T17:35:00Z">
            <w:trPr>
              <w:gridAfter w:val="0"/>
              <w:trHeight w:val="239"/>
            </w:trPr>
          </w:trPrChange>
        </w:trPr>
        <w:tc>
          <w:tcPr>
            <w:tcW w:w="1086" w:type="dxa"/>
            <w:shd w:val="clear" w:color="auto" w:fill="auto"/>
            <w:vAlign w:val="bottom"/>
            <w:tcPrChange w:id="2843" w:author="Laura Tesch" w:date="2018-08-09T17:35:00Z">
              <w:tcPr>
                <w:tcW w:w="1086" w:type="dxa"/>
                <w:gridSpan w:val="2"/>
                <w:shd w:val="clear" w:color="auto" w:fill="auto"/>
                <w:vAlign w:val="bottom"/>
              </w:tcPr>
            </w:tcPrChange>
          </w:tcPr>
          <w:p w14:paraId="7F090B86" w14:textId="77777777" w:rsidR="002F6B4E" w:rsidRPr="00837685" w:rsidRDefault="002F6B4E" w:rsidP="00543EA4">
            <w:pPr>
              <w:pStyle w:val="TableParagraph"/>
              <w:spacing w:line="240" w:lineRule="auto"/>
              <w:jc w:val="left"/>
              <w:rPr>
                <w:sz w:val="20"/>
                <w:szCs w:val="20"/>
                <w:rPrChange w:id="2844" w:author="Laura Tesch" w:date="2018-08-09T17:32:00Z">
                  <w:rPr>
                    <w:sz w:val="24"/>
                    <w:szCs w:val="24"/>
                  </w:rPr>
                </w:rPrChange>
              </w:rPr>
            </w:pPr>
          </w:p>
        </w:tc>
        <w:tc>
          <w:tcPr>
            <w:tcW w:w="631" w:type="dxa"/>
            <w:shd w:val="clear" w:color="auto" w:fill="auto"/>
            <w:vAlign w:val="bottom"/>
            <w:tcPrChange w:id="2845" w:author="Laura Tesch" w:date="2018-08-09T17:35:00Z">
              <w:tcPr>
                <w:tcW w:w="631" w:type="dxa"/>
                <w:shd w:val="clear" w:color="auto" w:fill="auto"/>
                <w:vAlign w:val="bottom"/>
              </w:tcPr>
            </w:tcPrChange>
          </w:tcPr>
          <w:p w14:paraId="190C203F" w14:textId="77777777" w:rsidR="002F6B4E" w:rsidRPr="00837685" w:rsidRDefault="002F6B4E" w:rsidP="00543EA4">
            <w:pPr>
              <w:pStyle w:val="TableParagraph"/>
              <w:spacing w:line="240" w:lineRule="auto"/>
              <w:jc w:val="left"/>
              <w:rPr>
                <w:sz w:val="20"/>
                <w:szCs w:val="20"/>
                <w:rPrChange w:id="2846" w:author="Laura Tesch" w:date="2018-08-09T17:32:00Z">
                  <w:rPr>
                    <w:sz w:val="24"/>
                    <w:szCs w:val="24"/>
                  </w:rPr>
                </w:rPrChange>
              </w:rPr>
            </w:pPr>
          </w:p>
        </w:tc>
        <w:tc>
          <w:tcPr>
            <w:tcW w:w="2063" w:type="dxa"/>
            <w:shd w:val="clear" w:color="auto" w:fill="auto"/>
            <w:vAlign w:val="bottom"/>
            <w:tcPrChange w:id="2847" w:author="Laura Tesch" w:date="2018-08-09T17:35:00Z">
              <w:tcPr>
                <w:tcW w:w="2063" w:type="dxa"/>
                <w:gridSpan w:val="2"/>
                <w:shd w:val="clear" w:color="auto" w:fill="auto"/>
                <w:vAlign w:val="bottom"/>
              </w:tcPr>
            </w:tcPrChange>
          </w:tcPr>
          <w:p w14:paraId="013DE170" w14:textId="77777777" w:rsidR="002F6B4E" w:rsidRPr="00837685" w:rsidRDefault="00654572" w:rsidP="00543EA4">
            <w:pPr>
              <w:pStyle w:val="TableParagraph"/>
              <w:ind w:left="120"/>
              <w:jc w:val="left"/>
              <w:rPr>
                <w:sz w:val="20"/>
                <w:szCs w:val="20"/>
                <w:rPrChange w:id="2848" w:author="Laura Tesch" w:date="2018-08-09T17:32:00Z">
                  <w:rPr>
                    <w:sz w:val="24"/>
                    <w:szCs w:val="24"/>
                  </w:rPr>
                </w:rPrChange>
              </w:rPr>
            </w:pPr>
            <w:r w:rsidRPr="00837685">
              <w:rPr>
                <w:sz w:val="20"/>
                <w:szCs w:val="20"/>
                <w:rPrChange w:id="2849" w:author="Laura Tesch" w:date="2018-08-09T17:32:00Z">
                  <w:rPr>
                    <w:sz w:val="24"/>
                    <w:szCs w:val="24"/>
                  </w:rPr>
                </w:rPrChange>
              </w:rPr>
              <w:t>Poland</w:t>
            </w:r>
          </w:p>
        </w:tc>
        <w:tc>
          <w:tcPr>
            <w:tcW w:w="1080" w:type="dxa"/>
            <w:shd w:val="clear" w:color="auto" w:fill="auto"/>
            <w:vAlign w:val="bottom"/>
            <w:tcPrChange w:id="2850" w:author="Laura Tesch" w:date="2018-08-09T17:35:00Z">
              <w:tcPr>
                <w:tcW w:w="1080" w:type="dxa"/>
                <w:shd w:val="clear" w:color="auto" w:fill="auto"/>
                <w:vAlign w:val="bottom"/>
              </w:tcPr>
            </w:tcPrChange>
          </w:tcPr>
          <w:p w14:paraId="3DFE4347" w14:textId="77777777" w:rsidR="002F6B4E" w:rsidRPr="00837685" w:rsidRDefault="00654572">
            <w:pPr>
              <w:pStyle w:val="TableParagraph"/>
              <w:spacing w:line="240" w:lineRule="auto"/>
              <w:jc w:val="left"/>
              <w:rPr>
                <w:sz w:val="20"/>
                <w:szCs w:val="20"/>
                <w:rPrChange w:id="2851" w:author="Laura Tesch" w:date="2018-08-09T17:32:00Z">
                  <w:rPr>
                    <w:sz w:val="24"/>
                    <w:szCs w:val="24"/>
                  </w:rPr>
                </w:rPrChange>
              </w:rPr>
              <w:pPrChange w:id="2852" w:author="Laura Tesch" w:date="2018-08-09T17:36:00Z">
                <w:pPr>
                  <w:pStyle w:val="TableParagraph"/>
                  <w:ind w:left="184" w:right="115"/>
                  <w:jc w:val="left"/>
                  <w:outlineLvl w:val="2"/>
                </w:pPr>
              </w:pPrChange>
            </w:pPr>
            <w:r w:rsidRPr="00837685">
              <w:rPr>
                <w:sz w:val="20"/>
                <w:szCs w:val="20"/>
                <w:rPrChange w:id="2853" w:author="Laura Tesch" w:date="2018-08-09T17:32:00Z">
                  <w:rPr>
                    <w:sz w:val="24"/>
                    <w:szCs w:val="24"/>
                  </w:rPr>
                </w:rPrChange>
              </w:rPr>
              <w:t>0.01</w:t>
            </w:r>
          </w:p>
        </w:tc>
        <w:tc>
          <w:tcPr>
            <w:tcW w:w="1440" w:type="dxa"/>
            <w:shd w:val="clear" w:color="auto" w:fill="auto"/>
            <w:vAlign w:val="bottom"/>
            <w:tcPrChange w:id="2854" w:author="Laura Tesch" w:date="2018-08-09T17:35:00Z">
              <w:tcPr>
                <w:tcW w:w="1440" w:type="dxa"/>
                <w:shd w:val="clear" w:color="auto" w:fill="auto"/>
                <w:vAlign w:val="bottom"/>
              </w:tcPr>
            </w:tcPrChange>
          </w:tcPr>
          <w:p w14:paraId="5E67E078" w14:textId="77777777" w:rsidR="002F6B4E" w:rsidRPr="00837685" w:rsidRDefault="00654572">
            <w:pPr>
              <w:pStyle w:val="TableParagraph"/>
              <w:spacing w:line="240" w:lineRule="auto"/>
              <w:jc w:val="left"/>
              <w:rPr>
                <w:sz w:val="20"/>
                <w:szCs w:val="20"/>
                <w:rPrChange w:id="2855" w:author="Laura Tesch" w:date="2018-08-09T17:32:00Z">
                  <w:rPr>
                    <w:sz w:val="24"/>
                    <w:szCs w:val="24"/>
                  </w:rPr>
                </w:rPrChange>
              </w:rPr>
              <w:pPrChange w:id="2856" w:author="Laura Tesch" w:date="2018-08-09T17:36:00Z">
                <w:pPr>
                  <w:pStyle w:val="TableParagraph"/>
                  <w:ind w:left="184" w:right="114"/>
                  <w:jc w:val="left"/>
                  <w:outlineLvl w:val="2"/>
                </w:pPr>
              </w:pPrChange>
            </w:pPr>
            <w:r w:rsidRPr="00837685">
              <w:rPr>
                <w:sz w:val="20"/>
                <w:szCs w:val="20"/>
                <w:rPrChange w:id="2857" w:author="Laura Tesch" w:date="2018-08-09T17:32:00Z">
                  <w:rPr>
                    <w:sz w:val="24"/>
                    <w:szCs w:val="24"/>
                  </w:rPr>
                </w:rPrChange>
              </w:rPr>
              <w:t>0.15</w:t>
            </w:r>
          </w:p>
        </w:tc>
        <w:tc>
          <w:tcPr>
            <w:tcW w:w="900" w:type="dxa"/>
            <w:shd w:val="clear" w:color="auto" w:fill="auto"/>
            <w:vAlign w:val="bottom"/>
            <w:tcPrChange w:id="2858" w:author="Laura Tesch" w:date="2018-08-09T17:35:00Z">
              <w:tcPr>
                <w:tcW w:w="900" w:type="dxa"/>
                <w:shd w:val="clear" w:color="auto" w:fill="auto"/>
                <w:vAlign w:val="bottom"/>
              </w:tcPr>
            </w:tcPrChange>
          </w:tcPr>
          <w:p w14:paraId="521B538E" w14:textId="5624DFC7" w:rsidR="002F6B4E" w:rsidRPr="00837685" w:rsidRDefault="009E27D8">
            <w:pPr>
              <w:pStyle w:val="TableParagraph"/>
              <w:spacing w:line="240" w:lineRule="auto"/>
              <w:jc w:val="left"/>
              <w:rPr>
                <w:sz w:val="20"/>
                <w:szCs w:val="20"/>
                <w:rPrChange w:id="2859" w:author="Laura Tesch" w:date="2018-08-09T17:32:00Z">
                  <w:rPr>
                    <w:sz w:val="24"/>
                    <w:szCs w:val="24"/>
                  </w:rPr>
                </w:rPrChange>
              </w:rPr>
              <w:pPrChange w:id="2860" w:author="Laura Tesch" w:date="2018-08-09T17:36:00Z">
                <w:pPr>
                  <w:pStyle w:val="TableParagraph"/>
                  <w:ind w:left="184" w:right="113"/>
                  <w:jc w:val="left"/>
                  <w:outlineLvl w:val="2"/>
                </w:pPr>
              </w:pPrChange>
            </w:pPr>
            <w:r>
              <w:rPr>
                <w:sz w:val="24"/>
                <w:szCs w:val="24"/>
              </w:rPr>
              <w:t>–</w:t>
            </w:r>
            <w:r w:rsidR="00654572" w:rsidRPr="00837685">
              <w:rPr>
                <w:sz w:val="20"/>
                <w:szCs w:val="20"/>
                <w:rPrChange w:id="2861" w:author="Laura Tesch" w:date="2018-08-09T17:32:00Z">
                  <w:rPr>
                    <w:sz w:val="24"/>
                    <w:szCs w:val="24"/>
                  </w:rPr>
                </w:rPrChange>
              </w:rPr>
              <w:t>0.18</w:t>
            </w:r>
          </w:p>
        </w:tc>
        <w:tc>
          <w:tcPr>
            <w:tcW w:w="1080" w:type="dxa"/>
            <w:shd w:val="clear" w:color="auto" w:fill="auto"/>
            <w:vAlign w:val="bottom"/>
            <w:tcPrChange w:id="2862" w:author="Laura Tesch" w:date="2018-08-09T17:35:00Z">
              <w:tcPr>
                <w:tcW w:w="1080" w:type="dxa"/>
                <w:shd w:val="clear" w:color="auto" w:fill="auto"/>
                <w:vAlign w:val="bottom"/>
              </w:tcPr>
            </w:tcPrChange>
          </w:tcPr>
          <w:p w14:paraId="7D614101" w14:textId="67BAE132" w:rsidR="002F6B4E" w:rsidRPr="00837685" w:rsidRDefault="009E27D8">
            <w:pPr>
              <w:pStyle w:val="TableParagraph"/>
              <w:spacing w:line="240" w:lineRule="auto"/>
              <w:jc w:val="left"/>
              <w:rPr>
                <w:sz w:val="20"/>
                <w:szCs w:val="20"/>
                <w:rPrChange w:id="2863" w:author="Laura Tesch" w:date="2018-08-09T17:32:00Z">
                  <w:rPr>
                    <w:sz w:val="24"/>
                    <w:szCs w:val="24"/>
                  </w:rPr>
                </w:rPrChange>
              </w:rPr>
              <w:pPrChange w:id="2864" w:author="Laura Tesch" w:date="2018-08-09T17:36:00Z">
                <w:pPr>
                  <w:pStyle w:val="TableParagraph"/>
                  <w:ind w:left="184" w:right="112"/>
                  <w:jc w:val="left"/>
                  <w:outlineLvl w:val="2"/>
                </w:pPr>
              </w:pPrChange>
            </w:pPr>
            <w:r>
              <w:rPr>
                <w:sz w:val="24"/>
                <w:szCs w:val="24"/>
              </w:rPr>
              <w:t>–</w:t>
            </w:r>
            <w:r w:rsidR="00654572" w:rsidRPr="00837685">
              <w:rPr>
                <w:sz w:val="20"/>
                <w:szCs w:val="20"/>
                <w:rPrChange w:id="2865" w:author="Laura Tesch" w:date="2018-08-09T17:32:00Z">
                  <w:rPr>
                    <w:sz w:val="24"/>
                    <w:szCs w:val="24"/>
                  </w:rPr>
                </w:rPrChange>
              </w:rPr>
              <w:t>0.08</w:t>
            </w:r>
          </w:p>
        </w:tc>
        <w:tc>
          <w:tcPr>
            <w:tcW w:w="1350" w:type="dxa"/>
            <w:shd w:val="clear" w:color="auto" w:fill="auto"/>
            <w:vAlign w:val="bottom"/>
            <w:tcPrChange w:id="2866" w:author="Laura Tesch" w:date="2018-08-09T17:35:00Z">
              <w:tcPr>
                <w:tcW w:w="1350" w:type="dxa"/>
                <w:shd w:val="clear" w:color="auto" w:fill="auto"/>
                <w:vAlign w:val="bottom"/>
              </w:tcPr>
            </w:tcPrChange>
          </w:tcPr>
          <w:p w14:paraId="1707BC13" w14:textId="5A65E7BE" w:rsidR="002F6B4E" w:rsidRPr="00837685" w:rsidRDefault="009E27D8">
            <w:pPr>
              <w:pStyle w:val="TableParagraph"/>
              <w:spacing w:line="240" w:lineRule="auto"/>
              <w:jc w:val="left"/>
              <w:rPr>
                <w:sz w:val="20"/>
                <w:szCs w:val="20"/>
                <w:rPrChange w:id="2867" w:author="Laura Tesch" w:date="2018-08-09T17:32:00Z">
                  <w:rPr>
                    <w:sz w:val="24"/>
                    <w:szCs w:val="24"/>
                  </w:rPr>
                </w:rPrChange>
              </w:rPr>
              <w:pPrChange w:id="2868" w:author="Laura Tesch" w:date="2018-08-09T17:36:00Z">
                <w:pPr>
                  <w:pStyle w:val="TableParagraph"/>
                  <w:ind w:left="184" w:right="112"/>
                  <w:jc w:val="left"/>
                  <w:outlineLvl w:val="2"/>
                </w:pPr>
              </w:pPrChange>
            </w:pPr>
            <w:r>
              <w:rPr>
                <w:sz w:val="24"/>
                <w:szCs w:val="24"/>
              </w:rPr>
              <w:t>–</w:t>
            </w:r>
            <w:r w:rsidR="00654572" w:rsidRPr="00837685">
              <w:rPr>
                <w:sz w:val="20"/>
                <w:szCs w:val="20"/>
                <w:rPrChange w:id="2869" w:author="Laura Tesch" w:date="2018-08-09T17:32:00Z">
                  <w:rPr>
                    <w:sz w:val="24"/>
                    <w:szCs w:val="24"/>
                  </w:rPr>
                </w:rPrChange>
              </w:rPr>
              <w:t>0.07</w:t>
            </w:r>
          </w:p>
        </w:tc>
        <w:tc>
          <w:tcPr>
            <w:tcW w:w="1350" w:type="dxa"/>
            <w:shd w:val="clear" w:color="auto" w:fill="auto"/>
            <w:vAlign w:val="bottom"/>
            <w:tcPrChange w:id="2870" w:author="Laura Tesch" w:date="2018-08-09T17:35:00Z">
              <w:tcPr>
                <w:tcW w:w="1350" w:type="dxa"/>
                <w:shd w:val="clear" w:color="auto" w:fill="auto"/>
                <w:vAlign w:val="bottom"/>
              </w:tcPr>
            </w:tcPrChange>
          </w:tcPr>
          <w:p w14:paraId="1EC6F05C" w14:textId="7B76E49E" w:rsidR="002F6B4E" w:rsidRPr="00837685" w:rsidRDefault="009E27D8">
            <w:pPr>
              <w:pStyle w:val="TableParagraph"/>
              <w:spacing w:line="240" w:lineRule="auto"/>
              <w:jc w:val="left"/>
              <w:rPr>
                <w:sz w:val="20"/>
                <w:szCs w:val="20"/>
                <w:rPrChange w:id="2871" w:author="Laura Tesch" w:date="2018-08-09T17:32:00Z">
                  <w:rPr>
                    <w:sz w:val="24"/>
                    <w:szCs w:val="24"/>
                  </w:rPr>
                </w:rPrChange>
              </w:rPr>
              <w:pPrChange w:id="2872" w:author="Laura Tesch" w:date="2018-08-09T17:36:00Z">
                <w:pPr>
                  <w:pStyle w:val="TableParagraph"/>
                  <w:ind w:left="184" w:right="113"/>
                  <w:jc w:val="left"/>
                  <w:outlineLvl w:val="2"/>
                </w:pPr>
              </w:pPrChange>
            </w:pPr>
            <w:r>
              <w:rPr>
                <w:sz w:val="24"/>
                <w:szCs w:val="24"/>
              </w:rPr>
              <w:t>–</w:t>
            </w:r>
            <w:r w:rsidR="00654572" w:rsidRPr="00837685">
              <w:rPr>
                <w:sz w:val="20"/>
                <w:szCs w:val="20"/>
                <w:rPrChange w:id="2873" w:author="Laura Tesch" w:date="2018-08-09T17:32:00Z">
                  <w:rPr>
                    <w:sz w:val="24"/>
                    <w:szCs w:val="24"/>
                  </w:rPr>
                </w:rPrChange>
              </w:rPr>
              <w:t>0.13</w:t>
            </w:r>
          </w:p>
        </w:tc>
        <w:tc>
          <w:tcPr>
            <w:tcW w:w="1080" w:type="dxa"/>
            <w:shd w:val="clear" w:color="auto" w:fill="auto"/>
            <w:vAlign w:val="bottom"/>
            <w:tcPrChange w:id="2874" w:author="Laura Tesch" w:date="2018-08-09T17:35:00Z">
              <w:tcPr>
                <w:tcW w:w="1080" w:type="dxa"/>
                <w:shd w:val="clear" w:color="auto" w:fill="auto"/>
                <w:vAlign w:val="bottom"/>
              </w:tcPr>
            </w:tcPrChange>
          </w:tcPr>
          <w:p w14:paraId="50FFA986" w14:textId="2BFDCE24" w:rsidR="002F6B4E" w:rsidRPr="00837685" w:rsidRDefault="009874C9">
            <w:pPr>
              <w:pStyle w:val="TableParagraph"/>
              <w:spacing w:line="240" w:lineRule="auto"/>
              <w:jc w:val="left"/>
              <w:rPr>
                <w:sz w:val="20"/>
                <w:szCs w:val="20"/>
                <w:rPrChange w:id="2875" w:author="Laura Tesch" w:date="2018-08-09T17:32:00Z">
                  <w:rPr>
                    <w:sz w:val="24"/>
                    <w:szCs w:val="24"/>
                  </w:rPr>
                </w:rPrChange>
              </w:rPr>
              <w:pPrChange w:id="2876"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2877" w:author="Laura Tesch" w:date="2018-08-09T17:32:00Z">
                  <w:rPr>
                    <w:sz w:val="24"/>
                    <w:szCs w:val="24"/>
                  </w:rPr>
                </w:rPrChange>
              </w:rPr>
              <w:t>0.11</w:t>
            </w:r>
          </w:p>
        </w:tc>
        <w:tc>
          <w:tcPr>
            <w:tcW w:w="810" w:type="dxa"/>
            <w:shd w:val="clear" w:color="auto" w:fill="auto"/>
            <w:vAlign w:val="bottom"/>
            <w:tcPrChange w:id="2878" w:author="Laura Tesch" w:date="2018-08-09T17:35:00Z">
              <w:tcPr>
                <w:tcW w:w="990" w:type="dxa"/>
                <w:gridSpan w:val="2"/>
                <w:shd w:val="clear" w:color="auto" w:fill="auto"/>
                <w:vAlign w:val="bottom"/>
              </w:tcPr>
            </w:tcPrChange>
          </w:tcPr>
          <w:p w14:paraId="7B176B0B" w14:textId="2152AF44" w:rsidR="002F6B4E" w:rsidRPr="00701389" w:rsidRDefault="009874C9">
            <w:pPr>
              <w:pStyle w:val="TableParagraph"/>
              <w:spacing w:line="240" w:lineRule="auto"/>
              <w:jc w:val="left"/>
              <w:rPr>
                <w:sz w:val="20"/>
                <w:szCs w:val="20"/>
                <w:rPrChange w:id="2879" w:author="Laura Tesch" w:date="2018-08-09T17:34:00Z">
                  <w:rPr>
                    <w:b/>
                    <w:sz w:val="24"/>
                    <w:szCs w:val="24"/>
                  </w:rPr>
                </w:rPrChange>
              </w:rPr>
              <w:pPrChange w:id="2880"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2881" w:author="Laura Tesch" w:date="2018-08-09T17:34:00Z">
                  <w:rPr>
                    <w:b/>
                    <w:sz w:val="24"/>
                    <w:szCs w:val="24"/>
                  </w:rPr>
                </w:rPrChange>
              </w:rPr>
              <w:t>0.41</w:t>
            </w:r>
          </w:p>
        </w:tc>
      </w:tr>
      <w:tr w:rsidR="005E465F" w:rsidRPr="00837685" w14:paraId="6818DCD2" w14:textId="77777777" w:rsidTr="005E465F">
        <w:tblPrEx>
          <w:tblPrExChange w:id="2882" w:author="Laura Tesch" w:date="2018-08-09T17:35:00Z">
            <w:tblPrEx>
              <w:tblInd w:w="0" w:type="dxa"/>
            </w:tblPrEx>
          </w:tblPrExChange>
        </w:tblPrEx>
        <w:trPr>
          <w:trHeight w:val="239"/>
          <w:trPrChange w:id="2883" w:author="Laura Tesch" w:date="2018-08-09T17:35:00Z">
            <w:trPr>
              <w:gridAfter w:val="0"/>
              <w:trHeight w:val="239"/>
            </w:trPr>
          </w:trPrChange>
        </w:trPr>
        <w:tc>
          <w:tcPr>
            <w:tcW w:w="1086" w:type="dxa"/>
            <w:shd w:val="clear" w:color="auto" w:fill="auto"/>
            <w:vAlign w:val="bottom"/>
            <w:tcPrChange w:id="2884" w:author="Laura Tesch" w:date="2018-08-09T17:35:00Z">
              <w:tcPr>
                <w:tcW w:w="1086" w:type="dxa"/>
                <w:gridSpan w:val="2"/>
                <w:shd w:val="clear" w:color="auto" w:fill="auto"/>
                <w:vAlign w:val="bottom"/>
              </w:tcPr>
            </w:tcPrChange>
          </w:tcPr>
          <w:p w14:paraId="5F6732F7" w14:textId="77777777" w:rsidR="002F6B4E" w:rsidRPr="00837685" w:rsidRDefault="002F6B4E" w:rsidP="00543EA4">
            <w:pPr>
              <w:pStyle w:val="TableParagraph"/>
              <w:spacing w:line="240" w:lineRule="auto"/>
              <w:jc w:val="left"/>
              <w:rPr>
                <w:sz w:val="20"/>
                <w:szCs w:val="20"/>
                <w:rPrChange w:id="2885" w:author="Laura Tesch" w:date="2018-08-09T17:32:00Z">
                  <w:rPr>
                    <w:sz w:val="24"/>
                    <w:szCs w:val="24"/>
                  </w:rPr>
                </w:rPrChange>
              </w:rPr>
            </w:pPr>
          </w:p>
        </w:tc>
        <w:tc>
          <w:tcPr>
            <w:tcW w:w="631" w:type="dxa"/>
            <w:shd w:val="clear" w:color="auto" w:fill="auto"/>
            <w:vAlign w:val="bottom"/>
            <w:tcPrChange w:id="2886" w:author="Laura Tesch" w:date="2018-08-09T17:35:00Z">
              <w:tcPr>
                <w:tcW w:w="631" w:type="dxa"/>
                <w:shd w:val="clear" w:color="auto" w:fill="auto"/>
                <w:vAlign w:val="bottom"/>
              </w:tcPr>
            </w:tcPrChange>
          </w:tcPr>
          <w:p w14:paraId="151B24DF" w14:textId="77777777" w:rsidR="002F6B4E" w:rsidRPr="00837685" w:rsidRDefault="00654572" w:rsidP="00543EA4">
            <w:pPr>
              <w:pStyle w:val="TableParagraph"/>
              <w:ind w:left="120"/>
              <w:jc w:val="left"/>
              <w:rPr>
                <w:sz w:val="20"/>
                <w:szCs w:val="20"/>
                <w:rPrChange w:id="2887" w:author="Laura Tesch" w:date="2018-08-09T17:32:00Z">
                  <w:rPr>
                    <w:sz w:val="24"/>
                    <w:szCs w:val="24"/>
                  </w:rPr>
                </w:rPrChange>
              </w:rPr>
            </w:pPr>
            <w:r w:rsidRPr="00837685">
              <w:rPr>
                <w:sz w:val="20"/>
                <w:szCs w:val="20"/>
                <w:rPrChange w:id="2888" w:author="Laura Tesch" w:date="2018-08-09T17:32:00Z">
                  <w:rPr>
                    <w:sz w:val="24"/>
                    <w:szCs w:val="24"/>
                  </w:rPr>
                </w:rPrChange>
              </w:rPr>
              <w:t>BC</w:t>
            </w:r>
          </w:p>
        </w:tc>
        <w:tc>
          <w:tcPr>
            <w:tcW w:w="2063" w:type="dxa"/>
            <w:shd w:val="clear" w:color="auto" w:fill="auto"/>
            <w:vAlign w:val="bottom"/>
            <w:tcPrChange w:id="2889" w:author="Laura Tesch" w:date="2018-08-09T17:35:00Z">
              <w:tcPr>
                <w:tcW w:w="2063" w:type="dxa"/>
                <w:gridSpan w:val="2"/>
                <w:shd w:val="clear" w:color="auto" w:fill="auto"/>
                <w:vAlign w:val="bottom"/>
              </w:tcPr>
            </w:tcPrChange>
          </w:tcPr>
          <w:p w14:paraId="4D622B25" w14:textId="77777777" w:rsidR="002F6B4E" w:rsidRPr="00837685" w:rsidRDefault="00654572" w:rsidP="00543EA4">
            <w:pPr>
              <w:pStyle w:val="TableParagraph"/>
              <w:ind w:left="120"/>
              <w:jc w:val="left"/>
              <w:rPr>
                <w:sz w:val="20"/>
                <w:szCs w:val="20"/>
                <w:rPrChange w:id="2890" w:author="Laura Tesch" w:date="2018-08-09T17:32:00Z">
                  <w:rPr>
                    <w:sz w:val="24"/>
                    <w:szCs w:val="24"/>
                  </w:rPr>
                </w:rPrChange>
              </w:rPr>
            </w:pPr>
            <w:r w:rsidRPr="00837685">
              <w:rPr>
                <w:sz w:val="20"/>
                <w:szCs w:val="20"/>
                <w:rPrChange w:id="2891" w:author="Laura Tesch" w:date="2018-08-09T17:32:00Z">
                  <w:rPr>
                    <w:sz w:val="24"/>
                    <w:szCs w:val="24"/>
                  </w:rPr>
                </w:rPrChange>
              </w:rPr>
              <w:t>Estonia</w:t>
            </w:r>
          </w:p>
        </w:tc>
        <w:tc>
          <w:tcPr>
            <w:tcW w:w="1080" w:type="dxa"/>
            <w:shd w:val="clear" w:color="auto" w:fill="auto"/>
            <w:vAlign w:val="bottom"/>
            <w:tcPrChange w:id="2892" w:author="Laura Tesch" w:date="2018-08-09T17:35:00Z">
              <w:tcPr>
                <w:tcW w:w="1080" w:type="dxa"/>
                <w:shd w:val="clear" w:color="auto" w:fill="auto"/>
                <w:vAlign w:val="bottom"/>
              </w:tcPr>
            </w:tcPrChange>
          </w:tcPr>
          <w:p w14:paraId="4A1E03C1" w14:textId="20B73C77" w:rsidR="002F6B4E" w:rsidRPr="00837685" w:rsidRDefault="009E27D8">
            <w:pPr>
              <w:pStyle w:val="TableParagraph"/>
              <w:spacing w:line="240" w:lineRule="auto"/>
              <w:jc w:val="left"/>
              <w:rPr>
                <w:sz w:val="20"/>
                <w:szCs w:val="20"/>
                <w:rPrChange w:id="2893" w:author="Laura Tesch" w:date="2018-08-09T17:32:00Z">
                  <w:rPr>
                    <w:sz w:val="24"/>
                    <w:szCs w:val="24"/>
                  </w:rPr>
                </w:rPrChange>
              </w:rPr>
              <w:pPrChange w:id="2894" w:author="Laura Tesch" w:date="2018-08-09T17:36:00Z">
                <w:pPr>
                  <w:pStyle w:val="TableParagraph"/>
                  <w:ind w:left="184" w:right="115"/>
                  <w:jc w:val="left"/>
                  <w:outlineLvl w:val="2"/>
                </w:pPr>
              </w:pPrChange>
            </w:pPr>
            <w:r>
              <w:rPr>
                <w:sz w:val="24"/>
                <w:szCs w:val="24"/>
              </w:rPr>
              <w:t>–</w:t>
            </w:r>
            <w:r w:rsidR="00654572" w:rsidRPr="00837685">
              <w:rPr>
                <w:sz w:val="20"/>
                <w:szCs w:val="20"/>
                <w:rPrChange w:id="2895" w:author="Laura Tesch" w:date="2018-08-09T17:32:00Z">
                  <w:rPr>
                    <w:sz w:val="24"/>
                    <w:szCs w:val="24"/>
                  </w:rPr>
                </w:rPrChange>
              </w:rPr>
              <w:t>0.04</w:t>
            </w:r>
          </w:p>
        </w:tc>
        <w:tc>
          <w:tcPr>
            <w:tcW w:w="1440" w:type="dxa"/>
            <w:shd w:val="clear" w:color="auto" w:fill="auto"/>
            <w:vAlign w:val="bottom"/>
            <w:tcPrChange w:id="2896" w:author="Laura Tesch" w:date="2018-08-09T17:35:00Z">
              <w:tcPr>
                <w:tcW w:w="1440" w:type="dxa"/>
                <w:shd w:val="clear" w:color="auto" w:fill="auto"/>
                <w:vAlign w:val="bottom"/>
              </w:tcPr>
            </w:tcPrChange>
          </w:tcPr>
          <w:p w14:paraId="7C82F0BB" w14:textId="77777777" w:rsidR="002F6B4E" w:rsidRPr="00837685" w:rsidRDefault="00654572">
            <w:pPr>
              <w:pStyle w:val="TableParagraph"/>
              <w:spacing w:line="240" w:lineRule="auto"/>
              <w:jc w:val="left"/>
              <w:rPr>
                <w:sz w:val="20"/>
                <w:szCs w:val="20"/>
                <w:rPrChange w:id="2897" w:author="Laura Tesch" w:date="2018-08-09T17:32:00Z">
                  <w:rPr>
                    <w:sz w:val="24"/>
                    <w:szCs w:val="24"/>
                  </w:rPr>
                </w:rPrChange>
              </w:rPr>
              <w:pPrChange w:id="2898" w:author="Laura Tesch" w:date="2018-08-09T17:36:00Z">
                <w:pPr>
                  <w:pStyle w:val="TableParagraph"/>
                  <w:ind w:left="184" w:right="114"/>
                  <w:jc w:val="left"/>
                  <w:outlineLvl w:val="2"/>
                </w:pPr>
              </w:pPrChange>
            </w:pPr>
            <w:r w:rsidRPr="00837685">
              <w:rPr>
                <w:sz w:val="20"/>
                <w:szCs w:val="20"/>
                <w:rPrChange w:id="2899" w:author="Laura Tesch" w:date="2018-08-09T17:32:00Z">
                  <w:rPr>
                    <w:sz w:val="24"/>
                    <w:szCs w:val="24"/>
                  </w:rPr>
                </w:rPrChange>
              </w:rPr>
              <w:t>0.30</w:t>
            </w:r>
          </w:p>
        </w:tc>
        <w:tc>
          <w:tcPr>
            <w:tcW w:w="900" w:type="dxa"/>
            <w:shd w:val="clear" w:color="auto" w:fill="auto"/>
            <w:vAlign w:val="bottom"/>
            <w:tcPrChange w:id="2900" w:author="Laura Tesch" w:date="2018-08-09T17:35:00Z">
              <w:tcPr>
                <w:tcW w:w="900" w:type="dxa"/>
                <w:shd w:val="clear" w:color="auto" w:fill="auto"/>
                <w:vAlign w:val="bottom"/>
              </w:tcPr>
            </w:tcPrChange>
          </w:tcPr>
          <w:p w14:paraId="465A2C2C" w14:textId="0C8DD312" w:rsidR="002F6B4E" w:rsidRPr="00837685" w:rsidRDefault="009E27D8">
            <w:pPr>
              <w:pStyle w:val="TableParagraph"/>
              <w:spacing w:line="240" w:lineRule="auto"/>
              <w:jc w:val="left"/>
              <w:rPr>
                <w:sz w:val="20"/>
                <w:szCs w:val="20"/>
                <w:rPrChange w:id="2901" w:author="Laura Tesch" w:date="2018-08-09T17:32:00Z">
                  <w:rPr>
                    <w:sz w:val="24"/>
                    <w:szCs w:val="24"/>
                  </w:rPr>
                </w:rPrChange>
              </w:rPr>
              <w:pPrChange w:id="2902" w:author="Laura Tesch" w:date="2018-08-09T17:36:00Z">
                <w:pPr>
                  <w:pStyle w:val="TableParagraph"/>
                  <w:ind w:left="184" w:right="113"/>
                  <w:jc w:val="left"/>
                  <w:outlineLvl w:val="2"/>
                </w:pPr>
              </w:pPrChange>
            </w:pPr>
            <w:r>
              <w:rPr>
                <w:sz w:val="24"/>
                <w:szCs w:val="24"/>
              </w:rPr>
              <w:t>–</w:t>
            </w:r>
            <w:r w:rsidR="00654572" w:rsidRPr="00837685">
              <w:rPr>
                <w:sz w:val="20"/>
                <w:szCs w:val="20"/>
                <w:rPrChange w:id="2903" w:author="Laura Tesch" w:date="2018-08-09T17:32:00Z">
                  <w:rPr>
                    <w:sz w:val="24"/>
                    <w:szCs w:val="24"/>
                  </w:rPr>
                </w:rPrChange>
              </w:rPr>
              <w:t>0.78</w:t>
            </w:r>
          </w:p>
        </w:tc>
        <w:tc>
          <w:tcPr>
            <w:tcW w:w="1080" w:type="dxa"/>
            <w:shd w:val="clear" w:color="auto" w:fill="auto"/>
            <w:vAlign w:val="bottom"/>
            <w:tcPrChange w:id="2904" w:author="Laura Tesch" w:date="2018-08-09T17:35:00Z">
              <w:tcPr>
                <w:tcW w:w="1080" w:type="dxa"/>
                <w:shd w:val="clear" w:color="auto" w:fill="auto"/>
                <w:vAlign w:val="bottom"/>
              </w:tcPr>
            </w:tcPrChange>
          </w:tcPr>
          <w:p w14:paraId="0C5D5FBE" w14:textId="43692A38" w:rsidR="002F6B4E" w:rsidRPr="00837685" w:rsidRDefault="009E27D8">
            <w:pPr>
              <w:pStyle w:val="TableParagraph"/>
              <w:spacing w:line="240" w:lineRule="auto"/>
              <w:jc w:val="left"/>
              <w:rPr>
                <w:sz w:val="20"/>
                <w:szCs w:val="20"/>
                <w:rPrChange w:id="2905" w:author="Laura Tesch" w:date="2018-08-09T17:32:00Z">
                  <w:rPr>
                    <w:sz w:val="24"/>
                    <w:szCs w:val="24"/>
                  </w:rPr>
                </w:rPrChange>
              </w:rPr>
              <w:pPrChange w:id="2906" w:author="Laura Tesch" w:date="2018-08-09T17:36:00Z">
                <w:pPr>
                  <w:pStyle w:val="TableParagraph"/>
                  <w:ind w:left="184" w:right="112"/>
                  <w:jc w:val="left"/>
                  <w:outlineLvl w:val="2"/>
                </w:pPr>
              </w:pPrChange>
            </w:pPr>
            <w:r>
              <w:rPr>
                <w:sz w:val="24"/>
                <w:szCs w:val="24"/>
              </w:rPr>
              <w:t>–</w:t>
            </w:r>
            <w:r w:rsidR="00654572" w:rsidRPr="00837685">
              <w:rPr>
                <w:sz w:val="20"/>
                <w:szCs w:val="20"/>
                <w:rPrChange w:id="2907" w:author="Laura Tesch" w:date="2018-08-09T17:32:00Z">
                  <w:rPr>
                    <w:sz w:val="24"/>
                    <w:szCs w:val="24"/>
                  </w:rPr>
                </w:rPrChange>
              </w:rPr>
              <w:t>0.41</w:t>
            </w:r>
          </w:p>
        </w:tc>
        <w:tc>
          <w:tcPr>
            <w:tcW w:w="1350" w:type="dxa"/>
            <w:shd w:val="clear" w:color="auto" w:fill="auto"/>
            <w:vAlign w:val="bottom"/>
            <w:tcPrChange w:id="2908" w:author="Laura Tesch" w:date="2018-08-09T17:35:00Z">
              <w:tcPr>
                <w:tcW w:w="1350" w:type="dxa"/>
                <w:shd w:val="clear" w:color="auto" w:fill="auto"/>
                <w:vAlign w:val="bottom"/>
              </w:tcPr>
            </w:tcPrChange>
          </w:tcPr>
          <w:p w14:paraId="752EA1A2" w14:textId="2D59B162" w:rsidR="002F6B4E" w:rsidRPr="00837685" w:rsidRDefault="009E27D8">
            <w:pPr>
              <w:pStyle w:val="TableParagraph"/>
              <w:spacing w:line="240" w:lineRule="auto"/>
              <w:jc w:val="left"/>
              <w:rPr>
                <w:sz w:val="20"/>
                <w:szCs w:val="20"/>
                <w:rPrChange w:id="2909" w:author="Laura Tesch" w:date="2018-08-09T17:32:00Z">
                  <w:rPr>
                    <w:sz w:val="24"/>
                    <w:szCs w:val="24"/>
                  </w:rPr>
                </w:rPrChange>
              </w:rPr>
              <w:pPrChange w:id="2910" w:author="Laura Tesch" w:date="2018-08-09T17:36:00Z">
                <w:pPr>
                  <w:pStyle w:val="TableParagraph"/>
                  <w:ind w:left="184" w:right="112"/>
                  <w:jc w:val="left"/>
                  <w:outlineLvl w:val="2"/>
                </w:pPr>
              </w:pPrChange>
            </w:pPr>
            <w:r>
              <w:rPr>
                <w:sz w:val="24"/>
                <w:szCs w:val="24"/>
              </w:rPr>
              <w:t>–</w:t>
            </w:r>
            <w:r w:rsidR="00654572" w:rsidRPr="00837685">
              <w:rPr>
                <w:sz w:val="20"/>
                <w:szCs w:val="20"/>
                <w:rPrChange w:id="2911" w:author="Laura Tesch" w:date="2018-08-09T17:32:00Z">
                  <w:rPr>
                    <w:sz w:val="24"/>
                    <w:szCs w:val="24"/>
                  </w:rPr>
                </w:rPrChange>
              </w:rPr>
              <w:t>0.01</w:t>
            </w:r>
          </w:p>
        </w:tc>
        <w:tc>
          <w:tcPr>
            <w:tcW w:w="1350" w:type="dxa"/>
            <w:shd w:val="clear" w:color="auto" w:fill="auto"/>
            <w:vAlign w:val="bottom"/>
            <w:tcPrChange w:id="2912" w:author="Laura Tesch" w:date="2018-08-09T17:35:00Z">
              <w:tcPr>
                <w:tcW w:w="1350" w:type="dxa"/>
                <w:shd w:val="clear" w:color="auto" w:fill="auto"/>
                <w:vAlign w:val="bottom"/>
              </w:tcPr>
            </w:tcPrChange>
          </w:tcPr>
          <w:p w14:paraId="18FBCB1A" w14:textId="3A19F68E" w:rsidR="002F6B4E" w:rsidRPr="00837685" w:rsidRDefault="009E27D8">
            <w:pPr>
              <w:pStyle w:val="TableParagraph"/>
              <w:spacing w:line="240" w:lineRule="auto"/>
              <w:jc w:val="left"/>
              <w:rPr>
                <w:sz w:val="20"/>
                <w:szCs w:val="20"/>
                <w:rPrChange w:id="2913" w:author="Laura Tesch" w:date="2018-08-09T17:32:00Z">
                  <w:rPr>
                    <w:sz w:val="24"/>
                    <w:szCs w:val="24"/>
                  </w:rPr>
                </w:rPrChange>
              </w:rPr>
              <w:pPrChange w:id="2914" w:author="Laura Tesch" w:date="2018-08-09T17:36:00Z">
                <w:pPr>
                  <w:pStyle w:val="TableParagraph"/>
                  <w:ind w:left="184" w:right="113"/>
                  <w:jc w:val="left"/>
                  <w:outlineLvl w:val="2"/>
                </w:pPr>
              </w:pPrChange>
            </w:pPr>
            <w:r>
              <w:rPr>
                <w:sz w:val="24"/>
                <w:szCs w:val="24"/>
              </w:rPr>
              <w:t>–</w:t>
            </w:r>
            <w:r w:rsidR="00654572" w:rsidRPr="00837685">
              <w:rPr>
                <w:sz w:val="20"/>
                <w:szCs w:val="20"/>
                <w:rPrChange w:id="2915" w:author="Laura Tesch" w:date="2018-08-09T17:32:00Z">
                  <w:rPr>
                    <w:sz w:val="24"/>
                    <w:szCs w:val="24"/>
                  </w:rPr>
                </w:rPrChange>
              </w:rPr>
              <w:t>0.14</w:t>
            </w:r>
          </w:p>
        </w:tc>
        <w:tc>
          <w:tcPr>
            <w:tcW w:w="1080" w:type="dxa"/>
            <w:shd w:val="clear" w:color="auto" w:fill="auto"/>
            <w:vAlign w:val="bottom"/>
            <w:tcPrChange w:id="2916" w:author="Laura Tesch" w:date="2018-08-09T17:35:00Z">
              <w:tcPr>
                <w:tcW w:w="1350" w:type="dxa"/>
                <w:gridSpan w:val="2"/>
                <w:shd w:val="clear" w:color="auto" w:fill="auto"/>
                <w:vAlign w:val="bottom"/>
              </w:tcPr>
            </w:tcPrChange>
          </w:tcPr>
          <w:p w14:paraId="0EAB52AE" w14:textId="4175C328" w:rsidR="002F6B4E" w:rsidRPr="00837685" w:rsidRDefault="009874C9">
            <w:pPr>
              <w:pStyle w:val="TableParagraph"/>
              <w:spacing w:line="240" w:lineRule="auto"/>
              <w:jc w:val="left"/>
              <w:rPr>
                <w:sz w:val="20"/>
                <w:szCs w:val="20"/>
                <w:rPrChange w:id="2917" w:author="Laura Tesch" w:date="2018-08-09T17:32:00Z">
                  <w:rPr>
                    <w:sz w:val="24"/>
                    <w:szCs w:val="24"/>
                  </w:rPr>
                </w:rPrChange>
              </w:rPr>
              <w:pPrChange w:id="2918"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2919" w:author="Laura Tesch" w:date="2018-08-09T17:32:00Z">
                  <w:rPr>
                    <w:sz w:val="24"/>
                    <w:szCs w:val="24"/>
                  </w:rPr>
                </w:rPrChange>
              </w:rPr>
              <w:t>0.03</w:t>
            </w:r>
          </w:p>
        </w:tc>
        <w:tc>
          <w:tcPr>
            <w:tcW w:w="810" w:type="dxa"/>
            <w:shd w:val="clear" w:color="auto" w:fill="auto"/>
            <w:vAlign w:val="bottom"/>
            <w:tcPrChange w:id="2920" w:author="Laura Tesch" w:date="2018-08-09T17:35:00Z">
              <w:tcPr>
                <w:tcW w:w="720" w:type="dxa"/>
                <w:shd w:val="clear" w:color="auto" w:fill="auto"/>
                <w:vAlign w:val="bottom"/>
              </w:tcPr>
            </w:tcPrChange>
          </w:tcPr>
          <w:p w14:paraId="5D8F9375" w14:textId="203AFBCA" w:rsidR="002F6B4E" w:rsidRPr="00701389" w:rsidRDefault="009874C9">
            <w:pPr>
              <w:pStyle w:val="TableParagraph"/>
              <w:spacing w:line="240" w:lineRule="auto"/>
              <w:jc w:val="left"/>
              <w:rPr>
                <w:sz w:val="20"/>
                <w:szCs w:val="20"/>
                <w:rPrChange w:id="2921" w:author="Laura Tesch" w:date="2018-08-09T17:34:00Z">
                  <w:rPr>
                    <w:b/>
                    <w:sz w:val="24"/>
                    <w:szCs w:val="24"/>
                  </w:rPr>
                </w:rPrChange>
              </w:rPr>
              <w:pPrChange w:id="2922"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2923" w:author="Laura Tesch" w:date="2018-08-09T17:34:00Z">
                  <w:rPr>
                    <w:b/>
                    <w:sz w:val="24"/>
                    <w:szCs w:val="24"/>
                  </w:rPr>
                </w:rPrChange>
              </w:rPr>
              <w:t>1.11</w:t>
            </w:r>
          </w:p>
        </w:tc>
      </w:tr>
      <w:tr w:rsidR="005E465F" w:rsidRPr="00837685" w14:paraId="5E2DCCC8" w14:textId="77777777" w:rsidTr="005E465F">
        <w:tblPrEx>
          <w:tblPrExChange w:id="2924" w:author="Laura Tesch" w:date="2018-08-09T17:35:00Z">
            <w:tblPrEx>
              <w:tblInd w:w="0" w:type="dxa"/>
            </w:tblPrEx>
          </w:tblPrExChange>
        </w:tblPrEx>
        <w:trPr>
          <w:trHeight w:val="239"/>
          <w:trPrChange w:id="2925" w:author="Laura Tesch" w:date="2018-08-09T17:35:00Z">
            <w:trPr>
              <w:gridAfter w:val="0"/>
              <w:trHeight w:val="239"/>
            </w:trPr>
          </w:trPrChange>
        </w:trPr>
        <w:tc>
          <w:tcPr>
            <w:tcW w:w="1086" w:type="dxa"/>
            <w:shd w:val="clear" w:color="auto" w:fill="auto"/>
            <w:vAlign w:val="bottom"/>
            <w:tcPrChange w:id="2926" w:author="Laura Tesch" w:date="2018-08-09T17:35:00Z">
              <w:tcPr>
                <w:tcW w:w="1086" w:type="dxa"/>
                <w:gridSpan w:val="2"/>
                <w:shd w:val="clear" w:color="auto" w:fill="auto"/>
                <w:vAlign w:val="bottom"/>
              </w:tcPr>
            </w:tcPrChange>
          </w:tcPr>
          <w:p w14:paraId="1CDC6505" w14:textId="77777777" w:rsidR="002F6B4E" w:rsidRPr="00837685" w:rsidRDefault="002F6B4E" w:rsidP="00543EA4">
            <w:pPr>
              <w:pStyle w:val="TableParagraph"/>
              <w:spacing w:line="240" w:lineRule="auto"/>
              <w:jc w:val="left"/>
              <w:rPr>
                <w:sz w:val="20"/>
                <w:szCs w:val="20"/>
                <w:rPrChange w:id="2927" w:author="Laura Tesch" w:date="2018-08-09T17:32:00Z">
                  <w:rPr>
                    <w:sz w:val="24"/>
                    <w:szCs w:val="24"/>
                  </w:rPr>
                </w:rPrChange>
              </w:rPr>
            </w:pPr>
          </w:p>
        </w:tc>
        <w:tc>
          <w:tcPr>
            <w:tcW w:w="631" w:type="dxa"/>
            <w:shd w:val="clear" w:color="auto" w:fill="auto"/>
            <w:vAlign w:val="bottom"/>
            <w:tcPrChange w:id="2928" w:author="Laura Tesch" w:date="2018-08-09T17:35:00Z">
              <w:tcPr>
                <w:tcW w:w="631" w:type="dxa"/>
                <w:shd w:val="clear" w:color="auto" w:fill="auto"/>
                <w:vAlign w:val="bottom"/>
              </w:tcPr>
            </w:tcPrChange>
          </w:tcPr>
          <w:p w14:paraId="4E1C268A" w14:textId="77777777" w:rsidR="002F6B4E" w:rsidRPr="00837685" w:rsidRDefault="002F6B4E" w:rsidP="00543EA4">
            <w:pPr>
              <w:pStyle w:val="TableParagraph"/>
              <w:spacing w:line="240" w:lineRule="auto"/>
              <w:jc w:val="left"/>
              <w:rPr>
                <w:sz w:val="20"/>
                <w:szCs w:val="20"/>
                <w:rPrChange w:id="2929" w:author="Laura Tesch" w:date="2018-08-09T17:32:00Z">
                  <w:rPr>
                    <w:sz w:val="24"/>
                    <w:szCs w:val="24"/>
                  </w:rPr>
                </w:rPrChange>
              </w:rPr>
            </w:pPr>
          </w:p>
        </w:tc>
        <w:tc>
          <w:tcPr>
            <w:tcW w:w="2063" w:type="dxa"/>
            <w:shd w:val="clear" w:color="auto" w:fill="auto"/>
            <w:vAlign w:val="bottom"/>
            <w:tcPrChange w:id="2930" w:author="Laura Tesch" w:date="2018-08-09T17:35:00Z">
              <w:tcPr>
                <w:tcW w:w="2063" w:type="dxa"/>
                <w:gridSpan w:val="2"/>
                <w:shd w:val="clear" w:color="auto" w:fill="auto"/>
                <w:vAlign w:val="bottom"/>
              </w:tcPr>
            </w:tcPrChange>
          </w:tcPr>
          <w:p w14:paraId="28FF5F0A" w14:textId="77777777" w:rsidR="002F6B4E" w:rsidRPr="00837685" w:rsidRDefault="00654572" w:rsidP="00543EA4">
            <w:pPr>
              <w:pStyle w:val="TableParagraph"/>
              <w:ind w:left="120"/>
              <w:jc w:val="left"/>
              <w:rPr>
                <w:sz w:val="20"/>
                <w:szCs w:val="20"/>
                <w:rPrChange w:id="2931" w:author="Laura Tesch" w:date="2018-08-09T17:32:00Z">
                  <w:rPr>
                    <w:sz w:val="24"/>
                    <w:szCs w:val="24"/>
                  </w:rPr>
                </w:rPrChange>
              </w:rPr>
            </w:pPr>
            <w:r w:rsidRPr="00837685">
              <w:rPr>
                <w:sz w:val="20"/>
                <w:szCs w:val="20"/>
                <w:rPrChange w:id="2932" w:author="Laura Tesch" w:date="2018-08-09T17:32:00Z">
                  <w:rPr>
                    <w:sz w:val="24"/>
                    <w:szCs w:val="24"/>
                  </w:rPr>
                </w:rPrChange>
              </w:rPr>
              <w:t>Latvia</w:t>
            </w:r>
          </w:p>
        </w:tc>
        <w:tc>
          <w:tcPr>
            <w:tcW w:w="1080" w:type="dxa"/>
            <w:shd w:val="clear" w:color="auto" w:fill="auto"/>
            <w:vAlign w:val="bottom"/>
            <w:tcPrChange w:id="2933" w:author="Laura Tesch" w:date="2018-08-09T17:35:00Z">
              <w:tcPr>
                <w:tcW w:w="1080" w:type="dxa"/>
                <w:shd w:val="clear" w:color="auto" w:fill="auto"/>
                <w:vAlign w:val="bottom"/>
              </w:tcPr>
            </w:tcPrChange>
          </w:tcPr>
          <w:p w14:paraId="67EDD37A" w14:textId="3B34576C" w:rsidR="002F6B4E" w:rsidRPr="00837685" w:rsidRDefault="009E27D8">
            <w:pPr>
              <w:pStyle w:val="TableParagraph"/>
              <w:spacing w:line="240" w:lineRule="auto"/>
              <w:jc w:val="left"/>
              <w:rPr>
                <w:sz w:val="20"/>
                <w:szCs w:val="20"/>
                <w:rPrChange w:id="2934" w:author="Laura Tesch" w:date="2018-08-09T17:32:00Z">
                  <w:rPr>
                    <w:sz w:val="24"/>
                    <w:szCs w:val="24"/>
                  </w:rPr>
                </w:rPrChange>
              </w:rPr>
              <w:pPrChange w:id="2935" w:author="Laura Tesch" w:date="2018-08-09T17:36:00Z">
                <w:pPr>
                  <w:pStyle w:val="TableParagraph"/>
                  <w:ind w:left="184" w:right="115"/>
                  <w:jc w:val="left"/>
                  <w:outlineLvl w:val="2"/>
                </w:pPr>
              </w:pPrChange>
            </w:pPr>
            <w:r>
              <w:rPr>
                <w:sz w:val="24"/>
                <w:szCs w:val="24"/>
              </w:rPr>
              <w:t>–</w:t>
            </w:r>
            <w:r w:rsidR="00654572" w:rsidRPr="00837685">
              <w:rPr>
                <w:sz w:val="20"/>
                <w:szCs w:val="20"/>
                <w:rPrChange w:id="2936" w:author="Laura Tesch" w:date="2018-08-09T17:32:00Z">
                  <w:rPr>
                    <w:sz w:val="24"/>
                    <w:szCs w:val="24"/>
                  </w:rPr>
                </w:rPrChange>
              </w:rPr>
              <w:t>0.11</w:t>
            </w:r>
          </w:p>
        </w:tc>
        <w:tc>
          <w:tcPr>
            <w:tcW w:w="1440" w:type="dxa"/>
            <w:shd w:val="clear" w:color="auto" w:fill="auto"/>
            <w:vAlign w:val="bottom"/>
            <w:tcPrChange w:id="2937" w:author="Laura Tesch" w:date="2018-08-09T17:35:00Z">
              <w:tcPr>
                <w:tcW w:w="1440" w:type="dxa"/>
                <w:shd w:val="clear" w:color="auto" w:fill="auto"/>
                <w:vAlign w:val="bottom"/>
              </w:tcPr>
            </w:tcPrChange>
          </w:tcPr>
          <w:p w14:paraId="29D6EF26" w14:textId="77777777" w:rsidR="002F6B4E" w:rsidRPr="00837685" w:rsidRDefault="00654572">
            <w:pPr>
              <w:pStyle w:val="TableParagraph"/>
              <w:spacing w:line="240" w:lineRule="auto"/>
              <w:jc w:val="left"/>
              <w:rPr>
                <w:sz w:val="20"/>
                <w:szCs w:val="20"/>
                <w:rPrChange w:id="2938" w:author="Laura Tesch" w:date="2018-08-09T17:32:00Z">
                  <w:rPr>
                    <w:sz w:val="24"/>
                    <w:szCs w:val="24"/>
                  </w:rPr>
                </w:rPrChange>
              </w:rPr>
              <w:pPrChange w:id="2939" w:author="Laura Tesch" w:date="2018-08-09T17:36:00Z">
                <w:pPr>
                  <w:pStyle w:val="TableParagraph"/>
                  <w:ind w:left="184" w:right="114"/>
                  <w:jc w:val="left"/>
                  <w:outlineLvl w:val="2"/>
                </w:pPr>
              </w:pPrChange>
            </w:pPr>
            <w:r w:rsidRPr="00837685">
              <w:rPr>
                <w:sz w:val="20"/>
                <w:szCs w:val="20"/>
                <w:rPrChange w:id="2940" w:author="Laura Tesch" w:date="2018-08-09T17:32:00Z">
                  <w:rPr>
                    <w:sz w:val="24"/>
                    <w:szCs w:val="24"/>
                  </w:rPr>
                </w:rPrChange>
              </w:rPr>
              <w:t>0.15</w:t>
            </w:r>
          </w:p>
        </w:tc>
        <w:tc>
          <w:tcPr>
            <w:tcW w:w="900" w:type="dxa"/>
            <w:shd w:val="clear" w:color="auto" w:fill="auto"/>
            <w:vAlign w:val="bottom"/>
            <w:tcPrChange w:id="2941" w:author="Laura Tesch" w:date="2018-08-09T17:35:00Z">
              <w:tcPr>
                <w:tcW w:w="900" w:type="dxa"/>
                <w:shd w:val="clear" w:color="auto" w:fill="auto"/>
                <w:vAlign w:val="bottom"/>
              </w:tcPr>
            </w:tcPrChange>
          </w:tcPr>
          <w:p w14:paraId="35A15A00" w14:textId="344A56E1" w:rsidR="002F6B4E" w:rsidRPr="00837685" w:rsidRDefault="009E27D8">
            <w:pPr>
              <w:pStyle w:val="TableParagraph"/>
              <w:spacing w:line="240" w:lineRule="auto"/>
              <w:jc w:val="left"/>
              <w:rPr>
                <w:sz w:val="20"/>
                <w:szCs w:val="20"/>
                <w:rPrChange w:id="2942" w:author="Laura Tesch" w:date="2018-08-09T17:32:00Z">
                  <w:rPr>
                    <w:sz w:val="24"/>
                    <w:szCs w:val="24"/>
                  </w:rPr>
                </w:rPrChange>
              </w:rPr>
              <w:pPrChange w:id="2943" w:author="Laura Tesch" w:date="2018-08-09T17:36:00Z">
                <w:pPr>
                  <w:pStyle w:val="TableParagraph"/>
                  <w:ind w:left="184" w:right="113"/>
                  <w:jc w:val="left"/>
                  <w:outlineLvl w:val="2"/>
                </w:pPr>
              </w:pPrChange>
            </w:pPr>
            <w:r>
              <w:rPr>
                <w:sz w:val="24"/>
                <w:szCs w:val="24"/>
              </w:rPr>
              <w:t>–</w:t>
            </w:r>
            <w:r w:rsidR="00654572" w:rsidRPr="00837685">
              <w:rPr>
                <w:sz w:val="20"/>
                <w:szCs w:val="20"/>
                <w:rPrChange w:id="2944" w:author="Laura Tesch" w:date="2018-08-09T17:32:00Z">
                  <w:rPr>
                    <w:sz w:val="24"/>
                    <w:szCs w:val="24"/>
                  </w:rPr>
                </w:rPrChange>
              </w:rPr>
              <w:t>0.64</w:t>
            </w:r>
          </w:p>
        </w:tc>
        <w:tc>
          <w:tcPr>
            <w:tcW w:w="1080" w:type="dxa"/>
            <w:shd w:val="clear" w:color="auto" w:fill="auto"/>
            <w:vAlign w:val="bottom"/>
            <w:tcPrChange w:id="2945" w:author="Laura Tesch" w:date="2018-08-09T17:35:00Z">
              <w:tcPr>
                <w:tcW w:w="1080" w:type="dxa"/>
                <w:shd w:val="clear" w:color="auto" w:fill="auto"/>
                <w:vAlign w:val="bottom"/>
              </w:tcPr>
            </w:tcPrChange>
          </w:tcPr>
          <w:p w14:paraId="0A0679A3" w14:textId="0128D606" w:rsidR="002F6B4E" w:rsidRPr="00837685" w:rsidRDefault="009E27D8">
            <w:pPr>
              <w:pStyle w:val="TableParagraph"/>
              <w:spacing w:line="240" w:lineRule="auto"/>
              <w:jc w:val="left"/>
              <w:rPr>
                <w:sz w:val="20"/>
                <w:szCs w:val="20"/>
                <w:rPrChange w:id="2946" w:author="Laura Tesch" w:date="2018-08-09T17:32:00Z">
                  <w:rPr>
                    <w:sz w:val="24"/>
                    <w:szCs w:val="24"/>
                  </w:rPr>
                </w:rPrChange>
              </w:rPr>
              <w:pPrChange w:id="2947" w:author="Laura Tesch" w:date="2018-08-09T17:36:00Z">
                <w:pPr>
                  <w:pStyle w:val="TableParagraph"/>
                  <w:ind w:left="184" w:right="112"/>
                  <w:jc w:val="left"/>
                  <w:outlineLvl w:val="2"/>
                </w:pPr>
              </w:pPrChange>
            </w:pPr>
            <w:r>
              <w:rPr>
                <w:sz w:val="24"/>
                <w:szCs w:val="24"/>
              </w:rPr>
              <w:t>–</w:t>
            </w:r>
            <w:r w:rsidR="00654572" w:rsidRPr="00837685">
              <w:rPr>
                <w:sz w:val="20"/>
                <w:szCs w:val="20"/>
                <w:rPrChange w:id="2948" w:author="Laura Tesch" w:date="2018-08-09T17:32:00Z">
                  <w:rPr>
                    <w:sz w:val="24"/>
                    <w:szCs w:val="24"/>
                  </w:rPr>
                </w:rPrChange>
              </w:rPr>
              <w:t>0.14</w:t>
            </w:r>
          </w:p>
        </w:tc>
        <w:tc>
          <w:tcPr>
            <w:tcW w:w="1350" w:type="dxa"/>
            <w:shd w:val="clear" w:color="auto" w:fill="auto"/>
            <w:vAlign w:val="bottom"/>
            <w:tcPrChange w:id="2949" w:author="Laura Tesch" w:date="2018-08-09T17:35:00Z">
              <w:tcPr>
                <w:tcW w:w="1350" w:type="dxa"/>
                <w:shd w:val="clear" w:color="auto" w:fill="auto"/>
                <w:vAlign w:val="bottom"/>
              </w:tcPr>
            </w:tcPrChange>
          </w:tcPr>
          <w:p w14:paraId="35750834" w14:textId="6D39F6F6" w:rsidR="002F6B4E" w:rsidRPr="00837685" w:rsidRDefault="009E27D8">
            <w:pPr>
              <w:pStyle w:val="TableParagraph"/>
              <w:spacing w:line="240" w:lineRule="auto"/>
              <w:jc w:val="left"/>
              <w:rPr>
                <w:sz w:val="20"/>
                <w:szCs w:val="20"/>
                <w:rPrChange w:id="2950" w:author="Laura Tesch" w:date="2018-08-09T17:32:00Z">
                  <w:rPr>
                    <w:sz w:val="24"/>
                    <w:szCs w:val="24"/>
                  </w:rPr>
                </w:rPrChange>
              </w:rPr>
              <w:pPrChange w:id="2951" w:author="Laura Tesch" w:date="2018-08-09T17:36:00Z">
                <w:pPr>
                  <w:pStyle w:val="TableParagraph"/>
                  <w:ind w:left="184" w:right="112"/>
                  <w:jc w:val="left"/>
                  <w:outlineLvl w:val="2"/>
                </w:pPr>
              </w:pPrChange>
            </w:pPr>
            <w:r>
              <w:rPr>
                <w:sz w:val="24"/>
                <w:szCs w:val="24"/>
              </w:rPr>
              <w:t>–</w:t>
            </w:r>
            <w:r w:rsidR="00654572" w:rsidRPr="00837685">
              <w:rPr>
                <w:sz w:val="20"/>
                <w:szCs w:val="20"/>
                <w:rPrChange w:id="2952" w:author="Laura Tesch" w:date="2018-08-09T17:32:00Z">
                  <w:rPr>
                    <w:sz w:val="24"/>
                    <w:szCs w:val="24"/>
                  </w:rPr>
                </w:rPrChange>
              </w:rPr>
              <w:t>0.12</w:t>
            </w:r>
          </w:p>
        </w:tc>
        <w:tc>
          <w:tcPr>
            <w:tcW w:w="1350" w:type="dxa"/>
            <w:shd w:val="clear" w:color="auto" w:fill="auto"/>
            <w:vAlign w:val="bottom"/>
            <w:tcPrChange w:id="2953" w:author="Laura Tesch" w:date="2018-08-09T17:35:00Z">
              <w:tcPr>
                <w:tcW w:w="1350" w:type="dxa"/>
                <w:shd w:val="clear" w:color="auto" w:fill="auto"/>
                <w:vAlign w:val="bottom"/>
              </w:tcPr>
            </w:tcPrChange>
          </w:tcPr>
          <w:p w14:paraId="65C89040" w14:textId="592FF85D" w:rsidR="002F6B4E" w:rsidRPr="00837685" w:rsidRDefault="009E27D8">
            <w:pPr>
              <w:pStyle w:val="TableParagraph"/>
              <w:spacing w:line="240" w:lineRule="auto"/>
              <w:jc w:val="left"/>
              <w:rPr>
                <w:sz w:val="20"/>
                <w:szCs w:val="20"/>
                <w:rPrChange w:id="2954" w:author="Laura Tesch" w:date="2018-08-09T17:32:00Z">
                  <w:rPr>
                    <w:sz w:val="24"/>
                    <w:szCs w:val="24"/>
                  </w:rPr>
                </w:rPrChange>
              </w:rPr>
              <w:pPrChange w:id="2955" w:author="Laura Tesch" w:date="2018-08-09T17:36:00Z">
                <w:pPr>
                  <w:pStyle w:val="TableParagraph"/>
                  <w:ind w:left="184" w:right="113"/>
                  <w:jc w:val="left"/>
                  <w:outlineLvl w:val="2"/>
                </w:pPr>
              </w:pPrChange>
            </w:pPr>
            <w:r>
              <w:rPr>
                <w:sz w:val="24"/>
                <w:szCs w:val="24"/>
              </w:rPr>
              <w:t>–</w:t>
            </w:r>
            <w:r w:rsidR="00654572" w:rsidRPr="00837685">
              <w:rPr>
                <w:sz w:val="20"/>
                <w:szCs w:val="20"/>
                <w:rPrChange w:id="2956" w:author="Laura Tesch" w:date="2018-08-09T17:32:00Z">
                  <w:rPr>
                    <w:sz w:val="24"/>
                    <w:szCs w:val="24"/>
                  </w:rPr>
                </w:rPrChange>
              </w:rPr>
              <w:t>0.09</w:t>
            </w:r>
          </w:p>
        </w:tc>
        <w:tc>
          <w:tcPr>
            <w:tcW w:w="1080" w:type="dxa"/>
            <w:shd w:val="clear" w:color="auto" w:fill="auto"/>
            <w:vAlign w:val="bottom"/>
            <w:tcPrChange w:id="2957" w:author="Laura Tesch" w:date="2018-08-09T17:35:00Z">
              <w:tcPr>
                <w:tcW w:w="1080" w:type="dxa"/>
                <w:shd w:val="clear" w:color="auto" w:fill="auto"/>
                <w:vAlign w:val="bottom"/>
              </w:tcPr>
            </w:tcPrChange>
          </w:tcPr>
          <w:p w14:paraId="5A52CD87" w14:textId="127EA985" w:rsidR="002F6B4E" w:rsidRPr="00837685" w:rsidRDefault="009874C9">
            <w:pPr>
              <w:pStyle w:val="TableParagraph"/>
              <w:spacing w:line="240" w:lineRule="auto"/>
              <w:jc w:val="left"/>
              <w:rPr>
                <w:sz w:val="20"/>
                <w:szCs w:val="20"/>
                <w:rPrChange w:id="2958" w:author="Laura Tesch" w:date="2018-08-09T17:32:00Z">
                  <w:rPr>
                    <w:sz w:val="24"/>
                    <w:szCs w:val="24"/>
                  </w:rPr>
                </w:rPrChange>
              </w:rPr>
              <w:pPrChange w:id="2959"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2960" w:author="Laura Tesch" w:date="2018-08-09T17:32:00Z">
                  <w:rPr>
                    <w:sz w:val="24"/>
                    <w:szCs w:val="24"/>
                  </w:rPr>
                </w:rPrChange>
              </w:rPr>
              <w:t>0.01</w:t>
            </w:r>
          </w:p>
        </w:tc>
        <w:tc>
          <w:tcPr>
            <w:tcW w:w="810" w:type="dxa"/>
            <w:shd w:val="clear" w:color="auto" w:fill="auto"/>
            <w:vAlign w:val="bottom"/>
            <w:tcPrChange w:id="2961" w:author="Laura Tesch" w:date="2018-08-09T17:35:00Z">
              <w:tcPr>
                <w:tcW w:w="990" w:type="dxa"/>
                <w:gridSpan w:val="2"/>
                <w:shd w:val="clear" w:color="auto" w:fill="auto"/>
                <w:vAlign w:val="bottom"/>
              </w:tcPr>
            </w:tcPrChange>
          </w:tcPr>
          <w:p w14:paraId="35A38B8F" w14:textId="7982B13A" w:rsidR="002F6B4E" w:rsidRPr="00701389" w:rsidRDefault="009874C9">
            <w:pPr>
              <w:pStyle w:val="TableParagraph"/>
              <w:spacing w:line="240" w:lineRule="auto"/>
              <w:jc w:val="left"/>
              <w:rPr>
                <w:sz w:val="20"/>
                <w:szCs w:val="20"/>
                <w:rPrChange w:id="2962" w:author="Laura Tesch" w:date="2018-08-09T17:34:00Z">
                  <w:rPr>
                    <w:b/>
                    <w:sz w:val="24"/>
                    <w:szCs w:val="24"/>
                  </w:rPr>
                </w:rPrChange>
              </w:rPr>
              <w:pPrChange w:id="2963"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2964" w:author="Laura Tesch" w:date="2018-08-09T17:34:00Z">
                  <w:rPr>
                    <w:b/>
                    <w:sz w:val="24"/>
                    <w:szCs w:val="24"/>
                  </w:rPr>
                </w:rPrChange>
              </w:rPr>
              <w:t>0.96</w:t>
            </w:r>
          </w:p>
        </w:tc>
      </w:tr>
      <w:tr w:rsidR="005E465F" w:rsidRPr="00837685" w14:paraId="06602335" w14:textId="77777777" w:rsidTr="005E465F">
        <w:tblPrEx>
          <w:tblPrExChange w:id="2965" w:author="Laura Tesch" w:date="2018-08-09T17:35:00Z">
            <w:tblPrEx>
              <w:tblInd w:w="0" w:type="dxa"/>
            </w:tblPrEx>
          </w:tblPrExChange>
        </w:tblPrEx>
        <w:trPr>
          <w:trHeight w:val="239"/>
          <w:trPrChange w:id="2966" w:author="Laura Tesch" w:date="2018-08-09T17:35:00Z">
            <w:trPr>
              <w:gridAfter w:val="0"/>
              <w:trHeight w:val="239"/>
            </w:trPr>
          </w:trPrChange>
        </w:trPr>
        <w:tc>
          <w:tcPr>
            <w:tcW w:w="1086" w:type="dxa"/>
            <w:shd w:val="clear" w:color="auto" w:fill="auto"/>
            <w:vAlign w:val="bottom"/>
            <w:tcPrChange w:id="2967" w:author="Laura Tesch" w:date="2018-08-09T17:35:00Z">
              <w:tcPr>
                <w:tcW w:w="1086" w:type="dxa"/>
                <w:gridSpan w:val="2"/>
                <w:shd w:val="clear" w:color="auto" w:fill="auto"/>
                <w:vAlign w:val="bottom"/>
              </w:tcPr>
            </w:tcPrChange>
          </w:tcPr>
          <w:p w14:paraId="1E15FAB6" w14:textId="77777777" w:rsidR="002F6B4E" w:rsidRPr="00837685" w:rsidRDefault="002F6B4E" w:rsidP="00543EA4">
            <w:pPr>
              <w:pStyle w:val="TableParagraph"/>
              <w:spacing w:line="240" w:lineRule="auto"/>
              <w:jc w:val="left"/>
              <w:rPr>
                <w:sz w:val="20"/>
                <w:szCs w:val="20"/>
                <w:rPrChange w:id="2968" w:author="Laura Tesch" w:date="2018-08-09T17:32:00Z">
                  <w:rPr>
                    <w:sz w:val="24"/>
                    <w:szCs w:val="24"/>
                  </w:rPr>
                </w:rPrChange>
              </w:rPr>
            </w:pPr>
          </w:p>
        </w:tc>
        <w:tc>
          <w:tcPr>
            <w:tcW w:w="631" w:type="dxa"/>
            <w:shd w:val="clear" w:color="auto" w:fill="auto"/>
            <w:vAlign w:val="bottom"/>
            <w:tcPrChange w:id="2969" w:author="Laura Tesch" w:date="2018-08-09T17:35:00Z">
              <w:tcPr>
                <w:tcW w:w="631" w:type="dxa"/>
                <w:shd w:val="clear" w:color="auto" w:fill="auto"/>
                <w:vAlign w:val="bottom"/>
              </w:tcPr>
            </w:tcPrChange>
          </w:tcPr>
          <w:p w14:paraId="4C3FDABA" w14:textId="77777777" w:rsidR="002F6B4E" w:rsidRPr="00837685" w:rsidRDefault="002F6B4E" w:rsidP="00543EA4">
            <w:pPr>
              <w:pStyle w:val="TableParagraph"/>
              <w:spacing w:line="240" w:lineRule="auto"/>
              <w:jc w:val="left"/>
              <w:rPr>
                <w:sz w:val="20"/>
                <w:szCs w:val="20"/>
                <w:rPrChange w:id="2970" w:author="Laura Tesch" w:date="2018-08-09T17:32:00Z">
                  <w:rPr>
                    <w:sz w:val="24"/>
                    <w:szCs w:val="24"/>
                  </w:rPr>
                </w:rPrChange>
              </w:rPr>
            </w:pPr>
          </w:p>
        </w:tc>
        <w:tc>
          <w:tcPr>
            <w:tcW w:w="2063" w:type="dxa"/>
            <w:shd w:val="clear" w:color="auto" w:fill="auto"/>
            <w:vAlign w:val="bottom"/>
            <w:tcPrChange w:id="2971" w:author="Laura Tesch" w:date="2018-08-09T17:35:00Z">
              <w:tcPr>
                <w:tcW w:w="2063" w:type="dxa"/>
                <w:gridSpan w:val="2"/>
                <w:shd w:val="clear" w:color="auto" w:fill="auto"/>
                <w:vAlign w:val="bottom"/>
              </w:tcPr>
            </w:tcPrChange>
          </w:tcPr>
          <w:p w14:paraId="48B6FDC4" w14:textId="77777777" w:rsidR="002F6B4E" w:rsidRPr="00837685" w:rsidRDefault="00654572" w:rsidP="00543EA4">
            <w:pPr>
              <w:pStyle w:val="TableParagraph"/>
              <w:ind w:left="120"/>
              <w:jc w:val="left"/>
              <w:rPr>
                <w:sz w:val="20"/>
                <w:szCs w:val="20"/>
                <w:rPrChange w:id="2972" w:author="Laura Tesch" w:date="2018-08-09T17:32:00Z">
                  <w:rPr>
                    <w:sz w:val="24"/>
                    <w:szCs w:val="24"/>
                  </w:rPr>
                </w:rPrChange>
              </w:rPr>
            </w:pPr>
            <w:r w:rsidRPr="00837685">
              <w:rPr>
                <w:sz w:val="20"/>
                <w:szCs w:val="20"/>
                <w:rPrChange w:id="2973" w:author="Laura Tesch" w:date="2018-08-09T17:32:00Z">
                  <w:rPr>
                    <w:sz w:val="24"/>
                    <w:szCs w:val="24"/>
                  </w:rPr>
                </w:rPrChange>
              </w:rPr>
              <w:t>Lithuania</w:t>
            </w:r>
          </w:p>
        </w:tc>
        <w:tc>
          <w:tcPr>
            <w:tcW w:w="1080" w:type="dxa"/>
            <w:shd w:val="clear" w:color="auto" w:fill="auto"/>
            <w:vAlign w:val="bottom"/>
            <w:tcPrChange w:id="2974" w:author="Laura Tesch" w:date="2018-08-09T17:35:00Z">
              <w:tcPr>
                <w:tcW w:w="1080" w:type="dxa"/>
                <w:shd w:val="clear" w:color="auto" w:fill="auto"/>
                <w:vAlign w:val="bottom"/>
              </w:tcPr>
            </w:tcPrChange>
          </w:tcPr>
          <w:p w14:paraId="2F322D22" w14:textId="4DA6FA2D" w:rsidR="002F6B4E" w:rsidRPr="00837685" w:rsidRDefault="009E27D8">
            <w:pPr>
              <w:pStyle w:val="TableParagraph"/>
              <w:spacing w:line="240" w:lineRule="auto"/>
              <w:jc w:val="left"/>
              <w:rPr>
                <w:sz w:val="20"/>
                <w:szCs w:val="20"/>
                <w:rPrChange w:id="2975" w:author="Laura Tesch" w:date="2018-08-09T17:32:00Z">
                  <w:rPr>
                    <w:sz w:val="24"/>
                    <w:szCs w:val="24"/>
                  </w:rPr>
                </w:rPrChange>
              </w:rPr>
              <w:pPrChange w:id="2976" w:author="Laura Tesch" w:date="2018-08-09T17:36:00Z">
                <w:pPr>
                  <w:pStyle w:val="TableParagraph"/>
                  <w:ind w:left="184" w:right="115"/>
                  <w:jc w:val="left"/>
                  <w:outlineLvl w:val="2"/>
                </w:pPr>
              </w:pPrChange>
            </w:pPr>
            <w:r>
              <w:rPr>
                <w:sz w:val="24"/>
                <w:szCs w:val="24"/>
              </w:rPr>
              <w:t>–</w:t>
            </w:r>
            <w:r w:rsidR="00654572" w:rsidRPr="00837685">
              <w:rPr>
                <w:sz w:val="20"/>
                <w:szCs w:val="20"/>
                <w:rPrChange w:id="2977" w:author="Laura Tesch" w:date="2018-08-09T17:32:00Z">
                  <w:rPr>
                    <w:sz w:val="24"/>
                    <w:szCs w:val="24"/>
                  </w:rPr>
                </w:rPrChange>
              </w:rPr>
              <w:t>0.28</w:t>
            </w:r>
          </w:p>
        </w:tc>
        <w:tc>
          <w:tcPr>
            <w:tcW w:w="1440" w:type="dxa"/>
            <w:shd w:val="clear" w:color="auto" w:fill="auto"/>
            <w:vAlign w:val="bottom"/>
            <w:tcPrChange w:id="2978" w:author="Laura Tesch" w:date="2018-08-09T17:35:00Z">
              <w:tcPr>
                <w:tcW w:w="1440" w:type="dxa"/>
                <w:shd w:val="clear" w:color="auto" w:fill="auto"/>
                <w:vAlign w:val="bottom"/>
              </w:tcPr>
            </w:tcPrChange>
          </w:tcPr>
          <w:p w14:paraId="32FA3E87" w14:textId="77777777" w:rsidR="002F6B4E" w:rsidRPr="00837685" w:rsidRDefault="00654572">
            <w:pPr>
              <w:pStyle w:val="TableParagraph"/>
              <w:spacing w:line="240" w:lineRule="auto"/>
              <w:jc w:val="left"/>
              <w:rPr>
                <w:sz w:val="20"/>
                <w:szCs w:val="20"/>
                <w:rPrChange w:id="2979" w:author="Laura Tesch" w:date="2018-08-09T17:32:00Z">
                  <w:rPr>
                    <w:sz w:val="24"/>
                    <w:szCs w:val="24"/>
                  </w:rPr>
                </w:rPrChange>
              </w:rPr>
              <w:pPrChange w:id="2980" w:author="Laura Tesch" w:date="2018-08-09T17:36:00Z">
                <w:pPr>
                  <w:pStyle w:val="TableParagraph"/>
                  <w:ind w:left="184" w:right="114"/>
                  <w:jc w:val="left"/>
                  <w:outlineLvl w:val="2"/>
                </w:pPr>
              </w:pPrChange>
            </w:pPr>
            <w:r w:rsidRPr="00837685">
              <w:rPr>
                <w:sz w:val="20"/>
                <w:szCs w:val="20"/>
                <w:rPrChange w:id="2981" w:author="Laura Tesch" w:date="2018-08-09T17:32:00Z">
                  <w:rPr>
                    <w:sz w:val="24"/>
                    <w:szCs w:val="24"/>
                  </w:rPr>
                </w:rPrChange>
              </w:rPr>
              <w:t>0.21</w:t>
            </w:r>
          </w:p>
        </w:tc>
        <w:tc>
          <w:tcPr>
            <w:tcW w:w="900" w:type="dxa"/>
            <w:shd w:val="clear" w:color="auto" w:fill="auto"/>
            <w:vAlign w:val="bottom"/>
            <w:tcPrChange w:id="2982" w:author="Laura Tesch" w:date="2018-08-09T17:35:00Z">
              <w:tcPr>
                <w:tcW w:w="900" w:type="dxa"/>
                <w:shd w:val="clear" w:color="auto" w:fill="auto"/>
                <w:vAlign w:val="bottom"/>
              </w:tcPr>
            </w:tcPrChange>
          </w:tcPr>
          <w:p w14:paraId="453D9E54" w14:textId="7BEE2F46" w:rsidR="002F6B4E" w:rsidRPr="00837685" w:rsidRDefault="009E27D8">
            <w:pPr>
              <w:pStyle w:val="TableParagraph"/>
              <w:spacing w:line="240" w:lineRule="auto"/>
              <w:jc w:val="left"/>
              <w:rPr>
                <w:sz w:val="20"/>
                <w:szCs w:val="20"/>
                <w:rPrChange w:id="2983" w:author="Laura Tesch" w:date="2018-08-09T17:32:00Z">
                  <w:rPr>
                    <w:sz w:val="24"/>
                    <w:szCs w:val="24"/>
                  </w:rPr>
                </w:rPrChange>
              </w:rPr>
              <w:pPrChange w:id="2984" w:author="Laura Tesch" w:date="2018-08-09T17:36:00Z">
                <w:pPr>
                  <w:pStyle w:val="TableParagraph"/>
                  <w:ind w:left="184" w:right="113"/>
                  <w:jc w:val="left"/>
                  <w:outlineLvl w:val="2"/>
                </w:pPr>
              </w:pPrChange>
            </w:pPr>
            <w:r>
              <w:rPr>
                <w:sz w:val="24"/>
                <w:szCs w:val="24"/>
              </w:rPr>
              <w:t>–</w:t>
            </w:r>
            <w:r w:rsidR="00654572" w:rsidRPr="00837685">
              <w:rPr>
                <w:sz w:val="20"/>
                <w:szCs w:val="20"/>
                <w:rPrChange w:id="2985" w:author="Laura Tesch" w:date="2018-08-09T17:32:00Z">
                  <w:rPr>
                    <w:sz w:val="24"/>
                    <w:szCs w:val="24"/>
                  </w:rPr>
                </w:rPrChange>
              </w:rPr>
              <w:t>0.39</w:t>
            </w:r>
          </w:p>
        </w:tc>
        <w:tc>
          <w:tcPr>
            <w:tcW w:w="1080" w:type="dxa"/>
            <w:shd w:val="clear" w:color="auto" w:fill="auto"/>
            <w:vAlign w:val="bottom"/>
            <w:tcPrChange w:id="2986" w:author="Laura Tesch" w:date="2018-08-09T17:35:00Z">
              <w:tcPr>
                <w:tcW w:w="1080" w:type="dxa"/>
                <w:shd w:val="clear" w:color="auto" w:fill="auto"/>
                <w:vAlign w:val="bottom"/>
              </w:tcPr>
            </w:tcPrChange>
          </w:tcPr>
          <w:p w14:paraId="67EFDBD3" w14:textId="2F2ABF11" w:rsidR="002F6B4E" w:rsidRPr="00837685" w:rsidRDefault="009E27D8">
            <w:pPr>
              <w:pStyle w:val="TableParagraph"/>
              <w:spacing w:line="240" w:lineRule="auto"/>
              <w:jc w:val="left"/>
              <w:rPr>
                <w:sz w:val="20"/>
                <w:szCs w:val="20"/>
                <w:rPrChange w:id="2987" w:author="Laura Tesch" w:date="2018-08-09T17:32:00Z">
                  <w:rPr>
                    <w:sz w:val="24"/>
                    <w:szCs w:val="24"/>
                  </w:rPr>
                </w:rPrChange>
              </w:rPr>
              <w:pPrChange w:id="2988" w:author="Laura Tesch" w:date="2018-08-09T17:36:00Z">
                <w:pPr>
                  <w:pStyle w:val="TableParagraph"/>
                  <w:ind w:left="184" w:right="112"/>
                  <w:jc w:val="left"/>
                  <w:outlineLvl w:val="2"/>
                </w:pPr>
              </w:pPrChange>
            </w:pPr>
            <w:r>
              <w:rPr>
                <w:sz w:val="24"/>
                <w:szCs w:val="24"/>
              </w:rPr>
              <w:t>–</w:t>
            </w:r>
            <w:r w:rsidR="00654572" w:rsidRPr="00837685">
              <w:rPr>
                <w:sz w:val="20"/>
                <w:szCs w:val="20"/>
                <w:rPrChange w:id="2989" w:author="Laura Tesch" w:date="2018-08-09T17:32:00Z">
                  <w:rPr>
                    <w:sz w:val="24"/>
                    <w:szCs w:val="24"/>
                  </w:rPr>
                </w:rPrChange>
              </w:rPr>
              <w:t>0.04</w:t>
            </w:r>
          </w:p>
        </w:tc>
        <w:tc>
          <w:tcPr>
            <w:tcW w:w="1350" w:type="dxa"/>
            <w:shd w:val="clear" w:color="auto" w:fill="auto"/>
            <w:vAlign w:val="bottom"/>
            <w:tcPrChange w:id="2990" w:author="Laura Tesch" w:date="2018-08-09T17:35:00Z">
              <w:tcPr>
                <w:tcW w:w="1350" w:type="dxa"/>
                <w:shd w:val="clear" w:color="auto" w:fill="auto"/>
                <w:vAlign w:val="bottom"/>
              </w:tcPr>
            </w:tcPrChange>
          </w:tcPr>
          <w:p w14:paraId="77D10949" w14:textId="778D800C" w:rsidR="002F6B4E" w:rsidRPr="00837685" w:rsidRDefault="009E27D8">
            <w:pPr>
              <w:pStyle w:val="TableParagraph"/>
              <w:spacing w:line="240" w:lineRule="auto"/>
              <w:jc w:val="left"/>
              <w:rPr>
                <w:sz w:val="20"/>
                <w:szCs w:val="20"/>
                <w:rPrChange w:id="2991" w:author="Laura Tesch" w:date="2018-08-09T17:32:00Z">
                  <w:rPr>
                    <w:sz w:val="24"/>
                    <w:szCs w:val="24"/>
                  </w:rPr>
                </w:rPrChange>
              </w:rPr>
              <w:pPrChange w:id="2992" w:author="Laura Tesch" w:date="2018-08-09T17:36:00Z">
                <w:pPr>
                  <w:pStyle w:val="TableParagraph"/>
                  <w:ind w:left="184" w:right="112"/>
                  <w:jc w:val="left"/>
                  <w:outlineLvl w:val="2"/>
                </w:pPr>
              </w:pPrChange>
            </w:pPr>
            <w:r>
              <w:rPr>
                <w:sz w:val="24"/>
                <w:szCs w:val="24"/>
              </w:rPr>
              <w:t>–</w:t>
            </w:r>
            <w:r w:rsidR="00654572" w:rsidRPr="00837685">
              <w:rPr>
                <w:sz w:val="20"/>
                <w:szCs w:val="20"/>
                <w:rPrChange w:id="2993" w:author="Laura Tesch" w:date="2018-08-09T17:32:00Z">
                  <w:rPr>
                    <w:sz w:val="24"/>
                    <w:szCs w:val="24"/>
                  </w:rPr>
                </w:rPrChange>
              </w:rPr>
              <w:t>0.09</w:t>
            </w:r>
          </w:p>
        </w:tc>
        <w:tc>
          <w:tcPr>
            <w:tcW w:w="1350" w:type="dxa"/>
            <w:shd w:val="clear" w:color="auto" w:fill="auto"/>
            <w:vAlign w:val="bottom"/>
            <w:tcPrChange w:id="2994" w:author="Laura Tesch" w:date="2018-08-09T17:35:00Z">
              <w:tcPr>
                <w:tcW w:w="1350" w:type="dxa"/>
                <w:shd w:val="clear" w:color="auto" w:fill="auto"/>
                <w:vAlign w:val="bottom"/>
              </w:tcPr>
            </w:tcPrChange>
          </w:tcPr>
          <w:p w14:paraId="295E3B58" w14:textId="6A79BAA0" w:rsidR="002F6B4E" w:rsidRPr="00837685" w:rsidRDefault="009E27D8">
            <w:pPr>
              <w:pStyle w:val="TableParagraph"/>
              <w:spacing w:line="240" w:lineRule="auto"/>
              <w:jc w:val="left"/>
              <w:rPr>
                <w:sz w:val="20"/>
                <w:szCs w:val="20"/>
                <w:rPrChange w:id="2995" w:author="Laura Tesch" w:date="2018-08-09T17:32:00Z">
                  <w:rPr>
                    <w:sz w:val="24"/>
                    <w:szCs w:val="24"/>
                  </w:rPr>
                </w:rPrChange>
              </w:rPr>
              <w:pPrChange w:id="2996" w:author="Laura Tesch" w:date="2018-08-09T17:36:00Z">
                <w:pPr>
                  <w:pStyle w:val="TableParagraph"/>
                  <w:ind w:left="184" w:right="113"/>
                  <w:jc w:val="left"/>
                  <w:outlineLvl w:val="2"/>
                </w:pPr>
              </w:pPrChange>
            </w:pPr>
            <w:r>
              <w:rPr>
                <w:sz w:val="24"/>
                <w:szCs w:val="24"/>
              </w:rPr>
              <w:t>–</w:t>
            </w:r>
            <w:r w:rsidR="00654572" w:rsidRPr="00837685">
              <w:rPr>
                <w:sz w:val="20"/>
                <w:szCs w:val="20"/>
                <w:rPrChange w:id="2997" w:author="Laura Tesch" w:date="2018-08-09T17:32:00Z">
                  <w:rPr>
                    <w:sz w:val="24"/>
                    <w:szCs w:val="24"/>
                  </w:rPr>
                </w:rPrChange>
              </w:rPr>
              <w:t>0.15</w:t>
            </w:r>
          </w:p>
        </w:tc>
        <w:tc>
          <w:tcPr>
            <w:tcW w:w="1080" w:type="dxa"/>
            <w:shd w:val="clear" w:color="auto" w:fill="auto"/>
            <w:vAlign w:val="bottom"/>
            <w:tcPrChange w:id="2998" w:author="Laura Tesch" w:date="2018-08-09T17:35:00Z">
              <w:tcPr>
                <w:tcW w:w="1350" w:type="dxa"/>
                <w:gridSpan w:val="2"/>
                <w:shd w:val="clear" w:color="auto" w:fill="auto"/>
                <w:vAlign w:val="bottom"/>
              </w:tcPr>
            </w:tcPrChange>
          </w:tcPr>
          <w:p w14:paraId="1F176255" w14:textId="6F09358F" w:rsidR="002F6B4E" w:rsidRPr="00837685" w:rsidRDefault="009874C9">
            <w:pPr>
              <w:pStyle w:val="TableParagraph"/>
              <w:spacing w:line="240" w:lineRule="auto"/>
              <w:jc w:val="left"/>
              <w:rPr>
                <w:sz w:val="20"/>
                <w:szCs w:val="20"/>
                <w:rPrChange w:id="2999" w:author="Laura Tesch" w:date="2018-08-09T17:32:00Z">
                  <w:rPr>
                    <w:sz w:val="24"/>
                    <w:szCs w:val="24"/>
                  </w:rPr>
                </w:rPrChange>
              </w:rPr>
              <w:pPrChange w:id="3000"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001" w:author="Laura Tesch" w:date="2018-08-09T17:32:00Z">
                  <w:rPr>
                    <w:sz w:val="24"/>
                    <w:szCs w:val="24"/>
                  </w:rPr>
                </w:rPrChange>
              </w:rPr>
              <w:t>0.09</w:t>
            </w:r>
          </w:p>
        </w:tc>
        <w:tc>
          <w:tcPr>
            <w:tcW w:w="810" w:type="dxa"/>
            <w:shd w:val="clear" w:color="auto" w:fill="auto"/>
            <w:vAlign w:val="bottom"/>
            <w:tcPrChange w:id="3002" w:author="Laura Tesch" w:date="2018-08-09T17:35:00Z">
              <w:tcPr>
                <w:tcW w:w="720" w:type="dxa"/>
                <w:shd w:val="clear" w:color="auto" w:fill="auto"/>
                <w:vAlign w:val="bottom"/>
              </w:tcPr>
            </w:tcPrChange>
          </w:tcPr>
          <w:p w14:paraId="5F2415AB" w14:textId="1EA8083F" w:rsidR="002F6B4E" w:rsidRPr="00701389" w:rsidRDefault="009874C9">
            <w:pPr>
              <w:pStyle w:val="TableParagraph"/>
              <w:spacing w:line="240" w:lineRule="auto"/>
              <w:jc w:val="left"/>
              <w:rPr>
                <w:sz w:val="20"/>
                <w:szCs w:val="20"/>
                <w:rPrChange w:id="3003" w:author="Laura Tesch" w:date="2018-08-09T17:34:00Z">
                  <w:rPr>
                    <w:b/>
                    <w:sz w:val="24"/>
                    <w:szCs w:val="24"/>
                  </w:rPr>
                </w:rPrChange>
              </w:rPr>
              <w:pPrChange w:id="3004"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005" w:author="Laura Tesch" w:date="2018-08-09T17:34:00Z">
                  <w:rPr>
                    <w:b/>
                    <w:sz w:val="24"/>
                    <w:szCs w:val="24"/>
                  </w:rPr>
                </w:rPrChange>
              </w:rPr>
              <w:t>0.83</w:t>
            </w:r>
          </w:p>
        </w:tc>
      </w:tr>
      <w:tr w:rsidR="005E465F" w:rsidRPr="00837685" w14:paraId="5501B99F" w14:textId="77777777" w:rsidTr="005E465F">
        <w:tblPrEx>
          <w:tblPrExChange w:id="3006" w:author="Laura Tesch" w:date="2018-08-09T17:35:00Z">
            <w:tblPrEx>
              <w:tblInd w:w="0" w:type="dxa"/>
            </w:tblPrEx>
          </w:tblPrExChange>
        </w:tblPrEx>
        <w:trPr>
          <w:trHeight w:val="239"/>
          <w:trPrChange w:id="3007" w:author="Laura Tesch" w:date="2018-08-09T17:35:00Z">
            <w:trPr>
              <w:gridAfter w:val="0"/>
              <w:trHeight w:val="239"/>
            </w:trPr>
          </w:trPrChange>
        </w:trPr>
        <w:tc>
          <w:tcPr>
            <w:tcW w:w="1086" w:type="dxa"/>
            <w:shd w:val="clear" w:color="auto" w:fill="auto"/>
            <w:vAlign w:val="bottom"/>
            <w:tcPrChange w:id="3008" w:author="Laura Tesch" w:date="2018-08-09T17:35:00Z">
              <w:tcPr>
                <w:tcW w:w="1086" w:type="dxa"/>
                <w:gridSpan w:val="2"/>
                <w:shd w:val="clear" w:color="auto" w:fill="auto"/>
                <w:vAlign w:val="bottom"/>
              </w:tcPr>
            </w:tcPrChange>
          </w:tcPr>
          <w:p w14:paraId="313352D0" w14:textId="77777777" w:rsidR="002F6B4E" w:rsidRPr="00837685" w:rsidRDefault="002F6B4E" w:rsidP="00543EA4">
            <w:pPr>
              <w:pStyle w:val="TableParagraph"/>
              <w:spacing w:line="240" w:lineRule="auto"/>
              <w:jc w:val="left"/>
              <w:rPr>
                <w:sz w:val="20"/>
                <w:szCs w:val="20"/>
                <w:rPrChange w:id="3009" w:author="Laura Tesch" w:date="2018-08-09T17:32:00Z">
                  <w:rPr>
                    <w:sz w:val="24"/>
                    <w:szCs w:val="24"/>
                  </w:rPr>
                </w:rPrChange>
              </w:rPr>
            </w:pPr>
          </w:p>
        </w:tc>
        <w:tc>
          <w:tcPr>
            <w:tcW w:w="631" w:type="dxa"/>
            <w:shd w:val="clear" w:color="auto" w:fill="auto"/>
            <w:vAlign w:val="bottom"/>
            <w:tcPrChange w:id="3010" w:author="Laura Tesch" w:date="2018-08-09T17:35:00Z">
              <w:tcPr>
                <w:tcW w:w="631" w:type="dxa"/>
                <w:shd w:val="clear" w:color="auto" w:fill="auto"/>
                <w:vAlign w:val="bottom"/>
              </w:tcPr>
            </w:tcPrChange>
          </w:tcPr>
          <w:p w14:paraId="18FCD5FF" w14:textId="77777777" w:rsidR="002F6B4E" w:rsidRPr="00837685" w:rsidRDefault="00654572" w:rsidP="00543EA4">
            <w:pPr>
              <w:pStyle w:val="TableParagraph"/>
              <w:ind w:left="120"/>
              <w:jc w:val="left"/>
              <w:rPr>
                <w:sz w:val="20"/>
                <w:szCs w:val="20"/>
                <w:rPrChange w:id="3011" w:author="Laura Tesch" w:date="2018-08-09T17:32:00Z">
                  <w:rPr>
                    <w:sz w:val="24"/>
                    <w:szCs w:val="24"/>
                  </w:rPr>
                </w:rPrChange>
              </w:rPr>
            </w:pPr>
            <w:r w:rsidRPr="00837685">
              <w:rPr>
                <w:sz w:val="20"/>
                <w:szCs w:val="20"/>
                <w:rPrChange w:id="3012" w:author="Laura Tesch" w:date="2018-08-09T17:32:00Z">
                  <w:rPr>
                    <w:sz w:val="24"/>
                    <w:szCs w:val="24"/>
                  </w:rPr>
                </w:rPrChange>
              </w:rPr>
              <w:t>FSU</w:t>
            </w:r>
          </w:p>
        </w:tc>
        <w:tc>
          <w:tcPr>
            <w:tcW w:w="2063" w:type="dxa"/>
            <w:shd w:val="clear" w:color="auto" w:fill="auto"/>
            <w:vAlign w:val="bottom"/>
            <w:tcPrChange w:id="3013" w:author="Laura Tesch" w:date="2018-08-09T17:35:00Z">
              <w:tcPr>
                <w:tcW w:w="2063" w:type="dxa"/>
                <w:gridSpan w:val="2"/>
                <w:shd w:val="clear" w:color="auto" w:fill="auto"/>
                <w:vAlign w:val="bottom"/>
              </w:tcPr>
            </w:tcPrChange>
          </w:tcPr>
          <w:p w14:paraId="36AA68B6" w14:textId="77777777" w:rsidR="002F6B4E" w:rsidRPr="00837685" w:rsidRDefault="00654572" w:rsidP="00543EA4">
            <w:pPr>
              <w:pStyle w:val="TableParagraph"/>
              <w:ind w:left="120"/>
              <w:jc w:val="left"/>
              <w:rPr>
                <w:sz w:val="20"/>
                <w:szCs w:val="20"/>
                <w:rPrChange w:id="3014" w:author="Laura Tesch" w:date="2018-08-09T17:32:00Z">
                  <w:rPr>
                    <w:sz w:val="24"/>
                    <w:szCs w:val="24"/>
                  </w:rPr>
                </w:rPrChange>
              </w:rPr>
            </w:pPr>
            <w:r w:rsidRPr="00837685">
              <w:rPr>
                <w:sz w:val="20"/>
                <w:szCs w:val="20"/>
                <w:rPrChange w:id="3015" w:author="Laura Tesch" w:date="2018-08-09T17:32:00Z">
                  <w:rPr>
                    <w:sz w:val="24"/>
                    <w:szCs w:val="24"/>
                  </w:rPr>
                </w:rPrChange>
              </w:rPr>
              <w:t>Belarus</w:t>
            </w:r>
          </w:p>
        </w:tc>
        <w:tc>
          <w:tcPr>
            <w:tcW w:w="1080" w:type="dxa"/>
            <w:shd w:val="clear" w:color="auto" w:fill="auto"/>
            <w:vAlign w:val="bottom"/>
            <w:tcPrChange w:id="3016" w:author="Laura Tesch" w:date="2018-08-09T17:35:00Z">
              <w:tcPr>
                <w:tcW w:w="1080" w:type="dxa"/>
                <w:shd w:val="clear" w:color="auto" w:fill="auto"/>
                <w:vAlign w:val="bottom"/>
              </w:tcPr>
            </w:tcPrChange>
          </w:tcPr>
          <w:p w14:paraId="427FD620" w14:textId="77777777" w:rsidR="002F6B4E" w:rsidRPr="00837685" w:rsidRDefault="00654572">
            <w:pPr>
              <w:pStyle w:val="TableParagraph"/>
              <w:spacing w:line="240" w:lineRule="auto"/>
              <w:jc w:val="left"/>
              <w:rPr>
                <w:sz w:val="20"/>
                <w:szCs w:val="20"/>
                <w:rPrChange w:id="3017" w:author="Laura Tesch" w:date="2018-08-09T17:32:00Z">
                  <w:rPr>
                    <w:sz w:val="24"/>
                    <w:szCs w:val="24"/>
                  </w:rPr>
                </w:rPrChange>
              </w:rPr>
              <w:pPrChange w:id="3018" w:author="Laura Tesch" w:date="2018-08-09T17:36:00Z">
                <w:pPr>
                  <w:pStyle w:val="TableParagraph"/>
                  <w:ind w:left="184" w:right="115"/>
                  <w:jc w:val="left"/>
                  <w:outlineLvl w:val="2"/>
                </w:pPr>
              </w:pPrChange>
            </w:pPr>
            <w:r w:rsidRPr="00837685">
              <w:rPr>
                <w:sz w:val="20"/>
                <w:szCs w:val="20"/>
                <w:rPrChange w:id="3019" w:author="Laura Tesch" w:date="2018-08-09T17:32:00Z">
                  <w:rPr>
                    <w:sz w:val="24"/>
                    <w:szCs w:val="24"/>
                  </w:rPr>
                </w:rPrChange>
              </w:rPr>
              <w:t>0.03</w:t>
            </w:r>
          </w:p>
        </w:tc>
        <w:tc>
          <w:tcPr>
            <w:tcW w:w="1440" w:type="dxa"/>
            <w:shd w:val="clear" w:color="auto" w:fill="auto"/>
            <w:vAlign w:val="bottom"/>
            <w:tcPrChange w:id="3020" w:author="Laura Tesch" w:date="2018-08-09T17:35:00Z">
              <w:tcPr>
                <w:tcW w:w="1440" w:type="dxa"/>
                <w:shd w:val="clear" w:color="auto" w:fill="auto"/>
                <w:vAlign w:val="bottom"/>
              </w:tcPr>
            </w:tcPrChange>
          </w:tcPr>
          <w:p w14:paraId="3D465275" w14:textId="45F28EFD" w:rsidR="002F6B4E" w:rsidRPr="00837685" w:rsidRDefault="009E27D8">
            <w:pPr>
              <w:pStyle w:val="TableParagraph"/>
              <w:spacing w:line="240" w:lineRule="auto"/>
              <w:jc w:val="left"/>
              <w:rPr>
                <w:sz w:val="20"/>
                <w:szCs w:val="20"/>
                <w:rPrChange w:id="3021" w:author="Laura Tesch" w:date="2018-08-09T17:32:00Z">
                  <w:rPr>
                    <w:sz w:val="24"/>
                    <w:szCs w:val="24"/>
                  </w:rPr>
                </w:rPrChange>
              </w:rPr>
              <w:pPrChange w:id="3022" w:author="Laura Tesch" w:date="2018-08-09T17:36:00Z">
                <w:pPr>
                  <w:pStyle w:val="TableParagraph"/>
                  <w:ind w:left="184" w:right="114"/>
                  <w:jc w:val="left"/>
                  <w:outlineLvl w:val="2"/>
                </w:pPr>
              </w:pPrChange>
            </w:pPr>
            <w:r>
              <w:rPr>
                <w:sz w:val="24"/>
                <w:szCs w:val="24"/>
              </w:rPr>
              <w:t>–</w:t>
            </w:r>
            <w:r w:rsidR="00654572" w:rsidRPr="00837685">
              <w:rPr>
                <w:sz w:val="20"/>
                <w:szCs w:val="20"/>
                <w:rPrChange w:id="3023" w:author="Laura Tesch" w:date="2018-08-09T17:32:00Z">
                  <w:rPr>
                    <w:sz w:val="24"/>
                    <w:szCs w:val="24"/>
                  </w:rPr>
                </w:rPrChange>
              </w:rPr>
              <w:t>0.13</w:t>
            </w:r>
          </w:p>
        </w:tc>
        <w:tc>
          <w:tcPr>
            <w:tcW w:w="900" w:type="dxa"/>
            <w:shd w:val="clear" w:color="auto" w:fill="auto"/>
            <w:vAlign w:val="bottom"/>
            <w:tcPrChange w:id="3024" w:author="Laura Tesch" w:date="2018-08-09T17:35:00Z">
              <w:tcPr>
                <w:tcW w:w="900" w:type="dxa"/>
                <w:shd w:val="clear" w:color="auto" w:fill="auto"/>
                <w:vAlign w:val="bottom"/>
              </w:tcPr>
            </w:tcPrChange>
          </w:tcPr>
          <w:p w14:paraId="4DD61B42" w14:textId="77777777" w:rsidR="002F6B4E" w:rsidRPr="00837685" w:rsidRDefault="00654572">
            <w:pPr>
              <w:pStyle w:val="TableParagraph"/>
              <w:spacing w:line="240" w:lineRule="auto"/>
              <w:jc w:val="left"/>
              <w:rPr>
                <w:sz w:val="20"/>
                <w:szCs w:val="20"/>
                <w:rPrChange w:id="3025" w:author="Laura Tesch" w:date="2018-08-09T17:32:00Z">
                  <w:rPr>
                    <w:sz w:val="24"/>
                    <w:szCs w:val="24"/>
                  </w:rPr>
                </w:rPrChange>
              </w:rPr>
              <w:pPrChange w:id="3026" w:author="Laura Tesch" w:date="2018-08-09T17:36:00Z">
                <w:pPr>
                  <w:pStyle w:val="TableParagraph"/>
                  <w:ind w:left="184" w:right="113"/>
                  <w:jc w:val="left"/>
                  <w:outlineLvl w:val="2"/>
                </w:pPr>
              </w:pPrChange>
            </w:pPr>
            <w:r w:rsidRPr="00837685">
              <w:rPr>
                <w:sz w:val="20"/>
                <w:szCs w:val="20"/>
                <w:rPrChange w:id="3027" w:author="Laura Tesch" w:date="2018-08-09T17:32:00Z">
                  <w:rPr>
                    <w:sz w:val="24"/>
                    <w:szCs w:val="24"/>
                  </w:rPr>
                </w:rPrChange>
              </w:rPr>
              <w:t>0.01</w:t>
            </w:r>
          </w:p>
        </w:tc>
        <w:tc>
          <w:tcPr>
            <w:tcW w:w="1080" w:type="dxa"/>
            <w:shd w:val="clear" w:color="auto" w:fill="auto"/>
            <w:vAlign w:val="bottom"/>
            <w:tcPrChange w:id="3028" w:author="Laura Tesch" w:date="2018-08-09T17:35:00Z">
              <w:tcPr>
                <w:tcW w:w="1080" w:type="dxa"/>
                <w:shd w:val="clear" w:color="auto" w:fill="auto"/>
                <w:vAlign w:val="bottom"/>
              </w:tcPr>
            </w:tcPrChange>
          </w:tcPr>
          <w:p w14:paraId="29E09B21" w14:textId="4C86F7CD" w:rsidR="002F6B4E" w:rsidRPr="00837685" w:rsidRDefault="009E27D8">
            <w:pPr>
              <w:pStyle w:val="TableParagraph"/>
              <w:spacing w:line="240" w:lineRule="auto"/>
              <w:jc w:val="left"/>
              <w:rPr>
                <w:sz w:val="20"/>
                <w:szCs w:val="20"/>
                <w:rPrChange w:id="3029" w:author="Laura Tesch" w:date="2018-08-09T17:32:00Z">
                  <w:rPr>
                    <w:sz w:val="24"/>
                    <w:szCs w:val="24"/>
                  </w:rPr>
                </w:rPrChange>
              </w:rPr>
              <w:pPrChange w:id="3030" w:author="Laura Tesch" w:date="2018-08-09T17:36:00Z">
                <w:pPr>
                  <w:pStyle w:val="TableParagraph"/>
                  <w:ind w:left="184" w:right="112"/>
                  <w:jc w:val="left"/>
                  <w:outlineLvl w:val="2"/>
                </w:pPr>
              </w:pPrChange>
            </w:pPr>
            <w:r>
              <w:rPr>
                <w:sz w:val="24"/>
                <w:szCs w:val="24"/>
              </w:rPr>
              <w:t>–</w:t>
            </w:r>
            <w:r w:rsidR="00654572" w:rsidRPr="00837685">
              <w:rPr>
                <w:sz w:val="20"/>
                <w:szCs w:val="20"/>
                <w:rPrChange w:id="3031" w:author="Laura Tesch" w:date="2018-08-09T17:32:00Z">
                  <w:rPr>
                    <w:sz w:val="24"/>
                    <w:szCs w:val="24"/>
                  </w:rPr>
                </w:rPrChange>
              </w:rPr>
              <w:t>0.03</w:t>
            </w:r>
          </w:p>
        </w:tc>
        <w:tc>
          <w:tcPr>
            <w:tcW w:w="1350" w:type="dxa"/>
            <w:shd w:val="clear" w:color="auto" w:fill="auto"/>
            <w:vAlign w:val="bottom"/>
            <w:tcPrChange w:id="3032" w:author="Laura Tesch" w:date="2018-08-09T17:35:00Z">
              <w:tcPr>
                <w:tcW w:w="1350" w:type="dxa"/>
                <w:shd w:val="clear" w:color="auto" w:fill="auto"/>
                <w:vAlign w:val="bottom"/>
              </w:tcPr>
            </w:tcPrChange>
          </w:tcPr>
          <w:p w14:paraId="28AC06E6" w14:textId="77777777" w:rsidR="002F6B4E" w:rsidRPr="00837685" w:rsidRDefault="00654572">
            <w:pPr>
              <w:pStyle w:val="TableParagraph"/>
              <w:spacing w:line="240" w:lineRule="auto"/>
              <w:jc w:val="left"/>
              <w:rPr>
                <w:sz w:val="20"/>
                <w:szCs w:val="20"/>
                <w:rPrChange w:id="3033" w:author="Laura Tesch" w:date="2018-08-09T17:32:00Z">
                  <w:rPr>
                    <w:sz w:val="24"/>
                    <w:szCs w:val="24"/>
                  </w:rPr>
                </w:rPrChange>
              </w:rPr>
              <w:pPrChange w:id="3034" w:author="Laura Tesch" w:date="2018-08-09T17:36:00Z">
                <w:pPr>
                  <w:pStyle w:val="TableParagraph"/>
                  <w:ind w:left="184" w:right="112"/>
                  <w:jc w:val="left"/>
                  <w:outlineLvl w:val="2"/>
                </w:pPr>
              </w:pPrChange>
            </w:pPr>
            <w:r w:rsidRPr="00837685">
              <w:rPr>
                <w:sz w:val="20"/>
                <w:szCs w:val="20"/>
                <w:rPrChange w:id="3035" w:author="Laura Tesch" w:date="2018-08-09T17:32:00Z">
                  <w:rPr>
                    <w:sz w:val="24"/>
                    <w:szCs w:val="24"/>
                  </w:rPr>
                </w:rPrChange>
              </w:rPr>
              <w:t>0.01</w:t>
            </w:r>
          </w:p>
        </w:tc>
        <w:tc>
          <w:tcPr>
            <w:tcW w:w="1350" w:type="dxa"/>
            <w:shd w:val="clear" w:color="auto" w:fill="auto"/>
            <w:vAlign w:val="bottom"/>
            <w:tcPrChange w:id="3036" w:author="Laura Tesch" w:date="2018-08-09T17:35:00Z">
              <w:tcPr>
                <w:tcW w:w="1350" w:type="dxa"/>
                <w:shd w:val="clear" w:color="auto" w:fill="auto"/>
                <w:vAlign w:val="bottom"/>
              </w:tcPr>
            </w:tcPrChange>
          </w:tcPr>
          <w:p w14:paraId="6A916B16" w14:textId="30757C1D" w:rsidR="002F6B4E" w:rsidRPr="00837685" w:rsidRDefault="009E27D8">
            <w:pPr>
              <w:pStyle w:val="TableParagraph"/>
              <w:spacing w:line="240" w:lineRule="auto"/>
              <w:jc w:val="left"/>
              <w:rPr>
                <w:sz w:val="20"/>
                <w:szCs w:val="20"/>
                <w:rPrChange w:id="3037" w:author="Laura Tesch" w:date="2018-08-09T17:32:00Z">
                  <w:rPr>
                    <w:sz w:val="24"/>
                    <w:szCs w:val="24"/>
                  </w:rPr>
                </w:rPrChange>
              </w:rPr>
              <w:pPrChange w:id="3038" w:author="Laura Tesch" w:date="2018-08-09T17:36:00Z">
                <w:pPr>
                  <w:pStyle w:val="TableParagraph"/>
                  <w:ind w:left="184" w:right="113"/>
                  <w:jc w:val="left"/>
                  <w:outlineLvl w:val="2"/>
                </w:pPr>
              </w:pPrChange>
            </w:pPr>
            <w:r>
              <w:rPr>
                <w:sz w:val="24"/>
                <w:szCs w:val="24"/>
              </w:rPr>
              <w:t>–</w:t>
            </w:r>
            <w:r w:rsidR="00654572" w:rsidRPr="00837685">
              <w:rPr>
                <w:sz w:val="20"/>
                <w:szCs w:val="20"/>
                <w:rPrChange w:id="3039" w:author="Laura Tesch" w:date="2018-08-09T17:32:00Z">
                  <w:rPr>
                    <w:sz w:val="24"/>
                    <w:szCs w:val="24"/>
                  </w:rPr>
                </w:rPrChange>
              </w:rPr>
              <w:t>0.10</w:t>
            </w:r>
          </w:p>
        </w:tc>
        <w:tc>
          <w:tcPr>
            <w:tcW w:w="1080" w:type="dxa"/>
            <w:shd w:val="clear" w:color="auto" w:fill="auto"/>
            <w:vAlign w:val="bottom"/>
            <w:tcPrChange w:id="3040" w:author="Laura Tesch" w:date="2018-08-09T17:35:00Z">
              <w:tcPr>
                <w:tcW w:w="1080" w:type="dxa"/>
                <w:shd w:val="clear" w:color="auto" w:fill="auto"/>
                <w:vAlign w:val="bottom"/>
              </w:tcPr>
            </w:tcPrChange>
          </w:tcPr>
          <w:p w14:paraId="67C61A69" w14:textId="77777777" w:rsidR="002F6B4E" w:rsidRPr="00837685" w:rsidRDefault="00654572">
            <w:pPr>
              <w:pStyle w:val="TableParagraph"/>
              <w:spacing w:line="240" w:lineRule="auto"/>
              <w:jc w:val="left"/>
              <w:rPr>
                <w:sz w:val="20"/>
                <w:szCs w:val="20"/>
                <w:rPrChange w:id="3041" w:author="Laura Tesch" w:date="2018-08-09T17:32:00Z">
                  <w:rPr>
                    <w:sz w:val="24"/>
                    <w:szCs w:val="24"/>
                  </w:rPr>
                </w:rPrChange>
              </w:rPr>
              <w:pPrChange w:id="3042" w:author="Laura Tesch" w:date="2018-08-09T17:36:00Z">
                <w:pPr>
                  <w:pStyle w:val="TableParagraph"/>
                  <w:ind w:left="184" w:right="113"/>
                  <w:jc w:val="left"/>
                  <w:outlineLvl w:val="2"/>
                </w:pPr>
              </w:pPrChange>
            </w:pPr>
            <w:r w:rsidRPr="00837685">
              <w:rPr>
                <w:sz w:val="20"/>
                <w:szCs w:val="20"/>
                <w:rPrChange w:id="3043" w:author="Laura Tesch" w:date="2018-08-09T17:32:00Z">
                  <w:rPr>
                    <w:sz w:val="24"/>
                    <w:szCs w:val="24"/>
                  </w:rPr>
                </w:rPrChange>
              </w:rPr>
              <w:t>0.01</w:t>
            </w:r>
          </w:p>
        </w:tc>
        <w:tc>
          <w:tcPr>
            <w:tcW w:w="810" w:type="dxa"/>
            <w:shd w:val="clear" w:color="auto" w:fill="auto"/>
            <w:vAlign w:val="bottom"/>
            <w:tcPrChange w:id="3044" w:author="Laura Tesch" w:date="2018-08-09T17:35:00Z">
              <w:tcPr>
                <w:tcW w:w="990" w:type="dxa"/>
                <w:gridSpan w:val="2"/>
                <w:shd w:val="clear" w:color="auto" w:fill="auto"/>
                <w:vAlign w:val="bottom"/>
              </w:tcPr>
            </w:tcPrChange>
          </w:tcPr>
          <w:p w14:paraId="35F00BCE" w14:textId="55C9A122" w:rsidR="002F6B4E" w:rsidRPr="00701389" w:rsidRDefault="009874C9">
            <w:pPr>
              <w:pStyle w:val="TableParagraph"/>
              <w:spacing w:line="240" w:lineRule="auto"/>
              <w:jc w:val="left"/>
              <w:rPr>
                <w:sz w:val="20"/>
                <w:szCs w:val="20"/>
                <w:rPrChange w:id="3045" w:author="Laura Tesch" w:date="2018-08-09T17:34:00Z">
                  <w:rPr>
                    <w:b/>
                    <w:sz w:val="24"/>
                    <w:szCs w:val="24"/>
                  </w:rPr>
                </w:rPrChange>
              </w:rPr>
              <w:pPrChange w:id="3046"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047" w:author="Laura Tesch" w:date="2018-08-09T17:34:00Z">
                  <w:rPr>
                    <w:b/>
                    <w:sz w:val="24"/>
                    <w:szCs w:val="24"/>
                  </w:rPr>
                </w:rPrChange>
              </w:rPr>
              <w:t>0.20</w:t>
            </w:r>
          </w:p>
        </w:tc>
      </w:tr>
      <w:tr w:rsidR="005E465F" w:rsidRPr="00837685" w14:paraId="40BE97EB" w14:textId="77777777" w:rsidTr="005E465F">
        <w:tblPrEx>
          <w:tblPrExChange w:id="3048" w:author="Laura Tesch" w:date="2018-08-09T17:35:00Z">
            <w:tblPrEx>
              <w:tblInd w:w="0" w:type="dxa"/>
            </w:tblPrEx>
          </w:tblPrExChange>
        </w:tblPrEx>
        <w:trPr>
          <w:trHeight w:val="239"/>
          <w:trPrChange w:id="3049" w:author="Laura Tesch" w:date="2018-08-09T17:35:00Z">
            <w:trPr>
              <w:gridAfter w:val="0"/>
              <w:trHeight w:val="239"/>
            </w:trPr>
          </w:trPrChange>
        </w:trPr>
        <w:tc>
          <w:tcPr>
            <w:tcW w:w="1086" w:type="dxa"/>
            <w:shd w:val="clear" w:color="auto" w:fill="auto"/>
            <w:vAlign w:val="bottom"/>
            <w:tcPrChange w:id="3050" w:author="Laura Tesch" w:date="2018-08-09T17:35:00Z">
              <w:tcPr>
                <w:tcW w:w="1086" w:type="dxa"/>
                <w:gridSpan w:val="2"/>
                <w:shd w:val="clear" w:color="auto" w:fill="auto"/>
                <w:vAlign w:val="bottom"/>
              </w:tcPr>
            </w:tcPrChange>
          </w:tcPr>
          <w:p w14:paraId="3E3AF628" w14:textId="77777777" w:rsidR="002F6B4E" w:rsidRPr="00837685" w:rsidRDefault="002F6B4E" w:rsidP="00543EA4">
            <w:pPr>
              <w:pStyle w:val="TableParagraph"/>
              <w:spacing w:line="240" w:lineRule="auto"/>
              <w:jc w:val="left"/>
              <w:rPr>
                <w:sz w:val="20"/>
                <w:szCs w:val="20"/>
                <w:rPrChange w:id="3051" w:author="Laura Tesch" w:date="2018-08-09T17:32:00Z">
                  <w:rPr>
                    <w:sz w:val="24"/>
                    <w:szCs w:val="24"/>
                  </w:rPr>
                </w:rPrChange>
              </w:rPr>
            </w:pPr>
          </w:p>
        </w:tc>
        <w:tc>
          <w:tcPr>
            <w:tcW w:w="631" w:type="dxa"/>
            <w:shd w:val="clear" w:color="auto" w:fill="auto"/>
            <w:vAlign w:val="bottom"/>
            <w:tcPrChange w:id="3052" w:author="Laura Tesch" w:date="2018-08-09T17:35:00Z">
              <w:tcPr>
                <w:tcW w:w="631" w:type="dxa"/>
                <w:shd w:val="clear" w:color="auto" w:fill="auto"/>
                <w:vAlign w:val="bottom"/>
              </w:tcPr>
            </w:tcPrChange>
          </w:tcPr>
          <w:p w14:paraId="77023DDC" w14:textId="77777777" w:rsidR="002F6B4E" w:rsidRPr="00837685" w:rsidRDefault="002F6B4E" w:rsidP="00543EA4">
            <w:pPr>
              <w:pStyle w:val="TableParagraph"/>
              <w:spacing w:line="240" w:lineRule="auto"/>
              <w:jc w:val="left"/>
              <w:rPr>
                <w:sz w:val="20"/>
                <w:szCs w:val="20"/>
                <w:rPrChange w:id="3053" w:author="Laura Tesch" w:date="2018-08-09T17:32:00Z">
                  <w:rPr>
                    <w:sz w:val="24"/>
                    <w:szCs w:val="24"/>
                  </w:rPr>
                </w:rPrChange>
              </w:rPr>
            </w:pPr>
          </w:p>
        </w:tc>
        <w:tc>
          <w:tcPr>
            <w:tcW w:w="2063" w:type="dxa"/>
            <w:shd w:val="clear" w:color="auto" w:fill="auto"/>
            <w:vAlign w:val="bottom"/>
            <w:tcPrChange w:id="3054" w:author="Laura Tesch" w:date="2018-08-09T17:35:00Z">
              <w:tcPr>
                <w:tcW w:w="2063" w:type="dxa"/>
                <w:gridSpan w:val="2"/>
                <w:shd w:val="clear" w:color="auto" w:fill="auto"/>
                <w:vAlign w:val="bottom"/>
              </w:tcPr>
            </w:tcPrChange>
          </w:tcPr>
          <w:p w14:paraId="2C0C1F41" w14:textId="77777777" w:rsidR="002F6B4E" w:rsidRPr="00837685" w:rsidRDefault="00654572" w:rsidP="00543EA4">
            <w:pPr>
              <w:pStyle w:val="TableParagraph"/>
              <w:ind w:left="120"/>
              <w:jc w:val="left"/>
              <w:rPr>
                <w:sz w:val="20"/>
                <w:szCs w:val="20"/>
                <w:rPrChange w:id="3055" w:author="Laura Tesch" w:date="2018-08-09T17:32:00Z">
                  <w:rPr>
                    <w:sz w:val="24"/>
                    <w:szCs w:val="24"/>
                  </w:rPr>
                </w:rPrChange>
              </w:rPr>
            </w:pPr>
            <w:r w:rsidRPr="00837685">
              <w:rPr>
                <w:sz w:val="20"/>
                <w:szCs w:val="20"/>
                <w:rPrChange w:id="3056" w:author="Laura Tesch" w:date="2018-08-09T17:32:00Z">
                  <w:rPr>
                    <w:sz w:val="24"/>
                    <w:szCs w:val="24"/>
                  </w:rPr>
                </w:rPrChange>
              </w:rPr>
              <w:t>Russia</w:t>
            </w:r>
          </w:p>
        </w:tc>
        <w:tc>
          <w:tcPr>
            <w:tcW w:w="1080" w:type="dxa"/>
            <w:shd w:val="clear" w:color="auto" w:fill="auto"/>
            <w:vAlign w:val="bottom"/>
            <w:tcPrChange w:id="3057" w:author="Laura Tesch" w:date="2018-08-09T17:35:00Z">
              <w:tcPr>
                <w:tcW w:w="1080" w:type="dxa"/>
                <w:shd w:val="clear" w:color="auto" w:fill="auto"/>
                <w:vAlign w:val="bottom"/>
              </w:tcPr>
            </w:tcPrChange>
          </w:tcPr>
          <w:p w14:paraId="6817BDAD" w14:textId="205CEEDE" w:rsidR="002F6B4E" w:rsidRPr="00837685" w:rsidRDefault="009E27D8">
            <w:pPr>
              <w:pStyle w:val="TableParagraph"/>
              <w:spacing w:line="240" w:lineRule="auto"/>
              <w:jc w:val="left"/>
              <w:rPr>
                <w:sz w:val="20"/>
                <w:szCs w:val="20"/>
                <w:rPrChange w:id="3058" w:author="Laura Tesch" w:date="2018-08-09T17:32:00Z">
                  <w:rPr>
                    <w:sz w:val="24"/>
                    <w:szCs w:val="24"/>
                  </w:rPr>
                </w:rPrChange>
              </w:rPr>
              <w:pPrChange w:id="3059" w:author="Laura Tesch" w:date="2018-08-09T17:36:00Z">
                <w:pPr>
                  <w:pStyle w:val="TableParagraph"/>
                  <w:ind w:left="184" w:right="115"/>
                  <w:jc w:val="left"/>
                  <w:outlineLvl w:val="2"/>
                </w:pPr>
              </w:pPrChange>
            </w:pPr>
            <w:r>
              <w:rPr>
                <w:sz w:val="24"/>
                <w:szCs w:val="24"/>
              </w:rPr>
              <w:t>–</w:t>
            </w:r>
            <w:r w:rsidR="00654572" w:rsidRPr="00837685">
              <w:rPr>
                <w:sz w:val="20"/>
                <w:szCs w:val="20"/>
                <w:rPrChange w:id="3060" w:author="Laura Tesch" w:date="2018-08-09T17:32:00Z">
                  <w:rPr>
                    <w:sz w:val="24"/>
                    <w:szCs w:val="24"/>
                  </w:rPr>
                </w:rPrChange>
              </w:rPr>
              <w:t>0.07</w:t>
            </w:r>
          </w:p>
        </w:tc>
        <w:tc>
          <w:tcPr>
            <w:tcW w:w="1440" w:type="dxa"/>
            <w:shd w:val="clear" w:color="auto" w:fill="auto"/>
            <w:vAlign w:val="bottom"/>
            <w:tcPrChange w:id="3061" w:author="Laura Tesch" w:date="2018-08-09T17:35:00Z">
              <w:tcPr>
                <w:tcW w:w="1440" w:type="dxa"/>
                <w:shd w:val="clear" w:color="auto" w:fill="auto"/>
                <w:vAlign w:val="bottom"/>
              </w:tcPr>
            </w:tcPrChange>
          </w:tcPr>
          <w:p w14:paraId="71D49779" w14:textId="77777777" w:rsidR="002F6B4E" w:rsidRPr="00837685" w:rsidRDefault="00654572">
            <w:pPr>
              <w:pStyle w:val="TableParagraph"/>
              <w:spacing w:line="240" w:lineRule="auto"/>
              <w:jc w:val="left"/>
              <w:rPr>
                <w:sz w:val="20"/>
                <w:szCs w:val="20"/>
                <w:rPrChange w:id="3062" w:author="Laura Tesch" w:date="2018-08-09T17:32:00Z">
                  <w:rPr>
                    <w:sz w:val="24"/>
                    <w:szCs w:val="24"/>
                  </w:rPr>
                </w:rPrChange>
              </w:rPr>
              <w:pPrChange w:id="3063" w:author="Laura Tesch" w:date="2018-08-09T17:36:00Z">
                <w:pPr>
                  <w:pStyle w:val="TableParagraph"/>
                  <w:ind w:left="184" w:right="114"/>
                  <w:jc w:val="left"/>
                  <w:outlineLvl w:val="2"/>
                </w:pPr>
              </w:pPrChange>
            </w:pPr>
            <w:r w:rsidRPr="00837685">
              <w:rPr>
                <w:sz w:val="20"/>
                <w:szCs w:val="20"/>
                <w:rPrChange w:id="3064" w:author="Laura Tesch" w:date="2018-08-09T17:32:00Z">
                  <w:rPr>
                    <w:sz w:val="24"/>
                    <w:szCs w:val="24"/>
                  </w:rPr>
                </w:rPrChange>
              </w:rPr>
              <w:t>0.10</w:t>
            </w:r>
          </w:p>
        </w:tc>
        <w:tc>
          <w:tcPr>
            <w:tcW w:w="900" w:type="dxa"/>
            <w:shd w:val="clear" w:color="auto" w:fill="auto"/>
            <w:vAlign w:val="bottom"/>
            <w:tcPrChange w:id="3065" w:author="Laura Tesch" w:date="2018-08-09T17:35:00Z">
              <w:tcPr>
                <w:tcW w:w="900" w:type="dxa"/>
                <w:shd w:val="clear" w:color="auto" w:fill="auto"/>
                <w:vAlign w:val="bottom"/>
              </w:tcPr>
            </w:tcPrChange>
          </w:tcPr>
          <w:p w14:paraId="03C3DFF1" w14:textId="269E0C6D" w:rsidR="002F6B4E" w:rsidRPr="00837685" w:rsidRDefault="009E27D8">
            <w:pPr>
              <w:pStyle w:val="TableParagraph"/>
              <w:spacing w:line="240" w:lineRule="auto"/>
              <w:jc w:val="left"/>
              <w:rPr>
                <w:sz w:val="20"/>
                <w:szCs w:val="20"/>
                <w:rPrChange w:id="3066" w:author="Laura Tesch" w:date="2018-08-09T17:32:00Z">
                  <w:rPr>
                    <w:sz w:val="24"/>
                    <w:szCs w:val="24"/>
                  </w:rPr>
                </w:rPrChange>
              </w:rPr>
              <w:pPrChange w:id="3067" w:author="Laura Tesch" w:date="2018-08-09T17:36:00Z">
                <w:pPr>
                  <w:pStyle w:val="TableParagraph"/>
                  <w:ind w:left="184" w:right="113"/>
                  <w:jc w:val="left"/>
                  <w:outlineLvl w:val="2"/>
                </w:pPr>
              </w:pPrChange>
            </w:pPr>
            <w:r>
              <w:rPr>
                <w:sz w:val="24"/>
                <w:szCs w:val="24"/>
              </w:rPr>
              <w:t>–</w:t>
            </w:r>
            <w:r w:rsidR="00654572" w:rsidRPr="00837685">
              <w:rPr>
                <w:sz w:val="20"/>
                <w:szCs w:val="20"/>
                <w:rPrChange w:id="3068" w:author="Laura Tesch" w:date="2018-08-09T17:32:00Z">
                  <w:rPr>
                    <w:sz w:val="24"/>
                    <w:szCs w:val="24"/>
                  </w:rPr>
                </w:rPrChange>
              </w:rPr>
              <w:t>0.02</w:t>
            </w:r>
          </w:p>
        </w:tc>
        <w:tc>
          <w:tcPr>
            <w:tcW w:w="1080" w:type="dxa"/>
            <w:shd w:val="clear" w:color="auto" w:fill="auto"/>
            <w:vAlign w:val="bottom"/>
            <w:tcPrChange w:id="3069" w:author="Laura Tesch" w:date="2018-08-09T17:35:00Z">
              <w:tcPr>
                <w:tcW w:w="1080" w:type="dxa"/>
                <w:shd w:val="clear" w:color="auto" w:fill="auto"/>
                <w:vAlign w:val="bottom"/>
              </w:tcPr>
            </w:tcPrChange>
          </w:tcPr>
          <w:p w14:paraId="0C72D215" w14:textId="7363696C" w:rsidR="002F6B4E" w:rsidRPr="00837685" w:rsidRDefault="009E27D8">
            <w:pPr>
              <w:pStyle w:val="TableParagraph"/>
              <w:spacing w:line="240" w:lineRule="auto"/>
              <w:jc w:val="left"/>
              <w:rPr>
                <w:sz w:val="20"/>
                <w:szCs w:val="20"/>
                <w:rPrChange w:id="3070" w:author="Laura Tesch" w:date="2018-08-09T17:32:00Z">
                  <w:rPr>
                    <w:sz w:val="24"/>
                    <w:szCs w:val="24"/>
                  </w:rPr>
                </w:rPrChange>
              </w:rPr>
              <w:pPrChange w:id="3071" w:author="Laura Tesch" w:date="2018-08-09T17:36:00Z">
                <w:pPr>
                  <w:pStyle w:val="TableParagraph"/>
                  <w:ind w:left="184" w:right="112"/>
                  <w:jc w:val="left"/>
                  <w:outlineLvl w:val="2"/>
                </w:pPr>
              </w:pPrChange>
            </w:pPr>
            <w:r>
              <w:rPr>
                <w:sz w:val="24"/>
                <w:szCs w:val="24"/>
              </w:rPr>
              <w:t>–</w:t>
            </w:r>
            <w:r w:rsidR="00654572" w:rsidRPr="00837685">
              <w:rPr>
                <w:sz w:val="20"/>
                <w:szCs w:val="20"/>
                <w:rPrChange w:id="3072" w:author="Laura Tesch" w:date="2018-08-09T17:32:00Z">
                  <w:rPr>
                    <w:sz w:val="24"/>
                    <w:szCs w:val="24"/>
                  </w:rPr>
                </w:rPrChange>
              </w:rPr>
              <w:t>0.03</w:t>
            </w:r>
          </w:p>
        </w:tc>
        <w:tc>
          <w:tcPr>
            <w:tcW w:w="1350" w:type="dxa"/>
            <w:shd w:val="clear" w:color="auto" w:fill="auto"/>
            <w:vAlign w:val="bottom"/>
            <w:tcPrChange w:id="3073" w:author="Laura Tesch" w:date="2018-08-09T17:35:00Z">
              <w:tcPr>
                <w:tcW w:w="1350" w:type="dxa"/>
                <w:shd w:val="clear" w:color="auto" w:fill="auto"/>
                <w:vAlign w:val="bottom"/>
              </w:tcPr>
            </w:tcPrChange>
          </w:tcPr>
          <w:p w14:paraId="2BF22594" w14:textId="77777777" w:rsidR="002F6B4E" w:rsidRPr="00837685" w:rsidRDefault="00654572">
            <w:pPr>
              <w:pStyle w:val="TableParagraph"/>
              <w:spacing w:line="240" w:lineRule="auto"/>
              <w:jc w:val="left"/>
              <w:rPr>
                <w:sz w:val="20"/>
                <w:szCs w:val="20"/>
                <w:rPrChange w:id="3074" w:author="Laura Tesch" w:date="2018-08-09T17:32:00Z">
                  <w:rPr>
                    <w:sz w:val="24"/>
                    <w:szCs w:val="24"/>
                  </w:rPr>
                </w:rPrChange>
              </w:rPr>
              <w:pPrChange w:id="3075" w:author="Laura Tesch" w:date="2018-08-09T17:36:00Z">
                <w:pPr>
                  <w:pStyle w:val="TableParagraph"/>
                  <w:ind w:left="184" w:right="112"/>
                  <w:jc w:val="left"/>
                  <w:outlineLvl w:val="2"/>
                </w:pPr>
              </w:pPrChange>
            </w:pPr>
            <w:r w:rsidRPr="00837685">
              <w:rPr>
                <w:sz w:val="20"/>
                <w:szCs w:val="20"/>
                <w:rPrChange w:id="3076" w:author="Laura Tesch" w:date="2018-08-09T17:32:00Z">
                  <w:rPr>
                    <w:sz w:val="24"/>
                    <w:szCs w:val="24"/>
                  </w:rPr>
                </w:rPrChange>
              </w:rPr>
              <w:t>0.09</w:t>
            </w:r>
          </w:p>
        </w:tc>
        <w:tc>
          <w:tcPr>
            <w:tcW w:w="1350" w:type="dxa"/>
            <w:shd w:val="clear" w:color="auto" w:fill="auto"/>
            <w:vAlign w:val="bottom"/>
            <w:tcPrChange w:id="3077" w:author="Laura Tesch" w:date="2018-08-09T17:35:00Z">
              <w:tcPr>
                <w:tcW w:w="1350" w:type="dxa"/>
                <w:shd w:val="clear" w:color="auto" w:fill="auto"/>
                <w:vAlign w:val="bottom"/>
              </w:tcPr>
            </w:tcPrChange>
          </w:tcPr>
          <w:p w14:paraId="03987037" w14:textId="77777777" w:rsidR="002F6B4E" w:rsidRPr="00837685" w:rsidRDefault="00654572">
            <w:pPr>
              <w:pStyle w:val="TableParagraph"/>
              <w:spacing w:line="240" w:lineRule="auto"/>
              <w:jc w:val="left"/>
              <w:rPr>
                <w:sz w:val="20"/>
                <w:szCs w:val="20"/>
                <w:rPrChange w:id="3078" w:author="Laura Tesch" w:date="2018-08-09T17:32:00Z">
                  <w:rPr>
                    <w:sz w:val="24"/>
                    <w:szCs w:val="24"/>
                  </w:rPr>
                </w:rPrChange>
              </w:rPr>
              <w:pPrChange w:id="3079" w:author="Laura Tesch" w:date="2018-08-09T17:36:00Z">
                <w:pPr>
                  <w:pStyle w:val="TableParagraph"/>
                  <w:ind w:left="184" w:right="113"/>
                  <w:jc w:val="left"/>
                  <w:outlineLvl w:val="2"/>
                </w:pPr>
              </w:pPrChange>
            </w:pPr>
            <w:r w:rsidRPr="00837685">
              <w:rPr>
                <w:sz w:val="20"/>
                <w:szCs w:val="20"/>
                <w:rPrChange w:id="3080" w:author="Laura Tesch" w:date="2018-08-09T17:32:00Z">
                  <w:rPr>
                    <w:sz w:val="24"/>
                    <w:szCs w:val="24"/>
                  </w:rPr>
                </w:rPrChange>
              </w:rPr>
              <w:t>0.00</w:t>
            </w:r>
          </w:p>
        </w:tc>
        <w:tc>
          <w:tcPr>
            <w:tcW w:w="1080" w:type="dxa"/>
            <w:shd w:val="clear" w:color="auto" w:fill="auto"/>
            <w:vAlign w:val="bottom"/>
            <w:tcPrChange w:id="3081" w:author="Laura Tesch" w:date="2018-08-09T17:35:00Z">
              <w:tcPr>
                <w:tcW w:w="1350" w:type="dxa"/>
                <w:gridSpan w:val="2"/>
                <w:shd w:val="clear" w:color="auto" w:fill="auto"/>
                <w:vAlign w:val="bottom"/>
              </w:tcPr>
            </w:tcPrChange>
          </w:tcPr>
          <w:p w14:paraId="0A15B278" w14:textId="174FE7FC" w:rsidR="002F6B4E" w:rsidRPr="00837685" w:rsidRDefault="009874C9">
            <w:pPr>
              <w:pStyle w:val="TableParagraph"/>
              <w:spacing w:line="240" w:lineRule="auto"/>
              <w:jc w:val="left"/>
              <w:rPr>
                <w:sz w:val="20"/>
                <w:szCs w:val="20"/>
                <w:rPrChange w:id="3082" w:author="Laura Tesch" w:date="2018-08-09T17:32:00Z">
                  <w:rPr>
                    <w:sz w:val="24"/>
                    <w:szCs w:val="24"/>
                  </w:rPr>
                </w:rPrChange>
              </w:rPr>
              <w:pPrChange w:id="3083"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084" w:author="Laura Tesch" w:date="2018-08-09T17:32:00Z">
                  <w:rPr>
                    <w:sz w:val="24"/>
                    <w:szCs w:val="24"/>
                  </w:rPr>
                </w:rPrChange>
              </w:rPr>
              <w:t>0.08</w:t>
            </w:r>
          </w:p>
        </w:tc>
        <w:tc>
          <w:tcPr>
            <w:tcW w:w="810" w:type="dxa"/>
            <w:shd w:val="clear" w:color="auto" w:fill="auto"/>
            <w:vAlign w:val="bottom"/>
            <w:tcPrChange w:id="3085" w:author="Laura Tesch" w:date="2018-08-09T17:35:00Z">
              <w:tcPr>
                <w:tcW w:w="720" w:type="dxa"/>
                <w:shd w:val="clear" w:color="auto" w:fill="auto"/>
                <w:vAlign w:val="bottom"/>
              </w:tcPr>
            </w:tcPrChange>
          </w:tcPr>
          <w:p w14:paraId="7D6C59D1" w14:textId="735ABDD2" w:rsidR="002F6B4E" w:rsidRPr="00701389" w:rsidRDefault="009874C9">
            <w:pPr>
              <w:pStyle w:val="TableParagraph"/>
              <w:spacing w:line="240" w:lineRule="auto"/>
              <w:jc w:val="left"/>
              <w:rPr>
                <w:sz w:val="20"/>
                <w:szCs w:val="20"/>
                <w:rPrChange w:id="3086" w:author="Laura Tesch" w:date="2018-08-09T17:34:00Z">
                  <w:rPr>
                    <w:b/>
                    <w:sz w:val="24"/>
                    <w:szCs w:val="24"/>
                  </w:rPr>
                </w:rPrChange>
              </w:rPr>
              <w:pPrChange w:id="3087"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088" w:author="Laura Tesch" w:date="2018-08-09T17:34:00Z">
                  <w:rPr>
                    <w:b/>
                    <w:sz w:val="24"/>
                    <w:szCs w:val="24"/>
                  </w:rPr>
                </w:rPrChange>
              </w:rPr>
              <w:t>0.01</w:t>
            </w:r>
          </w:p>
        </w:tc>
      </w:tr>
      <w:tr w:rsidR="005E465F" w:rsidRPr="00837685" w14:paraId="0392F84E" w14:textId="77777777" w:rsidTr="005E465F">
        <w:tblPrEx>
          <w:tblPrExChange w:id="3089" w:author="Laura Tesch" w:date="2018-08-09T17:35:00Z">
            <w:tblPrEx>
              <w:tblInd w:w="0" w:type="dxa"/>
            </w:tblPrEx>
          </w:tblPrExChange>
        </w:tblPrEx>
        <w:trPr>
          <w:trHeight w:val="239"/>
          <w:trPrChange w:id="3090" w:author="Laura Tesch" w:date="2018-08-09T17:35:00Z">
            <w:trPr>
              <w:gridAfter w:val="0"/>
              <w:trHeight w:val="239"/>
            </w:trPr>
          </w:trPrChange>
        </w:trPr>
        <w:tc>
          <w:tcPr>
            <w:tcW w:w="1086" w:type="dxa"/>
            <w:shd w:val="clear" w:color="auto" w:fill="auto"/>
            <w:vAlign w:val="bottom"/>
            <w:tcPrChange w:id="3091" w:author="Laura Tesch" w:date="2018-08-09T17:35:00Z">
              <w:tcPr>
                <w:tcW w:w="1086" w:type="dxa"/>
                <w:gridSpan w:val="2"/>
                <w:shd w:val="clear" w:color="auto" w:fill="auto"/>
                <w:vAlign w:val="bottom"/>
              </w:tcPr>
            </w:tcPrChange>
          </w:tcPr>
          <w:p w14:paraId="6AD6E8E9" w14:textId="77777777" w:rsidR="002F6B4E" w:rsidRPr="00837685" w:rsidRDefault="002F6B4E" w:rsidP="00543EA4">
            <w:pPr>
              <w:pStyle w:val="TableParagraph"/>
              <w:spacing w:line="240" w:lineRule="auto"/>
              <w:jc w:val="left"/>
              <w:rPr>
                <w:sz w:val="20"/>
                <w:szCs w:val="20"/>
                <w:rPrChange w:id="3092" w:author="Laura Tesch" w:date="2018-08-09T17:32:00Z">
                  <w:rPr>
                    <w:sz w:val="24"/>
                    <w:szCs w:val="24"/>
                  </w:rPr>
                </w:rPrChange>
              </w:rPr>
            </w:pPr>
          </w:p>
        </w:tc>
        <w:tc>
          <w:tcPr>
            <w:tcW w:w="631" w:type="dxa"/>
            <w:shd w:val="clear" w:color="auto" w:fill="auto"/>
            <w:vAlign w:val="bottom"/>
            <w:tcPrChange w:id="3093" w:author="Laura Tesch" w:date="2018-08-09T17:35:00Z">
              <w:tcPr>
                <w:tcW w:w="631" w:type="dxa"/>
                <w:shd w:val="clear" w:color="auto" w:fill="auto"/>
                <w:vAlign w:val="bottom"/>
              </w:tcPr>
            </w:tcPrChange>
          </w:tcPr>
          <w:p w14:paraId="51B22AFB" w14:textId="77777777" w:rsidR="002F6B4E" w:rsidRPr="00837685" w:rsidRDefault="002F6B4E" w:rsidP="00543EA4">
            <w:pPr>
              <w:pStyle w:val="TableParagraph"/>
              <w:spacing w:line="240" w:lineRule="auto"/>
              <w:jc w:val="left"/>
              <w:rPr>
                <w:sz w:val="20"/>
                <w:szCs w:val="20"/>
                <w:rPrChange w:id="3094" w:author="Laura Tesch" w:date="2018-08-09T17:32:00Z">
                  <w:rPr>
                    <w:sz w:val="24"/>
                    <w:szCs w:val="24"/>
                  </w:rPr>
                </w:rPrChange>
              </w:rPr>
            </w:pPr>
          </w:p>
        </w:tc>
        <w:tc>
          <w:tcPr>
            <w:tcW w:w="2063" w:type="dxa"/>
            <w:shd w:val="clear" w:color="auto" w:fill="auto"/>
            <w:vAlign w:val="bottom"/>
            <w:tcPrChange w:id="3095" w:author="Laura Tesch" w:date="2018-08-09T17:35:00Z">
              <w:tcPr>
                <w:tcW w:w="2063" w:type="dxa"/>
                <w:gridSpan w:val="2"/>
                <w:shd w:val="clear" w:color="auto" w:fill="auto"/>
                <w:vAlign w:val="bottom"/>
              </w:tcPr>
            </w:tcPrChange>
          </w:tcPr>
          <w:p w14:paraId="3B27AE3C" w14:textId="77777777" w:rsidR="002F6B4E" w:rsidRPr="00837685" w:rsidRDefault="00654572" w:rsidP="00543EA4">
            <w:pPr>
              <w:pStyle w:val="TableParagraph"/>
              <w:ind w:left="120"/>
              <w:jc w:val="left"/>
              <w:rPr>
                <w:sz w:val="20"/>
                <w:szCs w:val="20"/>
                <w:rPrChange w:id="3096" w:author="Laura Tesch" w:date="2018-08-09T17:32:00Z">
                  <w:rPr>
                    <w:sz w:val="24"/>
                    <w:szCs w:val="24"/>
                  </w:rPr>
                </w:rPrChange>
              </w:rPr>
            </w:pPr>
            <w:r w:rsidRPr="00837685">
              <w:rPr>
                <w:sz w:val="20"/>
                <w:szCs w:val="20"/>
                <w:rPrChange w:id="3097" w:author="Laura Tesch" w:date="2018-08-09T17:32:00Z">
                  <w:rPr>
                    <w:sz w:val="24"/>
                    <w:szCs w:val="24"/>
                  </w:rPr>
                </w:rPrChange>
              </w:rPr>
              <w:t>Ukraine</w:t>
            </w:r>
          </w:p>
        </w:tc>
        <w:tc>
          <w:tcPr>
            <w:tcW w:w="1080" w:type="dxa"/>
            <w:shd w:val="clear" w:color="auto" w:fill="auto"/>
            <w:vAlign w:val="bottom"/>
            <w:tcPrChange w:id="3098" w:author="Laura Tesch" w:date="2018-08-09T17:35:00Z">
              <w:tcPr>
                <w:tcW w:w="1080" w:type="dxa"/>
                <w:shd w:val="clear" w:color="auto" w:fill="auto"/>
                <w:vAlign w:val="bottom"/>
              </w:tcPr>
            </w:tcPrChange>
          </w:tcPr>
          <w:p w14:paraId="7C53FF79" w14:textId="77777777" w:rsidR="002F6B4E" w:rsidRPr="00837685" w:rsidRDefault="00654572">
            <w:pPr>
              <w:pStyle w:val="TableParagraph"/>
              <w:spacing w:line="240" w:lineRule="auto"/>
              <w:jc w:val="left"/>
              <w:rPr>
                <w:sz w:val="20"/>
                <w:szCs w:val="20"/>
                <w:rPrChange w:id="3099" w:author="Laura Tesch" w:date="2018-08-09T17:32:00Z">
                  <w:rPr>
                    <w:sz w:val="24"/>
                    <w:szCs w:val="24"/>
                  </w:rPr>
                </w:rPrChange>
              </w:rPr>
              <w:pPrChange w:id="3100" w:author="Laura Tesch" w:date="2018-08-09T17:36:00Z">
                <w:pPr>
                  <w:pStyle w:val="TableParagraph"/>
                  <w:ind w:left="184" w:right="115"/>
                  <w:jc w:val="left"/>
                  <w:outlineLvl w:val="2"/>
                </w:pPr>
              </w:pPrChange>
            </w:pPr>
            <w:r w:rsidRPr="00837685">
              <w:rPr>
                <w:sz w:val="20"/>
                <w:szCs w:val="20"/>
                <w:rPrChange w:id="3101" w:author="Laura Tesch" w:date="2018-08-09T17:32:00Z">
                  <w:rPr>
                    <w:sz w:val="24"/>
                    <w:szCs w:val="24"/>
                  </w:rPr>
                </w:rPrChange>
              </w:rPr>
              <w:t>0.04</w:t>
            </w:r>
          </w:p>
        </w:tc>
        <w:tc>
          <w:tcPr>
            <w:tcW w:w="1440" w:type="dxa"/>
            <w:shd w:val="clear" w:color="auto" w:fill="auto"/>
            <w:vAlign w:val="bottom"/>
            <w:tcPrChange w:id="3102" w:author="Laura Tesch" w:date="2018-08-09T17:35:00Z">
              <w:tcPr>
                <w:tcW w:w="1440" w:type="dxa"/>
                <w:shd w:val="clear" w:color="auto" w:fill="auto"/>
                <w:vAlign w:val="bottom"/>
              </w:tcPr>
            </w:tcPrChange>
          </w:tcPr>
          <w:p w14:paraId="3D7CB054" w14:textId="774F5B59" w:rsidR="002F6B4E" w:rsidRPr="00837685" w:rsidRDefault="009E27D8">
            <w:pPr>
              <w:pStyle w:val="TableParagraph"/>
              <w:spacing w:line="240" w:lineRule="auto"/>
              <w:jc w:val="left"/>
              <w:rPr>
                <w:sz w:val="20"/>
                <w:szCs w:val="20"/>
                <w:rPrChange w:id="3103" w:author="Laura Tesch" w:date="2018-08-09T17:32:00Z">
                  <w:rPr>
                    <w:sz w:val="24"/>
                    <w:szCs w:val="24"/>
                  </w:rPr>
                </w:rPrChange>
              </w:rPr>
              <w:pPrChange w:id="3104" w:author="Laura Tesch" w:date="2018-08-09T17:36:00Z">
                <w:pPr>
                  <w:pStyle w:val="TableParagraph"/>
                  <w:ind w:left="184" w:right="114"/>
                  <w:jc w:val="left"/>
                  <w:outlineLvl w:val="2"/>
                </w:pPr>
              </w:pPrChange>
            </w:pPr>
            <w:r>
              <w:rPr>
                <w:sz w:val="24"/>
                <w:szCs w:val="24"/>
              </w:rPr>
              <w:t>–</w:t>
            </w:r>
            <w:r w:rsidR="00654572" w:rsidRPr="00837685">
              <w:rPr>
                <w:sz w:val="20"/>
                <w:szCs w:val="20"/>
                <w:rPrChange w:id="3105" w:author="Laura Tesch" w:date="2018-08-09T17:32:00Z">
                  <w:rPr>
                    <w:sz w:val="24"/>
                    <w:szCs w:val="24"/>
                  </w:rPr>
                </w:rPrChange>
              </w:rPr>
              <w:t>0.03</w:t>
            </w:r>
          </w:p>
        </w:tc>
        <w:tc>
          <w:tcPr>
            <w:tcW w:w="900" w:type="dxa"/>
            <w:shd w:val="clear" w:color="auto" w:fill="auto"/>
            <w:vAlign w:val="bottom"/>
            <w:tcPrChange w:id="3106" w:author="Laura Tesch" w:date="2018-08-09T17:35:00Z">
              <w:tcPr>
                <w:tcW w:w="900" w:type="dxa"/>
                <w:shd w:val="clear" w:color="auto" w:fill="auto"/>
                <w:vAlign w:val="bottom"/>
              </w:tcPr>
            </w:tcPrChange>
          </w:tcPr>
          <w:p w14:paraId="73856B97" w14:textId="3B973C89" w:rsidR="002F6B4E" w:rsidRPr="00837685" w:rsidRDefault="009E27D8">
            <w:pPr>
              <w:pStyle w:val="TableParagraph"/>
              <w:spacing w:line="240" w:lineRule="auto"/>
              <w:jc w:val="left"/>
              <w:rPr>
                <w:sz w:val="20"/>
                <w:szCs w:val="20"/>
                <w:rPrChange w:id="3107" w:author="Laura Tesch" w:date="2018-08-09T17:32:00Z">
                  <w:rPr>
                    <w:sz w:val="24"/>
                    <w:szCs w:val="24"/>
                  </w:rPr>
                </w:rPrChange>
              </w:rPr>
              <w:pPrChange w:id="3108" w:author="Laura Tesch" w:date="2018-08-09T17:36:00Z">
                <w:pPr>
                  <w:pStyle w:val="TableParagraph"/>
                  <w:ind w:left="184" w:right="113"/>
                  <w:jc w:val="left"/>
                  <w:outlineLvl w:val="2"/>
                </w:pPr>
              </w:pPrChange>
            </w:pPr>
            <w:r>
              <w:rPr>
                <w:sz w:val="24"/>
                <w:szCs w:val="24"/>
              </w:rPr>
              <w:t>–</w:t>
            </w:r>
            <w:r w:rsidR="00654572" w:rsidRPr="00837685">
              <w:rPr>
                <w:sz w:val="20"/>
                <w:szCs w:val="20"/>
                <w:rPrChange w:id="3109" w:author="Laura Tesch" w:date="2018-08-09T17:32:00Z">
                  <w:rPr>
                    <w:sz w:val="24"/>
                    <w:szCs w:val="24"/>
                  </w:rPr>
                </w:rPrChange>
              </w:rPr>
              <w:t>0.04</w:t>
            </w:r>
          </w:p>
        </w:tc>
        <w:tc>
          <w:tcPr>
            <w:tcW w:w="1080" w:type="dxa"/>
            <w:shd w:val="clear" w:color="auto" w:fill="auto"/>
            <w:vAlign w:val="bottom"/>
            <w:tcPrChange w:id="3110" w:author="Laura Tesch" w:date="2018-08-09T17:35:00Z">
              <w:tcPr>
                <w:tcW w:w="1080" w:type="dxa"/>
                <w:shd w:val="clear" w:color="auto" w:fill="auto"/>
                <w:vAlign w:val="bottom"/>
              </w:tcPr>
            </w:tcPrChange>
          </w:tcPr>
          <w:p w14:paraId="607D8154" w14:textId="1CC8AF82" w:rsidR="002F6B4E" w:rsidRPr="00837685" w:rsidRDefault="009E27D8">
            <w:pPr>
              <w:pStyle w:val="TableParagraph"/>
              <w:spacing w:line="240" w:lineRule="auto"/>
              <w:jc w:val="left"/>
              <w:rPr>
                <w:sz w:val="20"/>
                <w:szCs w:val="20"/>
                <w:rPrChange w:id="3111" w:author="Laura Tesch" w:date="2018-08-09T17:32:00Z">
                  <w:rPr>
                    <w:sz w:val="24"/>
                    <w:szCs w:val="24"/>
                  </w:rPr>
                </w:rPrChange>
              </w:rPr>
              <w:pPrChange w:id="3112" w:author="Laura Tesch" w:date="2018-08-09T17:36:00Z">
                <w:pPr>
                  <w:pStyle w:val="TableParagraph"/>
                  <w:ind w:left="184" w:right="112"/>
                  <w:jc w:val="left"/>
                  <w:outlineLvl w:val="2"/>
                </w:pPr>
              </w:pPrChange>
            </w:pPr>
            <w:r>
              <w:rPr>
                <w:sz w:val="24"/>
                <w:szCs w:val="24"/>
              </w:rPr>
              <w:t>–</w:t>
            </w:r>
            <w:r w:rsidR="00654572" w:rsidRPr="00837685">
              <w:rPr>
                <w:sz w:val="20"/>
                <w:szCs w:val="20"/>
                <w:rPrChange w:id="3113" w:author="Laura Tesch" w:date="2018-08-09T17:32:00Z">
                  <w:rPr>
                    <w:sz w:val="24"/>
                    <w:szCs w:val="24"/>
                  </w:rPr>
                </w:rPrChange>
              </w:rPr>
              <w:t>0.07</w:t>
            </w:r>
          </w:p>
        </w:tc>
        <w:tc>
          <w:tcPr>
            <w:tcW w:w="1350" w:type="dxa"/>
            <w:shd w:val="clear" w:color="auto" w:fill="auto"/>
            <w:vAlign w:val="bottom"/>
            <w:tcPrChange w:id="3114" w:author="Laura Tesch" w:date="2018-08-09T17:35:00Z">
              <w:tcPr>
                <w:tcW w:w="1350" w:type="dxa"/>
                <w:shd w:val="clear" w:color="auto" w:fill="auto"/>
                <w:vAlign w:val="bottom"/>
              </w:tcPr>
            </w:tcPrChange>
          </w:tcPr>
          <w:p w14:paraId="49D76EEC" w14:textId="77777777" w:rsidR="002F6B4E" w:rsidRPr="00837685" w:rsidRDefault="00654572">
            <w:pPr>
              <w:pStyle w:val="TableParagraph"/>
              <w:spacing w:line="240" w:lineRule="auto"/>
              <w:jc w:val="left"/>
              <w:rPr>
                <w:sz w:val="20"/>
                <w:szCs w:val="20"/>
                <w:rPrChange w:id="3115" w:author="Laura Tesch" w:date="2018-08-09T17:32:00Z">
                  <w:rPr>
                    <w:sz w:val="24"/>
                    <w:szCs w:val="24"/>
                  </w:rPr>
                </w:rPrChange>
              </w:rPr>
              <w:pPrChange w:id="3116" w:author="Laura Tesch" w:date="2018-08-09T17:36:00Z">
                <w:pPr>
                  <w:pStyle w:val="TableParagraph"/>
                  <w:ind w:left="184" w:right="112"/>
                  <w:jc w:val="left"/>
                  <w:outlineLvl w:val="2"/>
                </w:pPr>
              </w:pPrChange>
            </w:pPr>
            <w:r w:rsidRPr="00837685">
              <w:rPr>
                <w:sz w:val="20"/>
                <w:szCs w:val="20"/>
                <w:rPrChange w:id="3117" w:author="Laura Tesch" w:date="2018-08-09T17:32:00Z">
                  <w:rPr>
                    <w:sz w:val="24"/>
                    <w:szCs w:val="24"/>
                  </w:rPr>
                </w:rPrChange>
              </w:rPr>
              <w:t>0.21</w:t>
            </w:r>
          </w:p>
        </w:tc>
        <w:tc>
          <w:tcPr>
            <w:tcW w:w="1350" w:type="dxa"/>
            <w:shd w:val="clear" w:color="auto" w:fill="auto"/>
            <w:vAlign w:val="bottom"/>
            <w:tcPrChange w:id="3118" w:author="Laura Tesch" w:date="2018-08-09T17:35:00Z">
              <w:tcPr>
                <w:tcW w:w="1350" w:type="dxa"/>
                <w:shd w:val="clear" w:color="auto" w:fill="auto"/>
                <w:vAlign w:val="bottom"/>
              </w:tcPr>
            </w:tcPrChange>
          </w:tcPr>
          <w:p w14:paraId="68C733CA" w14:textId="49C4A3BB" w:rsidR="002F6B4E" w:rsidRPr="00837685" w:rsidRDefault="009E27D8">
            <w:pPr>
              <w:pStyle w:val="TableParagraph"/>
              <w:spacing w:line="240" w:lineRule="auto"/>
              <w:jc w:val="left"/>
              <w:rPr>
                <w:sz w:val="20"/>
                <w:szCs w:val="20"/>
                <w:rPrChange w:id="3119" w:author="Laura Tesch" w:date="2018-08-09T17:32:00Z">
                  <w:rPr>
                    <w:sz w:val="24"/>
                    <w:szCs w:val="24"/>
                  </w:rPr>
                </w:rPrChange>
              </w:rPr>
              <w:pPrChange w:id="3120" w:author="Laura Tesch" w:date="2018-08-09T17:36:00Z">
                <w:pPr>
                  <w:pStyle w:val="TableParagraph"/>
                  <w:ind w:left="184" w:right="113"/>
                  <w:jc w:val="left"/>
                  <w:outlineLvl w:val="2"/>
                </w:pPr>
              </w:pPrChange>
            </w:pPr>
            <w:r>
              <w:rPr>
                <w:sz w:val="24"/>
                <w:szCs w:val="24"/>
              </w:rPr>
              <w:t>–</w:t>
            </w:r>
            <w:r w:rsidR="00654572" w:rsidRPr="00837685">
              <w:rPr>
                <w:sz w:val="20"/>
                <w:szCs w:val="20"/>
                <w:rPrChange w:id="3121" w:author="Laura Tesch" w:date="2018-08-09T17:32:00Z">
                  <w:rPr>
                    <w:sz w:val="24"/>
                    <w:szCs w:val="24"/>
                  </w:rPr>
                </w:rPrChange>
              </w:rPr>
              <w:t>0.02</w:t>
            </w:r>
          </w:p>
        </w:tc>
        <w:tc>
          <w:tcPr>
            <w:tcW w:w="1080" w:type="dxa"/>
            <w:shd w:val="clear" w:color="auto" w:fill="auto"/>
            <w:vAlign w:val="bottom"/>
            <w:tcPrChange w:id="3122" w:author="Laura Tesch" w:date="2018-08-09T17:35:00Z">
              <w:tcPr>
                <w:tcW w:w="1080" w:type="dxa"/>
                <w:shd w:val="clear" w:color="auto" w:fill="auto"/>
                <w:vAlign w:val="bottom"/>
              </w:tcPr>
            </w:tcPrChange>
          </w:tcPr>
          <w:p w14:paraId="3D1AC757" w14:textId="211A51E9" w:rsidR="002F6B4E" w:rsidRPr="00837685" w:rsidRDefault="009874C9">
            <w:pPr>
              <w:pStyle w:val="TableParagraph"/>
              <w:spacing w:line="240" w:lineRule="auto"/>
              <w:jc w:val="left"/>
              <w:rPr>
                <w:sz w:val="20"/>
                <w:szCs w:val="20"/>
                <w:rPrChange w:id="3123" w:author="Laura Tesch" w:date="2018-08-09T17:32:00Z">
                  <w:rPr>
                    <w:sz w:val="24"/>
                    <w:szCs w:val="24"/>
                  </w:rPr>
                </w:rPrChange>
              </w:rPr>
              <w:pPrChange w:id="3124"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125" w:author="Laura Tesch" w:date="2018-08-09T17:32:00Z">
                  <w:rPr>
                    <w:sz w:val="24"/>
                    <w:szCs w:val="24"/>
                  </w:rPr>
                </w:rPrChange>
              </w:rPr>
              <w:t>0.05</w:t>
            </w:r>
          </w:p>
        </w:tc>
        <w:tc>
          <w:tcPr>
            <w:tcW w:w="810" w:type="dxa"/>
            <w:shd w:val="clear" w:color="auto" w:fill="auto"/>
            <w:vAlign w:val="bottom"/>
            <w:tcPrChange w:id="3126" w:author="Laura Tesch" w:date="2018-08-09T17:35:00Z">
              <w:tcPr>
                <w:tcW w:w="990" w:type="dxa"/>
                <w:gridSpan w:val="2"/>
                <w:shd w:val="clear" w:color="auto" w:fill="auto"/>
                <w:vAlign w:val="bottom"/>
              </w:tcPr>
            </w:tcPrChange>
          </w:tcPr>
          <w:p w14:paraId="475E3137" w14:textId="77777777" w:rsidR="002F6B4E" w:rsidRPr="00701389" w:rsidRDefault="00654572">
            <w:pPr>
              <w:pStyle w:val="TableParagraph"/>
              <w:spacing w:line="240" w:lineRule="auto"/>
              <w:jc w:val="left"/>
              <w:rPr>
                <w:sz w:val="20"/>
                <w:szCs w:val="20"/>
                <w:rPrChange w:id="3127" w:author="Laura Tesch" w:date="2018-08-09T17:34:00Z">
                  <w:rPr>
                    <w:b/>
                    <w:sz w:val="24"/>
                    <w:szCs w:val="24"/>
                  </w:rPr>
                </w:rPrChange>
              </w:rPr>
              <w:pPrChange w:id="3128" w:author="Laura Tesch" w:date="2018-08-09T17:36:00Z">
                <w:pPr>
                  <w:pStyle w:val="TableParagraph"/>
                  <w:ind w:left="201" w:right="81"/>
                  <w:jc w:val="left"/>
                  <w:outlineLvl w:val="2"/>
                </w:pPr>
              </w:pPrChange>
            </w:pPr>
            <w:r w:rsidRPr="00701389">
              <w:rPr>
                <w:sz w:val="20"/>
                <w:szCs w:val="20"/>
                <w:rPrChange w:id="3129" w:author="Laura Tesch" w:date="2018-08-09T17:34:00Z">
                  <w:rPr>
                    <w:b/>
                    <w:sz w:val="24"/>
                    <w:szCs w:val="24"/>
                  </w:rPr>
                </w:rPrChange>
              </w:rPr>
              <w:t>0.04</w:t>
            </w:r>
          </w:p>
        </w:tc>
      </w:tr>
      <w:tr w:rsidR="005E465F" w:rsidRPr="00837685" w14:paraId="560CC05F" w14:textId="77777777" w:rsidTr="005E465F">
        <w:tblPrEx>
          <w:tblPrExChange w:id="3130" w:author="Laura Tesch" w:date="2018-08-09T17:35:00Z">
            <w:tblPrEx>
              <w:tblInd w:w="0" w:type="dxa"/>
            </w:tblPrEx>
          </w:tblPrExChange>
        </w:tblPrEx>
        <w:trPr>
          <w:trHeight w:val="238"/>
          <w:trPrChange w:id="3131" w:author="Laura Tesch" w:date="2018-08-09T17:35:00Z">
            <w:trPr>
              <w:gridAfter w:val="0"/>
              <w:trHeight w:val="238"/>
            </w:trPr>
          </w:trPrChange>
        </w:trPr>
        <w:tc>
          <w:tcPr>
            <w:tcW w:w="1086" w:type="dxa"/>
            <w:shd w:val="clear" w:color="auto" w:fill="auto"/>
            <w:vAlign w:val="bottom"/>
            <w:tcPrChange w:id="3132" w:author="Laura Tesch" w:date="2018-08-09T17:35:00Z">
              <w:tcPr>
                <w:tcW w:w="1086" w:type="dxa"/>
                <w:gridSpan w:val="2"/>
                <w:shd w:val="clear" w:color="auto" w:fill="auto"/>
                <w:vAlign w:val="bottom"/>
              </w:tcPr>
            </w:tcPrChange>
          </w:tcPr>
          <w:p w14:paraId="36BC9003" w14:textId="7C38076B" w:rsidR="002F6B4E" w:rsidRPr="00837685" w:rsidRDefault="00654572">
            <w:pPr>
              <w:pStyle w:val="TableParagraph"/>
              <w:spacing w:before="240" w:line="240" w:lineRule="auto"/>
              <w:ind w:left="119"/>
              <w:jc w:val="left"/>
              <w:rPr>
                <w:sz w:val="20"/>
                <w:szCs w:val="20"/>
                <w:rPrChange w:id="3133" w:author="Laura Tesch" w:date="2018-08-09T17:32:00Z">
                  <w:rPr>
                    <w:sz w:val="24"/>
                    <w:szCs w:val="24"/>
                  </w:rPr>
                </w:rPrChange>
              </w:rPr>
              <w:pPrChange w:id="3134" w:author="Laura Tesch" w:date="2018-08-09T17:36:00Z">
                <w:pPr>
                  <w:pStyle w:val="TableParagraph"/>
                  <w:spacing w:line="210" w:lineRule="exact"/>
                  <w:ind w:left="119"/>
                  <w:jc w:val="left"/>
                  <w:outlineLvl w:val="2"/>
                </w:pPr>
              </w:pPrChange>
            </w:pPr>
            <w:r w:rsidRPr="00837685">
              <w:rPr>
                <w:sz w:val="20"/>
                <w:szCs w:val="20"/>
                <w:rPrChange w:id="3135" w:author="Laura Tesch" w:date="2018-08-09T17:32:00Z">
                  <w:rPr>
                    <w:sz w:val="24"/>
                    <w:szCs w:val="24"/>
                  </w:rPr>
                </w:rPrChange>
              </w:rPr>
              <w:t>2000</w:t>
            </w:r>
            <w:r w:rsidR="00CF5111">
              <w:rPr>
                <w:sz w:val="20"/>
                <w:szCs w:val="20"/>
              </w:rPr>
              <w:t>–</w:t>
            </w:r>
            <w:r w:rsidRPr="00837685">
              <w:rPr>
                <w:sz w:val="20"/>
                <w:szCs w:val="20"/>
                <w:rPrChange w:id="3136" w:author="Laura Tesch" w:date="2018-08-09T17:32:00Z">
                  <w:rPr>
                    <w:sz w:val="24"/>
                    <w:szCs w:val="24"/>
                  </w:rPr>
                </w:rPrChange>
              </w:rPr>
              <w:t>2010</w:t>
            </w:r>
          </w:p>
        </w:tc>
        <w:tc>
          <w:tcPr>
            <w:tcW w:w="631" w:type="dxa"/>
            <w:shd w:val="clear" w:color="auto" w:fill="auto"/>
            <w:vAlign w:val="bottom"/>
            <w:tcPrChange w:id="3137" w:author="Laura Tesch" w:date="2018-08-09T17:35:00Z">
              <w:tcPr>
                <w:tcW w:w="631" w:type="dxa"/>
                <w:shd w:val="clear" w:color="auto" w:fill="auto"/>
                <w:vAlign w:val="bottom"/>
              </w:tcPr>
            </w:tcPrChange>
          </w:tcPr>
          <w:p w14:paraId="7AED9236" w14:textId="77777777" w:rsidR="002F6B4E" w:rsidRPr="00837685" w:rsidRDefault="00654572">
            <w:pPr>
              <w:pStyle w:val="TableParagraph"/>
              <w:spacing w:before="240" w:line="240" w:lineRule="auto"/>
              <w:ind w:left="120"/>
              <w:jc w:val="left"/>
              <w:rPr>
                <w:sz w:val="20"/>
                <w:szCs w:val="20"/>
                <w:rPrChange w:id="3138" w:author="Laura Tesch" w:date="2018-08-09T17:32:00Z">
                  <w:rPr>
                    <w:sz w:val="24"/>
                    <w:szCs w:val="24"/>
                  </w:rPr>
                </w:rPrChange>
              </w:rPr>
              <w:pPrChange w:id="3139" w:author="Laura Tesch" w:date="2018-08-09T17:36:00Z">
                <w:pPr>
                  <w:pStyle w:val="TableParagraph"/>
                  <w:spacing w:line="210" w:lineRule="exact"/>
                  <w:ind w:left="120"/>
                  <w:jc w:val="left"/>
                  <w:outlineLvl w:val="2"/>
                </w:pPr>
              </w:pPrChange>
            </w:pPr>
            <w:r w:rsidRPr="00837685">
              <w:rPr>
                <w:sz w:val="20"/>
                <w:szCs w:val="20"/>
                <w:rPrChange w:id="3140" w:author="Laura Tesch" w:date="2018-08-09T17:32:00Z">
                  <w:rPr>
                    <w:sz w:val="24"/>
                    <w:szCs w:val="24"/>
                  </w:rPr>
                </w:rPrChange>
              </w:rPr>
              <w:t>CE</w:t>
            </w:r>
          </w:p>
        </w:tc>
        <w:tc>
          <w:tcPr>
            <w:tcW w:w="2063" w:type="dxa"/>
            <w:shd w:val="clear" w:color="auto" w:fill="auto"/>
            <w:vAlign w:val="bottom"/>
            <w:tcPrChange w:id="3141" w:author="Laura Tesch" w:date="2018-08-09T17:35:00Z">
              <w:tcPr>
                <w:tcW w:w="2063" w:type="dxa"/>
                <w:gridSpan w:val="2"/>
                <w:shd w:val="clear" w:color="auto" w:fill="auto"/>
                <w:vAlign w:val="bottom"/>
              </w:tcPr>
            </w:tcPrChange>
          </w:tcPr>
          <w:p w14:paraId="070F1AA1" w14:textId="77777777" w:rsidR="002F6B4E" w:rsidRPr="00837685" w:rsidRDefault="00654572">
            <w:pPr>
              <w:pStyle w:val="TableParagraph"/>
              <w:spacing w:before="240" w:line="240" w:lineRule="auto"/>
              <w:ind w:left="120"/>
              <w:jc w:val="left"/>
              <w:rPr>
                <w:sz w:val="20"/>
                <w:szCs w:val="20"/>
                <w:rPrChange w:id="3142" w:author="Laura Tesch" w:date="2018-08-09T17:32:00Z">
                  <w:rPr>
                    <w:sz w:val="24"/>
                    <w:szCs w:val="24"/>
                  </w:rPr>
                </w:rPrChange>
              </w:rPr>
              <w:pPrChange w:id="3143" w:author="Laura Tesch" w:date="2018-08-09T17:36:00Z">
                <w:pPr>
                  <w:pStyle w:val="TableParagraph"/>
                  <w:spacing w:line="210" w:lineRule="exact"/>
                  <w:ind w:left="120"/>
                  <w:jc w:val="left"/>
                  <w:outlineLvl w:val="2"/>
                </w:pPr>
              </w:pPrChange>
            </w:pPr>
            <w:r w:rsidRPr="00837685">
              <w:rPr>
                <w:sz w:val="20"/>
                <w:szCs w:val="20"/>
                <w:rPrChange w:id="3144" w:author="Laura Tesch" w:date="2018-08-09T17:32:00Z">
                  <w:rPr>
                    <w:sz w:val="24"/>
                    <w:szCs w:val="24"/>
                  </w:rPr>
                </w:rPrChange>
              </w:rPr>
              <w:t>Czech Republic</w:t>
            </w:r>
          </w:p>
        </w:tc>
        <w:tc>
          <w:tcPr>
            <w:tcW w:w="1080" w:type="dxa"/>
            <w:shd w:val="clear" w:color="auto" w:fill="auto"/>
            <w:vAlign w:val="bottom"/>
            <w:tcPrChange w:id="3145" w:author="Laura Tesch" w:date="2018-08-09T17:35:00Z">
              <w:tcPr>
                <w:tcW w:w="1080" w:type="dxa"/>
                <w:shd w:val="clear" w:color="auto" w:fill="auto"/>
                <w:vAlign w:val="bottom"/>
              </w:tcPr>
            </w:tcPrChange>
          </w:tcPr>
          <w:p w14:paraId="697D5373" w14:textId="6732B169" w:rsidR="002F6B4E" w:rsidRPr="00837685" w:rsidRDefault="009E27D8">
            <w:pPr>
              <w:pStyle w:val="TableParagraph"/>
              <w:spacing w:line="240" w:lineRule="auto"/>
              <w:jc w:val="left"/>
              <w:rPr>
                <w:sz w:val="20"/>
                <w:szCs w:val="20"/>
                <w:rPrChange w:id="3146" w:author="Laura Tesch" w:date="2018-08-09T17:32:00Z">
                  <w:rPr>
                    <w:sz w:val="24"/>
                    <w:szCs w:val="24"/>
                  </w:rPr>
                </w:rPrChange>
              </w:rPr>
              <w:pPrChange w:id="3147" w:author="Laura Tesch" w:date="2018-08-09T17:36:00Z">
                <w:pPr>
                  <w:pStyle w:val="TableParagraph"/>
                  <w:spacing w:line="210" w:lineRule="exact"/>
                  <w:ind w:left="184" w:right="115"/>
                  <w:jc w:val="left"/>
                  <w:outlineLvl w:val="2"/>
                </w:pPr>
              </w:pPrChange>
            </w:pPr>
            <w:r>
              <w:rPr>
                <w:sz w:val="24"/>
                <w:szCs w:val="24"/>
              </w:rPr>
              <w:t>–</w:t>
            </w:r>
            <w:r w:rsidR="00654572" w:rsidRPr="00837685">
              <w:rPr>
                <w:sz w:val="20"/>
                <w:szCs w:val="20"/>
                <w:rPrChange w:id="3148" w:author="Laura Tesch" w:date="2018-08-09T17:32:00Z">
                  <w:rPr>
                    <w:sz w:val="24"/>
                    <w:szCs w:val="24"/>
                  </w:rPr>
                </w:rPrChange>
              </w:rPr>
              <w:t>0.01</w:t>
            </w:r>
          </w:p>
        </w:tc>
        <w:tc>
          <w:tcPr>
            <w:tcW w:w="1440" w:type="dxa"/>
            <w:shd w:val="clear" w:color="auto" w:fill="auto"/>
            <w:vAlign w:val="bottom"/>
            <w:tcPrChange w:id="3149" w:author="Laura Tesch" w:date="2018-08-09T17:35:00Z">
              <w:tcPr>
                <w:tcW w:w="1440" w:type="dxa"/>
                <w:shd w:val="clear" w:color="auto" w:fill="auto"/>
                <w:vAlign w:val="bottom"/>
              </w:tcPr>
            </w:tcPrChange>
          </w:tcPr>
          <w:p w14:paraId="07F74F21" w14:textId="03DA5732" w:rsidR="002F6B4E" w:rsidRPr="00837685" w:rsidRDefault="009E27D8">
            <w:pPr>
              <w:pStyle w:val="TableParagraph"/>
              <w:spacing w:line="240" w:lineRule="auto"/>
              <w:jc w:val="left"/>
              <w:rPr>
                <w:sz w:val="20"/>
                <w:szCs w:val="20"/>
                <w:rPrChange w:id="3150" w:author="Laura Tesch" w:date="2018-08-09T17:32:00Z">
                  <w:rPr>
                    <w:sz w:val="24"/>
                    <w:szCs w:val="24"/>
                  </w:rPr>
                </w:rPrChange>
              </w:rPr>
              <w:pPrChange w:id="3151" w:author="Laura Tesch" w:date="2018-08-09T17:36:00Z">
                <w:pPr>
                  <w:pStyle w:val="TableParagraph"/>
                  <w:spacing w:line="210" w:lineRule="exact"/>
                  <w:ind w:left="184" w:right="114"/>
                  <w:jc w:val="left"/>
                  <w:outlineLvl w:val="2"/>
                </w:pPr>
              </w:pPrChange>
            </w:pPr>
            <w:r>
              <w:rPr>
                <w:sz w:val="24"/>
                <w:szCs w:val="24"/>
              </w:rPr>
              <w:t>–</w:t>
            </w:r>
            <w:r w:rsidR="00654572" w:rsidRPr="00837685">
              <w:rPr>
                <w:sz w:val="20"/>
                <w:szCs w:val="20"/>
                <w:rPrChange w:id="3152" w:author="Laura Tesch" w:date="2018-08-09T17:32:00Z">
                  <w:rPr>
                    <w:sz w:val="24"/>
                    <w:szCs w:val="24"/>
                  </w:rPr>
                </w:rPrChange>
              </w:rPr>
              <w:t>0.00</w:t>
            </w:r>
          </w:p>
        </w:tc>
        <w:tc>
          <w:tcPr>
            <w:tcW w:w="900" w:type="dxa"/>
            <w:shd w:val="clear" w:color="auto" w:fill="auto"/>
            <w:vAlign w:val="bottom"/>
            <w:tcPrChange w:id="3153" w:author="Laura Tesch" w:date="2018-08-09T17:35:00Z">
              <w:tcPr>
                <w:tcW w:w="900" w:type="dxa"/>
                <w:shd w:val="clear" w:color="auto" w:fill="auto"/>
                <w:vAlign w:val="bottom"/>
              </w:tcPr>
            </w:tcPrChange>
          </w:tcPr>
          <w:p w14:paraId="35A34B21" w14:textId="4BD67282" w:rsidR="002F6B4E" w:rsidRPr="00837685" w:rsidRDefault="009E27D8">
            <w:pPr>
              <w:pStyle w:val="TableParagraph"/>
              <w:spacing w:line="240" w:lineRule="auto"/>
              <w:jc w:val="left"/>
              <w:rPr>
                <w:sz w:val="20"/>
                <w:szCs w:val="20"/>
                <w:rPrChange w:id="3154" w:author="Laura Tesch" w:date="2018-08-09T17:32:00Z">
                  <w:rPr>
                    <w:sz w:val="24"/>
                    <w:szCs w:val="24"/>
                  </w:rPr>
                </w:rPrChange>
              </w:rPr>
              <w:pPrChange w:id="3155" w:author="Laura Tesch" w:date="2018-08-09T17:36:00Z">
                <w:pPr>
                  <w:pStyle w:val="TableParagraph"/>
                  <w:spacing w:line="210" w:lineRule="exact"/>
                  <w:ind w:left="184" w:right="113"/>
                  <w:jc w:val="left"/>
                  <w:outlineLvl w:val="2"/>
                </w:pPr>
              </w:pPrChange>
            </w:pPr>
            <w:r>
              <w:rPr>
                <w:sz w:val="24"/>
                <w:szCs w:val="24"/>
              </w:rPr>
              <w:t>–</w:t>
            </w:r>
            <w:r w:rsidR="00654572" w:rsidRPr="00837685">
              <w:rPr>
                <w:sz w:val="20"/>
                <w:szCs w:val="20"/>
                <w:rPrChange w:id="3156" w:author="Laura Tesch" w:date="2018-08-09T17:32:00Z">
                  <w:rPr>
                    <w:sz w:val="24"/>
                    <w:szCs w:val="24"/>
                  </w:rPr>
                </w:rPrChange>
              </w:rPr>
              <w:t>0.11</w:t>
            </w:r>
          </w:p>
        </w:tc>
        <w:tc>
          <w:tcPr>
            <w:tcW w:w="1080" w:type="dxa"/>
            <w:shd w:val="clear" w:color="auto" w:fill="auto"/>
            <w:vAlign w:val="bottom"/>
            <w:tcPrChange w:id="3157" w:author="Laura Tesch" w:date="2018-08-09T17:35:00Z">
              <w:tcPr>
                <w:tcW w:w="1080" w:type="dxa"/>
                <w:shd w:val="clear" w:color="auto" w:fill="auto"/>
                <w:vAlign w:val="bottom"/>
              </w:tcPr>
            </w:tcPrChange>
          </w:tcPr>
          <w:p w14:paraId="5485F5EC" w14:textId="127370EB" w:rsidR="002F6B4E" w:rsidRPr="00837685" w:rsidRDefault="009E27D8">
            <w:pPr>
              <w:pStyle w:val="TableParagraph"/>
              <w:spacing w:line="240" w:lineRule="auto"/>
              <w:jc w:val="left"/>
              <w:rPr>
                <w:sz w:val="20"/>
                <w:szCs w:val="20"/>
                <w:rPrChange w:id="3158" w:author="Laura Tesch" w:date="2018-08-09T17:32:00Z">
                  <w:rPr>
                    <w:sz w:val="24"/>
                    <w:szCs w:val="24"/>
                  </w:rPr>
                </w:rPrChange>
              </w:rPr>
              <w:pPrChange w:id="3159" w:author="Laura Tesch" w:date="2018-08-09T17:36:00Z">
                <w:pPr>
                  <w:pStyle w:val="TableParagraph"/>
                  <w:spacing w:line="210" w:lineRule="exact"/>
                  <w:ind w:left="184" w:right="112"/>
                  <w:jc w:val="left"/>
                  <w:outlineLvl w:val="2"/>
                </w:pPr>
              </w:pPrChange>
            </w:pPr>
            <w:r>
              <w:rPr>
                <w:sz w:val="24"/>
                <w:szCs w:val="24"/>
              </w:rPr>
              <w:t>–</w:t>
            </w:r>
            <w:r w:rsidR="00654572" w:rsidRPr="00837685">
              <w:rPr>
                <w:sz w:val="20"/>
                <w:szCs w:val="20"/>
                <w:rPrChange w:id="3160" w:author="Laura Tesch" w:date="2018-08-09T17:32:00Z">
                  <w:rPr>
                    <w:sz w:val="24"/>
                    <w:szCs w:val="24"/>
                  </w:rPr>
                </w:rPrChange>
              </w:rPr>
              <w:t>0.14</w:t>
            </w:r>
          </w:p>
        </w:tc>
        <w:tc>
          <w:tcPr>
            <w:tcW w:w="1350" w:type="dxa"/>
            <w:shd w:val="clear" w:color="auto" w:fill="auto"/>
            <w:vAlign w:val="bottom"/>
            <w:tcPrChange w:id="3161" w:author="Laura Tesch" w:date="2018-08-09T17:35:00Z">
              <w:tcPr>
                <w:tcW w:w="1350" w:type="dxa"/>
                <w:shd w:val="clear" w:color="auto" w:fill="auto"/>
                <w:vAlign w:val="bottom"/>
              </w:tcPr>
            </w:tcPrChange>
          </w:tcPr>
          <w:p w14:paraId="32383CC5" w14:textId="77777777" w:rsidR="002F6B4E" w:rsidRPr="00837685" w:rsidRDefault="00654572">
            <w:pPr>
              <w:pStyle w:val="TableParagraph"/>
              <w:spacing w:line="240" w:lineRule="auto"/>
              <w:jc w:val="left"/>
              <w:rPr>
                <w:sz w:val="20"/>
                <w:szCs w:val="20"/>
                <w:rPrChange w:id="3162" w:author="Laura Tesch" w:date="2018-08-09T17:32:00Z">
                  <w:rPr>
                    <w:sz w:val="24"/>
                    <w:szCs w:val="24"/>
                  </w:rPr>
                </w:rPrChange>
              </w:rPr>
              <w:pPrChange w:id="3163" w:author="Laura Tesch" w:date="2018-08-09T17:36:00Z">
                <w:pPr>
                  <w:pStyle w:val="TableParagraph"/>
                  <w:spacing w:line="210" w:lineRule="exact"/>
                  <w:ind w:left="184" w:right="112"/>
                  <w:jc w:val="left"/>
                  <w:outlineLvl w:val="2"/>
                </w:pPr>
              </w:pPrChange>
            </w:pPr>
            <w:r w:rsidRPr="00837685">
              <w:rPr>
                <w:sz w:val="20"/>
                <w:szCs w:val="20"/>
                <w:rPrChange w:id="3164" w:author="Laura Tesch" w:date="2018-08-09T17:32:00Z">
                  <w:rPr>
                    <w:sz w:val="24"/>
                    <w:szCs w:val="24"/>
                  </w:rPr>
                </w:rPrChange>
              </w:rPr>
              <w:t>0.00</w:t>
            </w:r>
          </w:p>
        </w:tc>
        <w:tc>
          <w:tcPr>
            <w:tcW w:w="1350" w:type="dxa"/>
            <w:shd w:val="clear" w:color="auto" w:fill="auto"/>
            <w:vAlign w:val="bottom"/>
            <w:tcPrChange w:id="3165" w:author="Laura Tesch" w:date="2018-08-09T17:35:00Z">
              <w:tcPr>
                <w:tcW w:w="1350" w:type="dxa"/>
                <w:shd w:val="clear" w:color="auto" w:fill="auto"/>
                <w:vAlign w:val="bottom"/>
              </w:tcPr>
            </w:tcPrChange>
          </w:tcPr>
          <w:p w14:paraId="328029D5" w14:textId="3CA23514" w:rsidR="002F6B4E" w:rsidRPr="00837685" w:rsidRDefault="009E27D8">
            <w:pPr>
              <w:pStyle w:val="TableParagraph"/>
              <w:spacing w:line="240" w:lineRule="auto"/>
              <w:jc w:val="left"/>
              <w:rPr>
                <w:sz w:val="20"/>
                <w:szCs w:val="20"/>
                <w:rPrChange w:id="3166" w:author="Laura Tesch" w:date="2018-08-09T17:32:00Z">
                  <w:rPr>
                    <w:sz w:val="24"/>
                    <w:szCs w:val="24"/>
                  </w:rPr>
                </w:rPrChange>
              </w:rPr>
              <w:pPrChange w:id="3167" w:author="Laura Tesch" w:date="2018-08-09T17:36:00Z">
                <w:pPr>
                  <w:pStyle w:val="TableParagraph"/>
                  <w:spacing w:line="210" w:lineRule="exact"/>
                  <w:ind w:left="184" w:right="113"/>
                  <w:jc w:val="left"/>
                  <w:outlineLvl w:val="2"/>
                </w:pPr>
              </w:pPrChange>
            </w:pPr>
            <w:r>
              <w:rPr>
                <w:sz w:val="24"/>
                <w:szCs w:val="24"/>
              </w:rPr>
              <w:t>–</w:t>
            </w:r>
            <w:r w:rsidR="00654572" w:rsidRPr="00837685">
              <w:rPr>
                <w:sz w:val="20"/>
                <w:szCs w:val="20"/>
                <w:rPrChange w:id="3168" w:author="Laura Tesch" w:date="2018-08-09T17:32:00Z">
                  <w:rPr>
                    <w:sz w:val="24"/>
                    <w:szCs w:val="24"/>
                  </w:rPr>
                </w:rPrChange>
              </w:rPr>
              <w:t>0.23</w:t>
            </w:r>
          </w:p>
        </w:tc>
        <w:tc>
          <w:tcPr>
            <w:tcW w:w="1080" w:type="dxa"/>
            <w:shd w:val="clear" w:color="auto" w:fill="auto"/>
            <w:vAlign w:val="bottom"/>
            <w:tcPrChange w:id="3169" w:author="Laura Tesch" w:date="2018-08-09T17:35:00Z">
              <w:tcPr>
                <w:tcW w:w="1080" w:type="dxa"/>
                <w:shd w:val="clear" w:color="auto" w:fill="auto"/>
                <w:vAlign w:val="bottom"/>
              </w:tcPr>
            </w:tcPrChange>
          </w:tcPr>
          <w:p w14:paraId="79D1A92A" w14:textId="77777777" w:rsidR="002F6B4E" w:rsidRPr="00837685" w:rsidRDefault="00654572">
            <w:pPr>
              <w:pStyle w:val="TableParagraph"/>
              <w:spacing w:line="240" w:lineRule="auto"/>
              <w:jc w:val="left"/>
              <w:rPr>
                <w:sz w:val="20"/>
                <w:szCs w:val="20"/>
                <w:rPrChange w:id="3170" w:author="Laura Tesch" w:date="2018-08-09T17:32:00Z">
                  <w:rPr>
                    <w:sz w:val="24"/>
                    <w:szCs w:val="24"/>
                  </w:rPr>
                </w:rPrChange>
              </w:rPr>
              <w:pPrChange w:id="3171" w:author="Laura Tesch" w:date="2018-08-09T17:36:00Z">
                <w:pPr>
                  <w:pStyle w:val="TableParagraph"/>
                  <w:spacing w:line="210" w:lineRule="exact"/>
                  <w:ind w:left="184" w:right="113"/>
                  <w:jc w:val="left"/>
                  <w:outlineLvl w:val="2"/>
                </w:pPr>
              </w:pPrChange>
            </w:pPr>
            <w:r w:rsidRPr="00837685">
              <w:rPr>
                <w:sz w:val="20"/>
                <w:szCs w:val="20"/>
                <w:rPrChange w:id="3172" w:author="Laura Tesch" w:date="2018-08-09T17:32:00Z">
                  <w:rPr>
                    <w:sz w:val="24"/>
                    <w:szCs w:val="24"/>
                  </w:rPr>
                </w:rPrChange>
              </w:rPr>
              <w:t>0.04</w:t>
            </w:r>
          </w:p>
        </w:tc>
        <w:tc>
          <w:tcPr>
            <w:tcW w:w="810" w:type="dxa"/>
            <w:shd w:val="clear" w:color="auto" w:fill="auto"/>
            <w:vAlign w:val="bottom"/>
            <w:tcPrChange w:id="3173" w:author="Laura Tesch" w:date="2018-08-09T17:35:00Z">
              <w:tcPr>
                <w:tcW w:w="990" w:type="dxa"/>
                <w:gridSpan w:val="2"/>
                <w:shd w:val="clear" w:color="auto" w:fill="auto"/>
                <w:vAlign w:val="bottom"/>
              </w:tcPr>
            </w:tcPrChange>
          </w:tcPr>
          <w:p w14:paraId="7B53B9D3" w14:textId="2429EFC4" w:rsidR="002F6B4E" w:rsidRPr="00701389" w:rsidRDefault="009874C9">
            <w:pPr>
              <w:pStyle w:val="TableParagraph"/>
              <w:spacing w:line="240" w:lineRule="auto"/>
              <w:jc w:val="left"/>
              <w:rPr>
                <w:sz w:val="20"/>
                <w:szCs w:val="20"/>
                <w:rPrChange w:id="3174" w:author="Laura Tesch" w:date="2018-08-09T17:34:00Z">
                  <w:rPr>
                    <w:b/>
                    <w:sz w:val="24"/>
                    <w:szCs w:val="24"/>
                  </w:rPr>
                </w:rPrChange>
              </w:rPr>
              <w:pPrChange w:id="3175" w:author="Laura Tesch" w:date="2018-08-09T17:36:00Z">
                <w:pPr>
                  <w:pStyle w:val="TableParagraph"/>
                  <w:spacing w:line="210" w:lineRule="exact"/>
                  <w:ind w:left="89" w:right="46"/>
                  <w:jc w:val="left"/>
                  <w:outlineLvl w:val="2"/>
                </w:pPr>
              </w:pPrChange>
            </w:pPr>
            <w:r w:rsidRPr="005A4578">
              <w:rPr>
                <w:sz w:val="24"/>
                <w:szCs w:val="24"/>
              </w:rPr>
              <w:t>–</w:t>
            </w:r>
            <w:r w:rsidR="00654572" w:rsidRPr="00701389">
              <w:rPr>
                <w:sz w:val="20"/>
                <w:szCs w:val="20"/>
                <w:rPrChange w:id="3176" w:author="Laura Tesch" w:date="2018-08-09T17:34:00Z">
                  <w:rPr>
                    <w:b/>
                    <w:sz w:val="24"/>
                    <w:szCs w:val="24"/>
                  </w:rPr>
                </w:rPrChange>
              </w:rPr>
              <w:t>0.45</w:t>
            </w:r>
          </w:p>
        </w:tc>
      </w:tr>
      <w:tr w:rsidR="005E465F" w:rsidRPr="00837685" w14:paraId="78307576" w14:textId="77777777" w:rsidTr="005E465F">
        <w:tblPrEx>
          <w:tblPrExChange w:id="3177" w:author="Laura Tesch" w:date="2018-08-09T17:35:00Z">
            <w:tblPrEx>
              <w:tblInd w:w="0" w:type="dxa"/>
            </w:tblPrEx>
          </w:tblPrExChange>
        </w:tblPrEx>
        <w:trPr>
          <w:trHeight w:val="239"/>
          <w:trPrChange w:id="3178" w:author="Laura Tesch" w:date="2018-08-09T17:35:00Z">
            <w:trPr>
              <w:gridAfter w:val="0"/>
              <w:trHeight w:val="239"/>
            </w:trPr>
          </w:trPrChange>
        </w:trPr>
        <w:tc>
          <w:tcPr>
            <w:tcW w:w="1086" w:type="dxa"/>
            <w:shd w:val="clear" w:color="auto" w:fill="auto"/>
            <w:vAlign w:val="bottom"/>
            <w:tcPrChange w:id="3179" w:author="Laura Tesch" w:date="2018-08-09T17:35:00Z">
              <w:tcPr>
                <w:tcW w:w="1086" w:type="dxa"/>
                <w:gridSpan w:val="2"/>
                <w:shd w:val="clear" w:color="auto" w:fill="auto"/>
                <w:vAlign w:val="bottom"/>
              </w:tcPr>
            </w:tcPrChange>
          </w:tcPr>
          <w:p w14:paraId="423CEBEE" w14:textId="77777777" w:rsidR="002F6B4E" w:rsidRPr="00837685" w:rsidRDefault="002F6B4E" w:rsidP="00543EA4">
            <w:pPr>
              <w:pStyle w:val="TableParagraph"/>
              <w:spacing w:line="240" w:lineRule="auto"/>
              <w:jc w:val="left"/>
              <w:rPr>
                <w:sz w:val="20"/>
                <w:szCs w:val="20"/>
                <w:rPrChange w:id="3180" w:author="Laura Tesch" w:date="2018-08-09T17:32:00Z">
                  <w:rPr>
                    <w:sz w:val="24"/>
                    <w:szCs w:val="24"/>
                  </w:rPr>
                </w:rPrChange>
              </w:rPr>
            </w:pPr>
          </w:p>
        </w:tc>
        <w:tc>
          <w:tcPr>
            <w:tcW w:w="631" w:type="dxa"/>
            <w:shd w:val="clear" w:color="auto" w:fill="auto"/>
            <w:vAlign w:val="bottom"/>
            <w:tcPrChange w:id="3181" w:author="Laura Tesch" w:date="2018-08-09T17:35:00Z">
              <w:tcPr>
                <w:tcW w:w="631" w:type="dxa"/>
                <w:shd w:val="clear" w:color="auto" w:fill="auto"/>
                <w:vAlign w:val="bottom"/>
              </w:tcPr>
            </w:tcPrChange>
          </w:tcPr>
          <w:p w14:paraId="3633E71F" w14:textId="77777777" w:rsidR="002F6B4E" w:rsidRPr="00837685" w:rsidRDefault="002F6B4E" w:rsidP="00543EA4">
            <w:pPr>
              <w:pStyle w:val="TableParagraph"/>
              <w:spacing w:line="240" w:lineRule="auto"/>
              <w:jc w:val="left"/>
              <w:rPr>
                <w:sz w:val="20"/>
                <w:szCs w:val="20"/>
                <w:rPrChange w:id="3182" w:author="Laura Tesch" w:date="2018-08-09T17:32:00Z">
                  <w:rPr>
                    <w:sz w:val="24"/>
                    <w:szCs w:val="24"/>
                  </w:rPr>
                </w:rPrChange>
              </w:rPr>
            </w:pPr>
          </w:p>
        </w:tc>
        <w:tc>
          <w:tcPr>
            <w:tcW w:w="2063" w:type="dxa"/>
            <w:shd w:val="clear" w:color="auto" w:fill="auto"/>
            <w:vAlign w:val="bottom"/>
            <w:tcPrChange w:id="3183" w:author="Laura Tesch" w:date="2018-08-09T17:35:00Z">
              <w:tcPr>
                <w:tcW w:w="2063" w:type="dxa"/>
                <w:gridSpan w:val="2"/>
                <w:shd w:val="clear" w:color="auto" w:fill="auto"/>
                <w:vAlign w:val="bottom"/>
              </w:tcPr>
            </w:tcPrChange>
          </w:tcPr>
          <w:p w14:paraId="00366C0E" w14:textId="77777777" w:rsidR="002F6B4E" w:rsidRPr="00837685" w:rsidRDefault="00654572" w:rsidP="00543EA4">
            <w:pPr>
              <w:pStyle w:val="TableParagraph"/>
              <w:ind w:left="120"/>
              <w:jc w:val="left"/>
              <w:rPr>
                <w:sz w:val="20"/>
                <w:szCs w:val="20"/>
                <w:rPrChange w:id="3184" w:author="Laura Tesch" w:date="2018-08-09T17:32:00Z">
                  <w:rPr>
                    <w:sz w:val="24"/>
                    <w:szCs w:val="24"/>
                  </w:rPr>
                </w:rPrChange>
              </w:rPr>
            </w:pPr>
            <w:r w:rsidRPr="00837685">
              <w:rPr>
                <w:sz w:val="20"/>
                <w:szCs w:val="20"/>
                <w:rPrChange w:id="3185" w:author="Laura Tesch" w:date="2018-08-09T17:32:00Z">
                  <w:rPr>
                    <w:sz w:val="24"/>
                    <w:szCs w:val="24"/>
                  </w:rPr>
                </w:rPrChange>
              </w:rPr>
              <w:t>Poland</w:t>
            </w:r>
          </w:p>
        </w:tc>
        <w:tc>
          <w:tcPr>
            <w:tcW w:w="1080" w:type="dxa"/>
            <w:shd w:val="clear" w:color="auto" w:fill="auto"/>
            <w:vAlign w:val="bottom"/>
            <w:tcPrChange w:id="3186" w:author="Laura Tesch" w:date="2018-08-09T17:35:00Z">
              <w:tcPr>
                <w:tcW w:w="1080" w:type="dxa"/>
                <w:shd w:val="clear" w:color="auto" w:fill="auto"/>
                <w:vAlign w:val="bottom"/>
              </w:tcPr>
            </w:tcPrChange>
          </w:tcPr>
          <w:p w14:paraId="42DBF5C1" w14:textId="3A06775A" w:rsidR="002F6B4E" w:rsidRPr="00837685" w:rsidRDefault="009E27D8">
            <w:pPr>
              <w:pStyle w:val="TableParagraph"/>
              <w:spacing w:line="240" w:lineRule="auto"/>
              <w:jc w:val="left"/>
              <w:rPr>
                <w:sz w:val="20"/>
                <w:szCs w:val="20"/>
                <w:rPrChange w:id="3187" w:author="Laura Tesch" w:date="2018-08-09T17:32:00Z">
                  <w:rPr>
                    <w:sz w:val="24"/>
                    <w:szCs w:val="24"/>
                  </w:rPr>
                </w:rPrChange>
              </w:rPr>
              <w:pPrChange w:id="3188" w:author="Laura Tesch" w:date="2018-08-09T17:36:00Z">
                <w:pPr>
                  <w:pStyle w:val="TableParagraph"/>
                  <w:ind w:left="184" w:right="115"/>
                  <w:jc w:val="left"/>
                  <w:outlineLvl w:val="2"/>
                </w:pPr>
              </w:pPrChange>
            </w:pPr>
            <w:r>
              <w:rPr>
                <w:sz w:val="24"/>
                <w:szCs w:val="24"/>
              </w:rPr>
              <w:t>–</w:t>
            </w:r>
            <w:r w:rsidR="00654572" w:rsidRPr="00837685">
              <w:rPr>
                <w:sz w:val="20"/>
                <w:szCs w:val="20"/>
                <w:rPrChange w:id="3189" w:author="Laura Tesch" w:date="2018-08-09T17:32:00Z">
                  <w:rPr>
                    <w:sz w:val="24"/>
                    <w:szCs w:val="24"/>
                  </w:rPr>
                </w:rPrChange>
              </w:rPr>
              <w:t>0.01</w:t>
            </w:r>
          </w:p>
        </w:tc>
        <w:tc>
          <w:tcPr>
            <w:tcW w:w="1440" w:type="dxa"/>
            <w:shd w:val="clear" w:color="auto" w:fill="auto"/>
            <w:vAlign w:val="bottom"/>
            <w:tcPrChange w:id="3190" w:author="Laura Tesch" w:date="2018-08-09T17:35:00Z">
              <w:tcPr>
                <w:tcW w:w="1440" w:type="dxa"/>
                <w:shd w:val="clear" w:color="auto" w:fill="auto"/>
                <w:vAlign w:val="bottom"/>
              </w:tcPr>
            </w:tcPrChange>
          </w:tcPr>
          <w:p w14:paraId="0B6FCE73" w14:textId="77777777" w:rsidR="002F6B4E" w:rsidRPr="00837685" w:rsidRDefault="00654572">
            <w:pPr>
              <w:pStyle w:val="TableParagraph"/>
              <w:spacing w:line="240" w:lineRule="auto"/>
              <w:jc w:val="left"/>
              <w:rPr>
                <w:sz w:val="20"/>
                <w:szCs w:val="20"/>
                <w:rPrChange w:id="3191" w:author="Laura Tesch" w:date="2018-08-09T17:32:00Z">
                  <w:rPr>
                    <w:sz w:val="24"/>
                    <w:szCs w:val="24"/>
                  </w:rPr>
                </w:rPrChange>
              </w:rPr>
              <w:pPrChange w:id="3192" w:author="Laura Tesch" w:date="2018-08-09T17:36:00Z">
                <w:pPr>
                  <w:pStyle w:val="TableParagraph"/>
                  <w:ind w:left="184" w:right="114"/>
                  <w:jc w:val="left"/>
                  <w:outlineLvl w:val="2"/>
                </w:pPr>
              </w:pPrChange>
            </w:pPr>
            <w:r w:rsidRPr="00837685">
              <w:rPr>
                <w:sz w:val="20"/>
                <w:szCs w:val="20"/>
                <w:rPrChange w:id="3193" w:author="Laura Tesch" w:date="2018-08-09T17:32:00Z">
                  <w:rPr>
                    <w:sz w:val="24"/>
                    <w:szCs w:val="24"/>
                  </w:rPr>
                </w:rPrChange>
              </w:rPr>
              <w:t>0.11</w:t>
            </w:r>
          </w:p>
        </w:tc>
        <w:tc>
          <w:tcPr>
            <w:tcW w:w="900" w:type="dxa"/>
            <w:shd w:val="clear" w:color="auto" w:fill="auto"/>
            <w:vAlign w:val="bottom"/>
            <w:tcPrChange w:id="3194" w:author="Laura Tesch" w:date="2018-08-09T17:35:00Z">
              <w:tcPr>
                <w:tcW w:w="900" w:type="dxa"/>
                <w:shd w:val="clear" w:color="auto" w:fill="auto"/>
                <w:vAlign w:val="bottom"/>
              </w:tcPr>
            </w:tcPrChange>
          </w:tcPr>
          <w:p w14:paraId="5B4FD1C4" w14:textId="3006A90E" w:rsidR="002F6B4E" w:rsidRPr="00837685" w:rsidRDefault="009E27D8">
            <w:pPr>
              <w:pStyle w:val="TableParagraph"/>
              <w:spacing w:line="240" w:lineRule="auto"/>
              <w:jc w:val="left"/>
              <w:rPr>
                <w:sz w:val="20"/>
                <w:szCs w:val="20"/>
                <w:rPrChange w:id="3195" w:author="Laura Tesch" w:date="2018-08-09T17:32:00Z">
                  <w:rPr>
                    <w:sz w:val="24"/>
                    <w:szCs w:val="24"/>
                  </w:rPr>
                </w:rPrChange>
              </w:rPr>
              <w:pPrChange w:id="3196" w:author="Laura Tesch" w:date="2018-08-09T17:36:00Z">
                <w:pPr>
                  <w:pStyle w:val="TableParagraph"/>
                  <w:ind w:left="184" w:right="113"/>
                  <w:jc w:val="left"/>
                  <w:outlineLvl w:val="2"/>
                </w:pPr>
              </w:pPrChange>
            </w:pPr>
            <w:r>
              <w:rPr>
                <w:sz w:val="24"/>
                <w:szCs w:val="24"/>
              </w:rPr>
              <w:t>–</w:t>
            </w:r>
            <w:r w:rsidR="00654572" w:rsidRPr="00837685">
              <w:rPr>
                <w:sz w:val="20"/>
                <w:szCs w:val="20"/>
                <w:rPrChange w:id="3197" w:author="Laura Tesch" w:date="2018-08-09T17:32:00Z">
                  <w:rPr>
                    <w:sz w:val="24"/>
                    <w:szCs w:val="24"/>
                  </w:rPr>
                </w:rPrChange>
              </w:rPr>
              <w:t>0.06</w:t>
            </w:r>
          </w:p>
        </w:tc>
        <w:tc>
          <w:tcPr>
            <w:tcW w:w="1080" w:type="dxa"/>
            <w:shd w:val="clear" w:color="auto" w:fill="auto"/>
            <w:vAlign w:val="bottom"/>
            <w:tcPrChange w:id="3198" w:author="Laura Tesch" w:date="2018-08-09T17:35:00Z">
              <w:tcPr>
                <w:tcW w:w="1080" w:type="dxa"/>
                <w:shd w:val="clear" w:color="auto" w:fill="auto"/>
                <w:vAlign w:val="bottom"/>
              </w:tcPr>
            </w:tcPrChange>
          </w:tcPr>
          <w:p w14:paraId="202F2AB1" w14:textId="5D42B869" w:rsidR="002F6B4E" w:rsidRPr="00837685" w:rsidRDefault="009E27D8">
            <w:pPr>
              <w:pStyle w:val="TableParagraph"/>
              <w:spacing w:line="240" w:lineRule="auto"/>
              <w:jc w:val="left"/>
              <w:rPr>
                <w:sz w:val="20"/>
                <w:szCs w:val="20"/>
                <w:rPrChange w:id="3199" w:author="Laura Tesch" w:date="2018-08-09T17:32:00Z">
                  <w:rPr>
                    <w:sz w:val="24"/>
                    <w:szCs w:val="24"/>
                  </w:rPr>
                </w:rPrChange>
              </w:rPr>
              <w:pPrChange w:id="3200" w:author="Laura Tesch" w:date="2018-08-09T17:36:00Z">
                <w:pPr>
                  <w:pStyle w:val="TableParagraph"/>
                  <w:ind w:left="184" w:right="112"/>
                  <w:jc w:val="left"/>
                  <w:outlineLvl w:val="2"/>
                </w:pPr>
              </w:pPrChange>
            </w:pPr>
            <w:r>
              <w:rPr>
                <w:sz w:val="24"/>
                <w:szCs w:val="24"/>
              </w:rPr>
              <w:t>–</w:t>
            </w:r>
            <w:r w:rsidR="00654572" w:rsidRPr="00837685">
              <w:rPr>
                <w:sz w:val="20"/>
                <w:szCs w:val="20"/>
                <w:rPrChange w:id="3201" w:author="Laura Tesch" w:date="2018-08-09T17:32:00Z">
                  <w:rPr>
                    <w:sz w:val="24"/>
                    <w:szCs w:val="24"/>
                  </w:rPr>
                </w:rPrChange>
              </w:rPr>
              <w:t>0.16</w:t>
            </w:r>
          </w:p>
        </w:tc>
        <w:tc>
          <w:tcPr>
            <w:tcW w:w="1350" w:type="dxa"/>
            <w:shd w:val="clear" w:color="auto" w:fill="auto"/>
            <w:vAlign w:val="bottom"/>
            <w:tcPrChange w:id="3202" w:author="Laura Tesch" w:date="2018-08-09T17:35:00Z">
              <w:tcPr>
                <w:tcW w:w="1350" w:type="dxa"/>
                <w:shd w:val="clear" w:color="auto" w:fill="auto"/>
                <w:vAlign w:val="bottom"/>
              </w:tcPr>
            </w:tcPrChange>
          </w:tcPr>
          <w:p w14:paraId="4C857DA6" w14:textId="77777777" w:rsidR="002F6B4E" w:rsidRPr="00837685" w:rsidRDefault="00654572">
            <w:pPr>
              <w:pStyle w:val="TableParagraph"/>
              <w:spacing w:line="240" w:lineRule="auto"/>
              <w:jc w:val="left"/>
              <w:rPr>
                <w:sz w:val="20"/>
                <w:szCs w:val="20"/>
                <w:rPrChange w:id="3203" w:author="Laura Tesch" w:date="2018-08-09T17:32:00Z">
                  <w:rPr>
                    <w:sz w:val="24"/>
                    <w:szCs w:val="24"/>
                  </w:rPr>
                </w:rPrChange>
              </w:rPr>
              <w:pPrChange w:id="3204" w:author="Laura Tesch" w:date="2018-08-09T17:36:00Z">
                <w:pPr>
                  <w:pStyle w:val="TableParagraph"/>
                  <w:ind w:left="184" w:right="112"/>
                  <w:jc w:val="left"/>
                  <w:outlineLvl w:val="2"/>
                </w:pPr>
              </w:pPrChange>
            </w:pPr>
            <w:r w:rsidRPr="00837685">
              <w:rPr>
                <w:sz w:val="20"/>
                <w:szCs w:val="20"/>
                <w:rPrChange w:id="3205" w:author="Laura Tesch" w:date="2018-08-09T17:32:00Z">
                  <w:rPr>
                    <w:sz w:val="24"/>
                    <w:szCs w:val="24"/>
                  </w:rPr>
                </w:rPrChange>
              </w:rPr>
              <w:t>0.01</w:t>
            </w:r>
          </w:p>
        </w:tc>
        <w:tc>
          <w:tcPr>
            <w:tcW w:w="1350" w:type="dxa"/>
            <w:shd w:val="clear" w:color="auto" w:fill="auto"/>
            <w:vAlign w:val="bottom"/>
            <w:tcPrChange w:id="3206" w:author="Laura Tesch" w:date="2018-08-09T17:35:00Z">
              <w:tcPr>
                <w:tcW w:w="1350" w:type="dxa"/>
                <w:shd w:val="clear" w:color="auto" w:fill="auto"/>
                <w:vAlign w:val="bottom"/>
              </w:tcPr>
            </w:tcPrChange>
          </w:tcPr>
          <w:p w14:paraId="38322FBC" w14:textId="3262A586" w:rsidR="002F6B4E" w:rsidRPr="00837685" w:rsidRDefault="009E27D8">
            <w:pPr>
              <w:pStyle w:val="TableParagraph"/>
              <w:spacing w:line="240" w:lineRule="auto"/>
              <w:jc w:val="left"/>
              <w:rPr>
                <w:sz w:val="20"/>
                <w:szCs w:val="20"/>
                <w:rPrChange w:id="3207" w:author="Laura Tesch" w:date="2018-08-09T17:32:00Z">
                  <w:rPr>
                    <w:sz w:val="24"/>
                    <w:szCs w:val="24"/>
                  </w:rPr>
                </w:rPrChange>
              </w:rPr>
              <w:pPrChange w:id="3208" w:author="Laura Tesch" w:date="2018-08-09T17:36:00Z">
                <w:pPr>
                  <w:pStyle w:val="TableParagraph"/>
                  <w:ind w:left="184" w:right="113"/>
                  <w:jc w:val="left"/>
                  <w:outlineLvl w:val="2"/>
                </w:pPr>
              </w:pPrChange>
            </w:pPr>
            <w:r>
              <w:rPr>
                <w:sz w:val="24"/>
                <w:szCs w:val="24"/>
              </w:rPr>
              <w:t>–</w:t>
            </w:r>
            <w:r w:rsidR="00654572" w:rsidRPr="00837685">
              <w:rPr>
                <w:sz w:val="20"/>
                <w:szCs w:val="20"/>
                <w:rPrChange w:id="3209" w:author="Laura Tesch" w:date="2018-08-09T17:32:00Z">
                  <w:rPr>
                    <w:sz w:val="24"/>
                    <w:szCs w:val="24"/>
                  </w:rPr>
                </w:rPrChange>
              </w:rPr>
              <w:t>0.16</w:t>
            </w:r>
          </w:p>
        </w:tc>
        <w:tc>
          <w:tcPr>
            <w:tcW w:w="1080" w:type="dxa"/>
            <w:shd w:val="clear" w:color="auto" w:fill="auto"/>
            <w:vAlign w:val="bottom"/>
            <w:tcPrChange w:id="3210" w:author="Laura Tesch" w:date="2018-08-09T17:35:00Z">
              <w:tcPr>
                <w:tcW w:w="1350" w:type="dxa"/>
                <w:gridSpan w:val="2"/>
                <w:shd w:val="clear" w:color="auto" w:fill="auto"/>
                <w:vAlign w:val="bottom"/>
              </w:tcPr>
            </w:tcPrChange>
          </w:tcPr>
          <w:p w14:paraId="785DFE62" w14:textId="69E917AB" w:rsidR="002F6B4E" w:rsidRPr="00837685" w:rsidRDefault="009874C9">
            <w:pPr>
              <w:pStyle w:val="TableParagraph"/>
              <w:spacing w:line="240" w:lineRule="auto"/>
              <w:jc w:val="left"/>
              <w:rPr>
                <w:sz w:val="20"/>
                <w:szCs w:val="20"/>
                <w:rPrChange w:id="3211" w:author="Laura Tesch" w:date="2018-08-09T17:32:00Z">
                  <w:rPr>
                    <w:sz w:val="24"/>
                    <w:szCs w:val="24"/>
                  </w:rPr>
                </w:rPrChange>
              </w:rPr>
              <w:pPrChange w:id="3212"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213" w:author="Laura Tesch" w:date="2018-08-09T17:32:00Z">
                  <w:rPr>
                    <w:sz w:val="24"/>
                    <w:szCs w:val="24"/>
                  </w:rPr>
                </w:rPrChange>
              </w:rPr>
              <w:t>0.05</w:t>
            </w:r>
          </w:p>
        </w:tc>
        <w:tc>
          <w:tcPr>
            <w:tcW w:w="810" w:type="dxa"/>
            <w:shd w:val="clear" w:color="auto" w:fill="auto"/>
            <w:vAlign w:val="bottom"/>
            <w:tcPrChange w:id="3214" w:author="Laura Tesch" w:date="2018-08-09T17:35:00Z">
              <w:tcPr>
                <w:tcW w:w="720" w:type="dxa"/>
                <w:shd w:val="clear" w:color="auto" w:fill="auto"/>
                <w:vAlign w:val="bottom"/>
              </w:tcPr>
            </w:tcPrChange>
          </w:tcPr>
          <w:p w14:paraId="48F4F38E" w14:textId="64DF85D8" w:rsidR="002F6B4E" w:rsidRPr="00701389" w:rsidRDefault="009874C9">
            <w:pPr>
              <w:pStyle w:val="TableParagraph"/>
              <w:spacing w:line="240" w:lineRule="auto"/>
              <w:jc w:val="left"/>
              <w:rPr>
                <w:sz w:val="20"/>
                <w:szCs w:val="20"/>
                <w:rPrChange w:id="3215" w:author="Laura Tesch" w:date="2018-08-09T17:34:00Z">
                  <w:rPr>
                    <w:b/>
                    <w:sz w:val="24"/>
                    <w:szCs w:val="24"/>
                  </w:rPr>
                </w:rPrChange>
              </w:rPr>
              <w:pPrChange w:id="3216"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217" w:author="Laura Tesch" w:date="2018-08-09T17:34:00Z">
                  <w:rPr>
                    <w:b/>
                    <w:sz w:val="24"/>
                    <w:szCs w:val="24"/>
                  </w:rPr>
                </w:rPrChange>
              </w:rPr>
              <w:t>0.32</w:t>
            </w:r>
          </w:p>
        </w:tc>
      </w:tr>
      <w:tr w:rsidR="005E465F" w:rsidRPr="00837685" w14:paraId="3C732EA9" w14:textId="77777777" w:rsidTr="005E465F">
        <w:tblPrEx>
          <w:tblPrExChange w:id="3218" w:author="Laura Tesch" w:date="2018-08-09T17:35:00Z">
            <w:tblPrEx>
              <w:tblInd w:w="0" w:type="dxa"/>
            </w:tblPrEx>
          </w:tblPrExChange>
        </w:tblPrEx>
        <w:trPr>
          <w:trHeight w:val="239"/>
          <w:trPrChange w:id="3219" w:author="Laura Tesch" w:date="2018-08-09T17:35:00Z">
            <w:trPr>
              <w:gridAfter w:val="0"/>
              <w:trHeight w:val="239"/>
            </w:trPr>
          </w:trPrChange>
        </w:trPr>
        <w:tc>
          <w:tcPr>
            <w:tcW w:w="1086" w:type="dxa"/>
            <w:shd w:val="clear" w:color="auto" w:fill="auto"/>
            <w:vAlign w:val="bottom"/>
            <w:tcPrChange w:id="3220" w:author="Laura Tesch" w:date="2018-08-09T17:35:00Z">
              <w:tcPr>
                <w:tcW w:w="1086" w:type="dxa"/>
                <w:gridSpan w:val="2"/>
                <w:shd w:val="clear" w:color="auto" w:fill="auto"/>
                <w:vAlign w:val="bottom"/>
              </w:tcPr>
            </w:tcPrChange>
          </w:tcPr>
          <w:p w14:paraId="761718C4" w14:textId="77777777" w:rsidR="002F6B4E" w:rsidRPr="00837685" w:rsidRDefault="002F6B4E" w:rsidP="00543EA4">
            <w:pPr>
              <w:pStyle w:val="TableParagraph"/>
              <w:spacing w:line="240" w:lineRule="auto"/>
              <w:jc w:val="left"/>
              <w:rPr>
                <w:sz w:val="20"/>
                <w:szCs w:val="20"/>
                <w:rPrChange w:id="3221" w:author="Laura Tesch" w:date="2018-08-09T17:32:00Z">
                  <w:rPr>
                    <w:sz w:val="24"/>
                    <w:szCs w:val="24"/>
                  </w:rPr>
                </w:rPrChange>
              </w:rPr>
            </w:pPr>
          </w:p>
        </w:tc>
        <w:tc>
          <w:tcPr>
            <w:tcW w:w="631" w:type="dxa"/>
            <w:shd w:val="clear" w:color="auto" w:fill="auto"/>
            <w:vAlign w:val="bottom"/>
            <w:tcPrChange w:id="3222" w:author="Laura Tesch" w:date="2018-08-09T17:35:00Z">
              <w:tcPr>
                <w:tcW w:w="631" w:type="dxa"/>
                <w:shd w:val="clear" w:color="auto" w:fill="auto"/>
                <w:vAlign w:val="bottom"/>
              </w:tcPr>
            </w:tcPrChange>
          </w:tcPr>
          <w:p w14:paraId="6F1DFC6E" w14:textId="77777777" w:rsidR="002F6B4E" w:rsidRPr="00837685" w:rsidRDefault="00654572" w:rsidP="00543EA4">
            <w:pPr>
              <w:pStyle w:val="TableParagraph"/>
              <w:ind w:left="120"/>
              <w:jc w:val="left"/>
              <w:rPr>
                <w:sz w:val="20"/>
                <w:szCs w:val="20"/>
                <w:rPrChange w:id="3223" w:author="Laura Tesch" w:date="2018-08-09T17:32:00Z">
                  <w:rPr>
                    <w:sz w:val="24"/>
                    <w:szCs w:val="24"/>
                  </w:rPr>
                </w:rPrChange>
              </w:rPr>
            </w:pPr>
            <w:r w:rsidRPr="00837685">
              <w:rPr>
                <w:sz w:val="20"/>
                <w:szCs w:val="20"/>
                <w:rPrChange w:id="3224" w:author="Laura Tesch" w:date="2018-08-09T17:32:00Z">
                  <w:rPr>
                    <w:sz w:val="24"/>
                    <w:szCs w:val="24"/>
                  </w:rPr>
                </w:rPrChange>
              </w:rPr>
              <w:t>BC</w:t>
            </w:r>
          </w:p>
        </w:tc>
        <w:tc>
          <w:tcPr>
            <w:tcW w:w="2063" w:type="dxa"/>
            <w:shd w:val="clear" w:color="auto" w:fill="auto"/>
            <w:vAlign w:val="bottom"/>
            <w:tcPrChange w:id="3225" w:author="Laura Tesch" w:date="2018-08-09T17:35:00Z">
              <w:tcPr>
                <w:tcW w:w="2063" w:type="dxa"/>
                <w:gridSpan w:val="2"/>
                <w:shd w:val="clear" w:color="auto" w:fill="auto"/>
                <w:vAlign w:val="bottom"/>
              </w:tcPr>
            </w:tcPrChange>
          </w:tcPr>
          <w:p w14:paraId="6C69F115" w14:textId="77777777" w:rsidR="002F6B4E" w:rsidRPr="00837685" w:rsidRDefault="00654572" w:rsidP="00543EA4">
            <w:pPr>
              <w:pStyle w:val="TableParagraph"/>
              <w:ind w:left="120"/>
              <w:jc w:val="left"/>
              <w:rPr>
                <w:sz w:val="20"/>
                <w:szCs w:val="20"/>
                <w:rPrChange w:id="3226" w:author="Laura Tesch" w:date="2018-08-09T17:32:00Z">
                  <w:rPr>
                    <w:sz w:val="24"/>
                    <w:szCs w:val="24"/>
                  </w:rPr>
                </w:rPrChange>
              </w:rPr>
            </w:pPr>
            <w:r w:rsidRPr="00837685">
              <w:rPr>
                <w:sz w:val="20"/>
                <w:szCs w:val="20"/>
                <w:rPrChange w:id="3227" w:author="Laura Tesch" w:date="2018-08-09T17:32:00Z">
                  <w:rPr>
                    <w:sz w:val="24"/>
                    <w:szCs w:val="24"/>
                  </w:rPr>
                </w:rPrChange>
              </w:rPr>
              <w:t>Estonia</w:t>
            </w:r>
          </w:p>
        </w:tc>
        <w:tc>
          <w:tcPr>
            <w:tcW w:w="1080" w:type="dxa"/>
            <w:shd w:val="clear" w:color="auto" w:fill="auto"/>
            <w:vAlign w:val="bottom"/>
            <w:tcPrChange w:id="3228" w:author="Laura Tesch" w:date="2018-08-09T17:35:00Z">
              <w:tcPr>
                <w:tcW w:w="1080" w:type="dxa"/>
                <w:shd w:val="clear" w:color="auto" w:fill="auto"/>
                <w:vAlign w:val="bottom"/>
              </w:tcPr>
            </w:tcPrChange>
          </w:tcPr>
          <w:p w14:paraId="3752ACD6" w14:textId="77FDE21D" w:rsidR="002F6B4E" w:rsidRPr="00837685" w:rsidRDefault="009E27D8">
            <w:pPr>
              <w:pStyle w:val="TableParagraph"/>
              <w:spacing w:line="240" w:lineRule="auto"/>
              <w:jc w:val="left"/>
              <w:rPr>
                <w:sz w:val="20"/>
                <w:szCs w:val="20"/>
                <w:rPrChange w:id="3229" w:author="Laura Tesch" w:date="2018-08-09T17:32:00Z">
                  <w:rPr>
                    <w:sz w:val="24"/>
                    <w:szCs w:val="24"/>
                  </w:rPr>
                </w:rPrChange>
              </w:rPr>
              <w:pPrChange w:id="3230" w:author="Laura Tesch" w:date="2018-08-09T17:36:00Z">
                <w:pPr>
                  <w:pStyle w:val="TableParagraph"/>
                  <w:ind w:left="184" w:right="115"/>
                  <w:jc w:val="left"/>
                  <w:outlineLvl w:val="2"/>
                </w:pPr>
              </w:pPrChange>
            </w:pPr>
            <w:r>
              <w:rPr>
                <w:sz w:val="24"/>
                <w:szCs w:val="24"/>
              </w:rPr>
              <w:t>–</w:t>
            </w:r>
            <w:r w:rsidR="00654572" w:rsidRPr="00837685">
              <w:rPr>
                <w:sz w:val="20"/>
                <w:szCs w:val="20"/>
                <w:rPrChange w:id="3231" w:author="Laura Tesch" w:date="2018-08-09T17:32:00Z">
                  <w:rPr>
                    <w:sz w:val="24"/>
                    <w:szCs w:val="24"/>
                  </w:rPr>
                </w:rPrChange>
              </w:rPr>
              <w:t>0.17</w:t>
            </w:r>
          </w:p>
        </w:tc>
        <w:tc>
          <w:tcPr>
            <w:tcW w:w="1440" w:type="dxa"/>
            <w:shd w:val="clear" w:color="auto" w:fill="auto"/>
            <w:vAlign w:val="bottom"/>
            <w:tcPrChange w:id="3232" w:author="Laura Tesch" w:date="2018-08-09T17:35:00Z">
              <w:tcPr>
                <w:tcW w:w="1440" w:type="dxa"/>
                <w:shd w:val="clear" w:color="auto" w:fill="auto"/>
                <w:vAlign w:val="bottom"/>
              </w:tcPr>
            </w:tcPrChange>
          </w:tcPr>
          <w:p w14:paraId="79BD7178" w14:textId="77777777" w:rsidR="002F6B4E" w:rsidRPr="00837685" w:rsidRDefault="00654572">
            <w:pPr>
              <w:pStyle w:val="TableParagraph"/>
              <w:spacing w:line="240" w:lineRule="auto"/>
              <w:jc w:val="left"/>
              <w:rPr>
                <w:sz w:val="20"/>
                <w:szCs w:val="20"/>
                <w:rPrChange w:id="3233" w:author="Laura Tesch" w:date="2018-08-09T17:32:00Z">
                  <w:rPr>
                    <w:sz w:val="24"/>
                    <w:szCs w:val="24"/>
                  </w:rPr>
                </w:rPrChange>
              </w:rPr>
              <w:pPrChange w:id="3234" w:author="Laura Tesch" w:date="2018-08-09T17:36:00Z">
                <w:pPr>
                  <w:pStyle w:val="TableParagraph"/>
                  <w:ind w:left="184" w:right="114"/>
                  <w:jc w:val="left"/>
                  <w:outlineLvl w:val="2"/>
                </w:pPr>
              </w:pPrChange>
            </w:pPr>
            <w:r w:rsidRPr="00837685">
              <w:rPr>
                <w:sz w:val="20"/>
                <w:szCs w:val="20"/>
                <w:rPrChange w:id="3235" w:author="Laura Tesch" w:date="2018-08-09T17:32:00Z">
                  <w:rPr>
                    <w:sz w:val="24"/>
                    <w:szCs w:val="24"/>
                  </w:rPr>
                </w:rPrChange>
              </w:rPr>
              <w:t>0.03</w:t>
            </w:r>
          </w:p>
        </w:tc>
        <w:tc>
          <w:tcPr>
            <w:tcW w:w="900" w:type="dxa"/>
            <w:shd w:val="clear" w:color="auto" w:fill="auto"/>
            <w:vAlign w:val="bottom"/>
            <w:tcPrChange w:id="3236" w:author="Laura Tesch" w:date="2018-08-09T17:35:00Z">
              <w:tcPr>
                <w:tcW w:w="900" w:type="dxa"/>
                <w:shd w:val="clear" w:color="auto" w:fill="auto"/>
                <w:vAlign w:val="bottom"/>
              </w:tcPr>
            </w:tcPrChange>
          </w:tcPr>
          <w:p w14:paraId="73B6FFBA" w14:textId="5A17A3FB" w:rsidR="002F6B4E" w:rsidRPr="00837685" w:rsidRDefault="009E27D8">
            <w:pPr>
              <w:pStyle w:val="TableParagraph"/>
              <w:spacing w:line="240" w:lineRule="auto"/>
              <w:jc w:val="left"/>
              <w:rPr>
                <w:sz w:val="20"/>
                <w:szCs w:val="20"/>
                <w:rPrChange w:id="3237" w:author="Laura Tesch" w:date="2018-08-09T17:32:00Z">
                  <w:rPr>
                    <w:sz w:val="24"/>
                    <w:szCs w:val="24"/>
                  </w:rPr>
                </w:rPrChange>
              </w:rPr>
              <w:pPrChange w:id="3238" w:author="Laura Tesch" w:date="2018-08-09T17:36:00Z">
                <w:pPr>
                  <w:pStyle w:val="TableParagraph"/>
                  <w:ind w:left="184" w:right="113"/>
                  <w:jc w:val="left"/>
                  <w:outlineLvl w:val="2"/>
                </w:pPr>
              </w:pPrChange>
            </w:pPr>
            <w:r>
              <w:rPr>
                <w:sz w:val="24"/>
                <w:szCs w:val="24"/>
              </w:rPr>
              <w:t>–</w:t>
            </w:r>
            <w:r w:rsidR="00654572" w:rsidRPr="00837685">
              <w:rPr>
                <w:sz w:val="20"/>
                <w:szCs w:val="20"/>
                <w:rPrChange w:id="3239" w:author="Laura Tesch" w:date="2018-08-09T17:32:00Z">
                  <w:rPr>
                    <w:sz w:val="24"/>
                    <w:szCs w:val="24"/>
                  </w:rPr>
                </w:rPrChange>
              </w:rPr>
              <w:t>0.60</w:t>
            </w:r>
          </w:p>
        </w:tc>
        <w:tc>
          <w:tcPr>
            <w:tcW w:w="1080" w:type="dxa"/>
            <w:shd w:val="clear" w:color="auto" w:fill="auto"/>
            <w:vAlign w:val="bottom"/>
            <w:tcPrChange w:id="3240" w:author="Laura Tesch" w:date="2018-08-09T17:35:00Z">
              <w:tcPr>
                <w:tcW w:w="1080" w:type="dxa"/>
                <w:shd w:val="clear" w:color="auto" w:fill="auto"/>
                <w:vAlign w:val="bottom"/>
              </w:tcPr>
            </w:tcPrChange>
          </w:tcPr>
          <w:p w14:paraId="4E7D7B94" w14:textId="771820C4" w:rsidR="002F6B4E" w:rsidRPr="00837685" w:rsidRDefault="009E27D8">
            <w:pPr>
              <w:pStyle w:val="TableParagraph"/>
              <w:spacing w:line="240" w:lineRule="auto"/>
              <w:jc w:val="left"/>
              <w:rPr>
                <w:sz w:val="20"/>
                <w:szCs w:val="20"/>
                <w:rPrChange w:id="3241" w:author="Laura Tesch" w:date="2018-08-09T17:32:00Z">
                  <w:rPr>
                    <w:sz w:val="24"/>
                    <w:szCs w:val="24"/>
                  </w:rPr>
                </w:rPrChange>
              </w:rPr>
              <w:pPrChange w:id="3242" w:author="Laura Tesch" w:date="2018-08-09T17:36:00Z">
                <w:pPr>
                  <w:pStyle w:val="TableParagraph"/>
                  <w:ind w:left="184" w:right="112"/>
                  <w:jc w:val="left"/>
                  <w:outlineLvl w:val="2"/>
                </w:pPr>
              </w:pPrChange>
            </w:pPr>
            <w:r>
              <w:rPr>
                <w:sz w:val="24"/>
                <w:szCs w:val="24"/>
              </w:rPr>
              <w:t>–</w:t>
            </w:r>
            <w:r w:rsidR="00654572" w:rsidRPr="00837685">
              <w:rPr>
                <w:sz w:val="20"/>
                <w:szCs w:val="20"/>
                <w:rPrChange w:id="3243" w:author="Laura Tesch" w:date="2018-08-09T17:32:00Z">
                  <w:rPr>
                    <w:sz w:val="24"/>
                    <w:szCs w:val="24"/>
                  </w:rPr>
                </w:rPrChange>
              </w:rPr>
              <w:t>0.23</w:t>
            </w:r>
          </w:p>
        </w:tc>
        <w:tc>
          <w:tcPr>
            <w:tcW w:w="1350" w:type="dxa"/>
            <w:shd w:val="clear" w:color="auto" w:fill="auto"/>
            <w:vAlign w:val="bottom"/>
            <w:tcPrChange w:id="3244" w:author="Laura Tesch" w:date="2018-08-09T17:35:00Z">
              <w:tcPr>
                <w:tcW w:w="1350" w:type="dxa"/>
                <w:shd w:val="clear" w:color="auto" w:fill="auto"/>
                <w:vAlign w:val="bottom"/>
              </w:tcPr>
            </w:tcPrChange>
          </w:tcPr>
          <w:p w14:paraId="3EFAC418" w14:textId="73678FE4" w:rsidR="002F6B4E" w:rsidRPr="00837685" w:rsidRDefault="009E27D8">
            <w:pPr>
              <w:pStyle w:val="TableParagraph"/>
              <w:spacing w:line="240" w:lineRule="auto"/>
              <w:jc w:val="left"/>
              <w:rPr>
                <w:sz w:val="20"/>
                <w:szCs w:val="20"/>
                <w:rPrChange w:id="3245" w:author="Laura Tesch" w:date="2018-08-09T17:32:00Z">
                  <w:rPr>
                    <w:sz w:val="24"/>
                    <w:szCs w:val="24"/>
                  </w:rPr>
                </w:rPrChange>
              </w:rPr>
              <w:pPrChange w:id="3246" w:author="Laura Tesch" w:date="2018-08-09T17:36:00Z">
                <w:pPr>
                  <w:pStyle w:val="TableParagraph"/>
                  <w:ind w:left="184" w:right="112"/>
                  <w:jc w:val="left"/>
                  <w:outlineLvl w:val="2"/>
                </w:pPr>
              </w:pPrChange>
            </w:pPr>
            <w:r>
              <w:rPr>
                <w:sz w:val="24"/>
                <w:szCs w:val="24"/>
              </w:rPr>
              <w:t>–</w:t>
            </w:r>
            <w:r w:rsidR="00654572" w:rsidRPr="00837685">
              <w:rPr>
                <w:sz w:val="20"/>
                <w:szCs w:val="20"/>
                <w:rPrChange w:id="3247" w:author="Laura Tesch" w:date="2018-08-09T17:32:00Z">
                  <w:rPr>
                    <w:sz w:val="24"/>
                    <w:szCs w:val="24"/>
                  </w:rPr>
                </w:rPrChange>
              </w:rPr>
              <w:t>0.14</w:t>
            </w:r>
          </w:p>
        </w:tc>
        <w:tc>
          <w:tcPr>
            <w:tcW w:w="1350" w:type="dxa"/>
            <w:shd w:val="clear" w:color="auto" w:fill="auto"/>
            <w:vAlign w:val="bottom"/>
            <w:tcPrChange w:id="3248" w:author="Laura Tesch" w:date="2018-08-09T17:35:00Z">
              <w:tcPr>
                <w:tcW w:w="1350" w:type="dxa"/>
                <w:shd w:val="clear" w:color="auto" w:fill="auto"/>
                <w:vAlign w:val="bottom"/>
              </w:tcPr>
            </w:tcPrChange>
          </w:tcPr>
          <w:p w14:paraId="354192B4" w14:textId="560EF5BD" w:rsidR="002F6B4E" w:rsidRPr="00837685" w:rsidRDefault="009E27D8">
            <w:pPr>
              <w:pStyle w:val="TableParagraph"/>
              <w:spacing w:line="240" w:lineRule="auto"/>
              <w:jc w:val="left"/>
              <w:rPr>
                <w:sz w:val="20"/>
                <w:szCs w:val="20"/>
                <w:rPrChange w:id="3249" w:author="Laura Tesch" w:date="2018-08-09T17:32:00Z">
                  <w:rPr>
                    <w:sz w:val="24"/>
                    <w:szCs w:val="24"/>
                  </w:rPr>
                </w:rPrChange>
              </w:rPr>
              <w:pPrChange w:id="3250" w:author="Laura Tesch" w:date="2018-08-09T17:36:00Z">
                <w:pPr>
                  <w:pStyle w:val="TableParagraph"/>
                  <w:ind w:left="184" w:right="113"/>
                  <w:jc w:val="left"/>
                  <w:outlineLvl w:val="2"/>
                </w:pPr>
              </w:pPrChange>
            </w:pPr>
            <w:r>
              <w:rPr>
                <w:sz w:val="24"/>
                <w:szCs w:val="24"/>
              </w:rPr>
              <w:t>–</w:t>
            </w:r>
            <w:r w:rsidR="00654572" w:rsidRPr="00837685">
              <w:rPr>
                <w:sz w:val="20"/>
                <w:szCs w:val="20"/>
                <w:rPrChange w:id="3251" w:author="Laura Tesch" w:date="2018-08-09T17:32:00Z">
                  <w:rPr>
                    <w:sz w:val="24"/>
                    <w:szCs w:val="24"/>
                  </w:rPr>
                </w:rPrChange>
              </w:rPr>
              <w:t>0.15</w:t>
            </w:r>
          </w:p>
        </w:tc>
        <w:tc>
          <w:tcPr>
            <w:tcW w:w="1080" w:type="dxa"/>
            <w:shd w:val="clear" w:color="auto" w:fill="auto"/>
            <w:vAlign w:val="bottom"/>
            <w:tcPrChange w:id="3252" w:author="Laura Tesch" w:date="2018-08-09T17:35:00Z">
              <w:tcPr>
                <w:tcW w:w="1080" w:type="dxa"/>
                <w:shd w:val="clear" w:color="auto" w:fill="auto"/>
                <w:vAlign w:val="bottom"/>
              </w:tcPr>
            </w:tcPrChange>
          </w:tcPr>
          <w:p w14:paraId="2FA5CFE5" w14:textId="1A04FAA8" w:rsidR="002F6B4E" w:rsidRPr="00837685" w:rsidRDefault="009874C9">
            <w:pPr>
              <w:pStyle w:val="TableParagraph"/>
              <w:spacing w:line="240" w:lineRule="auto"/>
              <w:jc w:val="left"/>
              <w:rPr>
                <w:sz w:val="20"/>
                <w:szCs w:val="20"/>
                <w:rPrChange w:id="3253" w:author="Laura Tesch" w:date="2018-08-09T17:32:00Z">
                  <w:rPr>
                    <w:sz w:val="24"/>
                    <w:szCs w:val="24"/>
                  </w:rPr>
                </w:rPrChange>
              </w:rPr>
              <w:pPrChange w:id="3254"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255" w:author="Laura Tesch" w:date="2018-08-09T17:32:00Z">
                  <w:rPr>
                    <w:sz w:val="24"/>
                    <w:szCs w:val="24"/>
                  </w:rPr>
                </w:rPrChange>
              </w:rPr>
              <w:t>0.41</w:t>
            </w:r>
          </w:p>
        </w:tc>
        <w:tc>
          <w:tcPr>
            <w:tcW w:w="810" w:type="dxa"/>
            <w:shd w:val="clear" w:color="auto" w:fill="auto"/>
            <w:vAlign w:val="bottom"/>
            <w:tcPrChange w:id="3256" w:author="Laura Tesch" w:date="2018-08-09T17:35:00Z">
              <w:tcPr>
                <w:tcW w:w="990" w:type="dxa"/>
                <w:gridSpan w:val="2"/>
                <w:shd w:val="clear" w:color="auto" w:fill="auto"/>
                <w:vAlign w:val="bottom"/>
              </w:tcPr>
            </w:tcPrChange>
          </w:tcPr>
          <w:p w14:paraId="07254921" w14:textId="286340E2" w:rsidR="002F6B4E" w:rsidRPr="00701389" w:rsidRDefault="009874C9">
            <w:pPr>
              <w:pStyle w:val="TableParagraph"/>
              <w:spacing w:line="240" w:lineRule="auto"/>
              <w:jc w:val="left"/>
              <w:rPr>
                <w:sz w:val="20"/>
                <w:szCs w:val="20"/>
                <w:rPrChange w:id="3257" w:author="Laura Tesch" w:date="2018-08-09T17:34:00Z">
                  <w:rPr>
                    <w:b/>
                    <w:sz w:val="24"/>
                    <w:szCs w:val="24"/>
                  </w:rPr>
                </w:rPrChange>
              </w:rPr>
              <w:pPrChange w:id="3258"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259" w:author="Laura Tesch" w:date="2018-08-09T17:34:00Z">
                  <w:rPr>
                    <w:b/>
                    <w:sz w:val="24"/>
                    <w:szCs w:val="24"/>
                  </w:rPr>
                </w:rPrChange>
              </w:rPr>
              <w:t>1.67</w:t>
            </w:r>
          </w:p>
        </w:tc>
      </w:tr>
      <w:tr w:rsidR="005E465F" w:rsidRPr="00837685" w14:paraId="29FD7631" w14:textId="77777777" w:rsidTr="005E465F">
        <w:tblPrEx>
          <w:tblPrExChange w:id="3260" w:author="Laura Tesch" w:date="2018-08-09T17:35:00Z">
            <w:tblPrEx>
              <w:tblInd w:w="0" w:type="dxa"/>
            </w:tblPrEx>
          </w:tblPrExChange>
        </w:tblPrEx>
        <w:trPr>
          <w:trHeight w:val="239"/>
          <w:trPrChange w:id="3261" w:author="Laura Tesch" w:date="2018-08-09T17:35:00Z">
            <w:trPr>
              <w:gridAfter w:val="0"/>
              <w:trHeight w:val="239"/>
            </w:trPr>
          </w:trPrChange>
        </w:trPr>
        <w:tc>
          <w:tcPr>
            <w:tcW w:w="1086" w:type="dxa"/>
            <w:shd w:val="clear" w:color="auto" w:fill="auto"/>
            <w:vAlign w:val="bottom"/>
            <w:tcPrChange w:id="3262" w:author="Laura Tesch" w:date="2018-08-09T17:35:00Z">
              <w:tcPr>
                <w:tcW w:w="1086" w:type="dxa"/>
                <w:gridSpan w:val="2"/>
                <w:shd w:val="clear" w:color="auto" w:fill="auto"/>
                <w:vAlign w:val="bottom"/>
              </w:tcPr>
            </w:tcPrChange>
          </w:tcPr>
          <w:p w14:paraId="29D1E1A9" w14:textId="77777777" w:rsidR="002F6B4E" w:rsidRPr="00837685" w:rsidRDefault="002F6B4E" w:rsidP="00543EA4">
            <w:pPr>
              <w:pStyle w:val="TableParagraph"/>
              <w:spacing w:line="240" w:lineRule="auto"/>
              <w:jc w:val="left"/>
              <w:rPr>
                <w:sz w:val="20"/>
                <w:szCs w:val="20"/>
                <w:rPrChange w:id="3263" w:author="Laura Tesch" w:date="2018-08-09T17:32:00Z">
                  <w:rPr>
                    <w:sz w:val="24"/>
                    <w:szCs w:val="24"/>
                  </w:rPr>
                </w:rPrChange>
              </w:rPr>
            </w:pPr>
          </w:p>
        </w:tc>
        <w:tc>
          <w:tcPr>
            <w:tcW w:w="631" w:type="dxa"/>
            <w:shd w:val="clear" w:color="auto" w:fill="auto"/>
            <w:vAlign w:val="bottom"/>
            <w:tcPrChange w:id="3264" w:author="Laura Tesch" w:date="2018-08-09T17:35:00Z">
              <w:tcPr>
                <w:tcW w:w="631" w:type="dxa"/>
                <w:shd w:val="clear" w:color="auto" w:fill="auto"/>
                <w:vAlign w:val="bottom"/>
              </w:tcPr>
            </w:tcPrChange>
          </w:tcPr>
          <w:p w14:paraId="73CAE92F" w14:textId="77777777" w:rsidR="002F6B4E" w:rsidRPr="00837685" w:rsidRDefault="002F6B4E" w:rsidP="00543EA4">
            <w:pPr>
              <w:pStyle w:val="TableParagraph"/>
              <w:spacing w:line="240" w:lineRule="auto"/>
              <w:jc w:val="left"/>
              <w:rPr>
                <w:sz w:val="20"/>
                <w:szCs w:val="20"/>
                <w:rPrChange w:id="3265" w:author="Laura Tesch" w:date="2018-08-09T17:32:00Z">
                  <w:rPr>
                    <w:sz w:val="24"/>
                    <w:szCs w:val="24"/>
                  </w:rPr>
                </w:rPrChange>
              </w:rPr>
            </w:pPr>
          </w:p>
        </w:tc>
        <w:tc>
          <w:tcPr>
            <w:tcW w:w="2063" w:type="dxa"/>
            <w:shd w:val="clear" w:color="auto" w:fill="auto"/>
            <w:vAlign w:val="bottom"/>
            <w:tcPrChange w:id="3266" w:author="Laura Tesch" w:date="2018-08-09T17:35:00Z">
              <w:tcPr>
                <w:tcW w:w="2063" w:type="dxa"/>
                <w:gridSpan w:val="2"/>
                <w:shd w:val="clear" w:color="auto" w:fill="auto"/>
                <w:vAlign w:val="bottom"/>
              </w:tcPr>
            </w:tcPrChange>
          </w:tcPr>
          <w:p w14:paraId="4A609347" w14:textId="77777777" w:rsidR="002F6B4E" w:rsidRPr="00837685" w:rsidRDefault="00654572" w:rsidP="00543EA4">
            <w:pPr>
              <w:pStyle w:val="TableParagraph"/>
              <w:ind w:left="120"/>
              <w:jc w:val="left"/>
              <w:rPr>
                <w:sz w:val="20"/>
                <w:szCs w:val="20"/>
                <w:rPrChange w:id="3267" w:author="Laura Tesch" w:date="2018-08-09T17:32:00Z">
                  <w:rPr>
                    <w:sz w:val="24"/>
                    <w:szCs w:val="24"/>
                  </w:rPr>
                </w:rPrChange>
              </w:rPr>
            </w:pPr>
            <w:r w:rsidRPr="00837685">
              <w:rPr>
                <w:sz w:val="20"/>
                <w:szCs w:val="20"/>
                <w:rPrChange w:id="3268" w:author="Laura Tesch" w:date="2018-08-09T17:32:00Z">
                  <w:rPr>
                    <w:sz w:val="24"/>
                    <w:szCs w:val="24"/>
                  </w:rPr>
                </w:rPrChange>
              </w:rPr>
              <w:t>Latvia</w:t>
            </w:r>
          </w:p>
        </w:tc>
        <w:tc>
          <w:tcPr>
            <w:tcW w:w="1080" w:type="dxa"/>
            <w:shd w:val="clear" w:color="auto" w:fill="auto"/>
            <w:vAlign w:val="bottom"/>
            <w:tcPrChange w:id="3269" w:author="Laura Tesch" w:date="2018-08-09T17:35:00Z">
              <w:tcPr>
                <w:tcW w:w="1080" w:type="dxa"/>
                <w:shd w:val="clear" w:color="auto" w:fill="auto"/>
                <w:vAlign w:val="bottom"/>
              </w:tcPr>
            </w:tcPrChange>
          </w:tcPr>
          <w:p w14:paraId="75FEF783" w14:textId="47940FF5" w:rsidR="002F6B4E" w:rsidRPr="00837685" w:rsidRDefault="009E27D8">
            <w:pPr>
              <w:pStyle w:val="TableParagraph"/>
              <w:spacing w:line="240" w:lineRule="auto"/>
              <w:jc w:val="left"/>
              <w:rPr>
                <w:sz w:val="20"/>
                <w:szCs w:val="20"/>
                <w:rPrChange w:id="3270" w:author="Laura Tesch" w:date="2018-08-09T17:32:00Z">
                  <w:rPr>
                    <w:sz w:val="24"/>
                    <w:szCs w:val="24"/>
                  </w:rPr>
                </w:rPrChange>
              </w:rPr>
              <w:pPrChange w:id="3271" w:author="Laura Tesch" w:date="2018-08-09T17:36:00Z">
                <w:pPr>
                  <w:pStyle w:val="TableParagraph"/>
                  <w:ind w:left="184" w:right="115"/>
                  <w:jc w:val="left"/>
                  <w:outlineLvl w:val="2"/>
                </w:pPr>
              </w:pPrChange>
            </w:pPr>
            <w:r>
              <w:rPr>
                <w:sz w:val="24"/>
                <w:szCs w:val="24"/>
              </w:rPr>
              <w:t>–</w:t>
            </w:r>
            <w:r w:rsidR="00654572" w:rsidRPr="00837685">
              <w:rPr>
                <w:sz w:val="20"/>
                <w:szCs w:val="20"/>
                <w:rPrChange w:id="3272" w:author="Laura Tesch" w:date="2018-08-09T17:32:00Z">
                  <w:rPr>
                    <w:sz w:val="24"/>
                    <w:szCs w:val="24"/>
                  </w:rPr>
                </w:rPrChange>
              </w:rPr>
              <w:t>0.01</w:t>
            </w:r>
          </w:p>
        </w:tc>
        <w:tc>
          <w:tcPr>
            <w:tcW w:w="1440" w:type="dxa"/>
            <w:shd w:val="clear" w:color="auto" w:fill="auto"/>
            <w:vAlign w:val="bottom"/>
            <w:tcPrChange w:id="3273" w:author="Laura Tesch" w:date="2018-08-09T17:35:00Z">
              <w:tcPr>
                <w:tcW w:w="1440" w:type="dxa"/>
                <w:shd w:val="clear" w:color="auto" w:fill="auto"/>
                <w:vAlign w:val="bottom"/>
              </w:tcPr>
            </w:tcPrChange>
          </w:tcPr>
          <w:p w14:paraId="516A4BEF" w14:textId="77777777" w:rsidR="002F6B4E" w:rsidRPr="00837685" w:rsidRDefault="00654572">
            <w:pPr>
              <w:pStyle w:val="TableParagraph"/>
              <w:spacing w:line="240" w:lineRule="auto"/>
              <w:jc w:val="left"/>
              <w:rPr>
                <w:sz w:val="20"/>
                <w:szCs w:val="20"/>
                <w:rPrChange w:id="3274" w:author="Laura Tesch" w:date="2018-08-09T17:32:00Z">
                  <w:rPr>
                    <w:sz w:val="24"/>
                    <w:szCs w:val="24"/>
                  </w:rPr>
                </w:rPrChange>
              </w:rPr>
              <w:pPrChange w:id="3275" w:author="Laura Tesch" w:date="2018-08-09T17:36:00Z">
                <w:pPr>
                  <w:pStyle w:val="TableParagraph"/>
                  <w:ind w:left="184" w:right="114"/>
                  <w:jc w:val="left"/>
                  <w:outlineLvl w:val="2"/>
                </w:pPr>
              </w:pPrChange>
            </w:pPr>
            <w:r w:rsidRPr="00837685">
              <w:rPr>
                <w:sz w:val="20"/>
                <w:szCs w:val="20"/>
                <w:rPrChange w:id="3276" w:author="Laura Tesch" w:date="2018-08-09T17:32:00Z">
                  <w:rPr>
                    <w:sz w:val="24"/>
                    <w:szCs w:val="24"/>
                  </w:rPr>
                </w:rPrChange>
              </w:rPr>
              <w:t>0.17</w:t>
            </w:r>
          </w:p>
        </w:tc>
        <w:tc>
          <w:tcPr>
            <w:tcW w:w="900" w:type="dxa"/>
            <w:shd w:val="clear" w:color="auto" w:fill="auto"/>
            <w:vAlign w:val="bottom"/>
            <w:tcPrChange w:id="3277" w:author="Laura Tesch" w:date="2018-08-09T17:35:00Z">
              <w:tcPr>
                <w:tcW w:w="900" w:type="dxa"/>
                <w:shd w:val="clear" w:color="auto" w:fill="auto"/>
                <w:vAlign w:val="bottom"/>
              </w:tcPr>
            </w:tcPrChange>
          </w:tcPr>
          <w:p w14:paraId="75EFE6AA" w14:textId="49FB0AEF" w:rsidR="002F6B4E" w:rsidRPr="00837685" w:rsidRDefault="009E27D8">
            <w:pPr>
              <w:pStyle w:val="TableParagraph"/>
              <w:spacing w:line="240" w:lineRule="auto"/>
              <w:jc w:val="left"/>
              <w:rPr>
                <w:sz w:val="20"/>
                <w:szCs w:val="20"/>
                <w:rPrChange w:id="3278" w:author="Laura Tesch" w:date="2018-08-09T17:32:00Z">
                  <w:rPr>
                    <w:sz w:val="24"/>
                    <w:szCs w:val="24"/>
                  </w:rPr>
                </w:rPrChange>
              </w:rPr>
              <w:pPrChange w:id="3279" w:author="Laura Tesch" w:date="2018-08-09T17:36:00Z">
                <w:pPr>
                  <w:pStyle w:val="TableParagraph"/>
                  <w:ind w:left="184" w:right="113"/>
                  <w:jc w:val="left"/>
                  <w:outlineLvl w:val="2"/>
                </w:pPr>
              </w:pPrChange>
            </w:pPr>
            <w:r>
              <w:rPr>
                <w:sz w:val="24"/>
                <w:szCs w:val="24"/>
              </w:rPr>
              <w:t>–</w:t>
            </w:r>
            <w:r w:rsidR="00654572" w:rsidRPr="00837685">
              <w:rPr>
                <w:sz w:val="20"/>
                <w:szCs w:val="20"/>
                <w:rPrChange w:id="3280" w:author="Laura Tesch" w:date="2018-08-09T17:32:00Z">
                  <w:rPr>
                    <w:sz w:val="24"/>
                    <w:szCs w:val="24"/>
                  </w:rPr>
                </w:rPrChange>
              </w:rPr>
              <w:t>0.47</w:t>
            </w:r>
          </w:p>
        </w:tc>
        <w:tc>
          <w:tcPr>
            <w:tcW w:w="1080" w:type="dxa"/>
            <w:shd w:val="clear" w:color="auto" w:fill="auto"/>
            <w:vAlign w:val="bottom"/>
            <w:tcPrChange w:id="3281" w:author="Laura Tesch" w:date="2018-08-09T17:35:00Z">
              <w:tcPr>
                <w:tcW w:w="1080" w:type="dxa"/>
                <w:shd w:val="clear" w:color="auto" w:fill="auto"/>
                <w:vAlign w:val="bottom"/>
              </w:tcPr>
            </w:tcPrChange>
          </w:tcPr>
          <w:p w14:paraId="0F70F59B" w14:textId="741DD6AF" w:rsidR="002F6B4E" w:rsidRPr="00837685" w:rsidRDefault="009E27D8">
            <w:pPr>
              <w:pStyle w:val="TableParagraph"/>
              <w:spacing w:line="240" w:lineRule="auto"/>
              <w:jc w:val="left"/>
              <w:rPr>
                <w:sz w:val="20"/>
                <w:szCs w:val="20"/>
                <w:rPrChange w:id="3282" w:author="Laura Tesch" w:date="2018-08-09T17:32:00Z">
                  <w:rPr>
                    <w:sz w:val="24"/>
                    <w:szCs w:val="24"/>
                  </w:rPr>
                </w:rPrChange>
              </w:rPr>
              <w:pPrChange w:id="3283" w:author="Laura Tesch" w:date="2018-08-09T17:36:00Z">
                <w:pPr>
                  <w:pStyle w:val="TableParagraph"/>
                  <w:ind w:left="184" w:right="112"/>
                  <w:jc w:val="left"/>
                  <w:outlineLvl w:val="2"/>
                </w:pPr>
              </w:pPrChange>
            </w:pPr>
            <w:r>
              <w:rPr>
                <w:sz w:val="24"/>
                <w:szCs w:val="24"/>
              </w:rPr>
              <w:t>–</w:t>
            </w:r>
            <w:r w:rsidR="00654572" w:rsidRPr="00837685">
              <w:rPr>
                <w:sz w:val="20"/>
                <w:szCs w:val="20"/>
                <w:rPrChange w:id="3284" w:author="Laura Tesch" w:date="2018-08-09T17:32:00Z">
                  <w:rPr>
                    <w:sz w:val="24"/>
                    <w:szCs w:val="24"/>
                  </w:rPr>
                </w:rPrChange>
              </w:rPr>
              <w:t>0.34</w:t>
            </w:r>
          </w:p>
        </w:tc>
        <w:tc>
          <w:tcPr>
            <w:tcW w:w="1350" w:type="dxa"/>
            <w:shd w:val="clear" w:color="auto" w:fill="auto"/>
            <w:vAlign w:val="bottom"/>
            <w:tcPrChange w:id="3285" w:author="Laura Tesch" w:date="2018-08-09T17:35:00Z">
              <w:tcPr>
                <w:tcW w:w="1350" w:type="dxa"/>
                <w:shd w:val="clear" w:color="auto" w:fill="auto"/>
                <w:vAlign w:val="bottom"/>
              </w:tcPr>
            </w:tcPrChange>
          </w:tcPr>
          <w:p w14:paraId="7B8AF9DF" w14:textId="3E2A0295" w:rsidR="002F6B4E" w:rsidRPr="00837685" w:rsidRDefault="009E27D8">
            <w:pPr>
              <w:pStyle w:val="TableParagraph"/>
              <w:spacing w:line="240" w:lineRule="auto"/>
              <w:jc w:val="left"/>
              <w:rPr>
                <w:sz w:val="20"/>
                <w:szCs w:val="20"/>
                <w:rPrChange w:id="3286" w:author="Laura Tesch" w:date="2018-08-09T17:32:00Z">
                  <w:rPr>
                    <w:sz w:val="24"/>
                    <w:szCs w:val="24"/>
                  </w:rPr>
                </w:rPrChange>
              </w:rPr>
              <w:pPrChange w:id="3287" w:author="Laura Tesch" w:date="2018-08-09T17:36:00Z">
                <w:pPr>
                  <w:pStyle w:val="TableParagraph"/>
                  <w:ind w:left="184" w:right="112"/>
                  <w:jc w:val="left"/>
                  <w:outlineLvl w:val="2"/>
                </w:pPr>
              </w:pPrChange>
            </w:pPr>
            <w:r>
              <w:rPr>
                <w:sz w:val="24"/>
                <w:szCs w:val="24"/>
              </w:rPr>
              <w:t>–</w:t>
            </w:r>
            <w:r w:rsidR="00654572" w:rsidRPr="00837685">
              <w:rPr>
                <w:sz w:val="20"/>
                <w:szCs w:val="20"/>
                <w:rPrChange w:id="3288" w:author="Laura Tesch" w:date="2018-08-09T17:32:00Z">
                  <w:rPr>
                    <w:sz w:val="24"/>
                    <w:szCs w:val="24"/>
                  </w:rPr>
                </w:rPrChange>
              </w:rPr>
              <w:t>0.04</w:t>
            </w:r>
          </w:p>
        </w:tc>
        <w:tc>
          <w:tcPr>
            <w:tcW w:w="1350" w:type="dxa"/>
            <w:shd w:val="clear" w:color="auto" w:fill="auto"/>
            <w:vAlign w:val="bottom"/>
            <w:tcPrChange w:id="3289" w:author="Laura Tesch" w:date="2018-08-09T17:35:00Z">
              <w:tcPr>
                <w:tcW w:w="1350" w:type="dxa"/>
                <w:shd w:val="clear" w:color="auto" w:fill="auto"/>
                <w:vAlign w:val="bottom"/>
              </w:tcPr>
            </w:tcPrChange>
          </w:tcPr>
          <w:p w14:paraId="1DA0D38E" w14:textId="007B13CD" w:rsidR="002F6B4E" w:rsidRPr="00837685" w:rsidRDefault="009E27D8">
            <w:pPr>
              <w:pStyle w:val="TableParagraph"/>
              <w:spacing w:line="240" w:lineRule="auto"/>
              <w:jc w:val="left"/>
              <w:rPr>
                <w:sz w:val="20"/>
                <w:szCs w:val="20"/>
                <w:rPrChange w:id="3290" w:author="Laura Tesch" w:date="2018-08-09T17:32:00Z">
                  <w:rPr>
                    <w:sz w:val="24"/>
                    <w:szCs w:val="24"/>
                  </w:rPr>
                </w:rPrChange>
              </w:rPr>
              <w:pPrChange w:id="3291" w:author="Laura Tesch" w:date="2018-08-09T17:36:00Z">
                <w:pPr>
                  <w:pStyle w:val="TableParagraph"/>
                  <w:ind w:left="184" w:right="113"/>
                  <w:jc w:val="left"/>
                  <w:outlineLvl w:val="2"/>
                </w:pPr>
              </w:pPrChange>
            </w:pPr>
            <w:r>
              <w:rPr>
                <w:sz w:val="24"/>
                <w:szCs w:val="24"/>
              </w:rPr>
              <w:t>–</w:t>
            </w:r>
            <w:r w:rsidR="00654572" w:rsidRPr="00837685">
              <w:rPr>
                <w:sz w:val="20"/>
                <w:szCs w:val="20"/>
                <w:rPrChange w:id="3292" w:author="Laura Tesch" w:date="2018-08-09T17:32:00Z">
                  <w:rPr>
                    <w:sz w:val="24"/>
                    <w:szCs w:val="24"/>
                  </w:rPr>
                </w:rPrChange>
              </w:rPr>
              <w:t>0.02</w:t>
            </w:r>
          </w:p>
        </w:tc>
        <w:tc>
          <w:tcPr>
            <w:tcW w:w="1080" w:type="dxa"/>
            <w:shd w:val="clear" w:color="auto" w:fill="auto"/>
            <w:vAlign w:val="bottom"/>
            <w:tcPrChange w:id="3293" w:author="Laura Tesch" w:date="2018-08-09T17:35:00Z">
              <w:tcPr>
                <w:tcW w:w="1350" w:type="dxa"/>
                <w:gridSpan w:val="2"/>
                <w:shd w:val="clear" w:color="auto" w:fill="auto"/>
                <w:vAlign w:val="bottom"/>
              </w:tcPr>
            </w:tcPrChange>
          </w:tcPr>
          <w:p w14:paraId="3DE0A5A9" w14:textId="77777777" w:rsidR="002F6B4E" w:rsidRPr="00837685" w:rsidRDefault="00654572">
            <w:pPr>
              <w:pStyle w:val="TableParagraph"/>
              <w:spacing w:line="240" w:lineRule="auto"/>
              <w:jc w:val="left"/>
              <w:rPr>
                <w:sz w:val="20"/>
                <w:szCs w:val="20"/>
                <w:rPrChange w:id="3294" w:author="Laura Tesch" w:date="2018-08-09T17:32:00Z">
                  <w:rPr>
                    <w:sz w:val="24"/>
                    <w:szCs w:val="24"/>
                  </w:rPr>
                </w:rPrChange>
              </w:rPr>
              <w:pPrChange w:id="3295" w:author="Laura Tesch" w:date="2018-08-09T17:36:00Z">
                <w:pPr>
                  <w:pStyle w:val="TableParagraph"/>
                  <w:ind w:left="184" w:right="113"/>
                  <w:jc w:val="left"/>
                  <w:outlineLvl w:val="2"/>
                </w:pPr>
              </w:pPrChange>
            </w:pPr>
            <w:r w:rsidRPr="00837685">
              <w:rPr>
                <w:sz w:val="20"/>
                <w:szCs w:val="20"/>
                <w:rPrChange w:id="3296" w:author="Laura Tesch" w:date="2018-08-09T17:32:00Z">
                  <w:rPr>
                    <w:sz w:val="24"/>
                    <w:szCs w:val="24"/>
                  </w:rPr>
                </w:rPrChange>
              </w:rPr>
              <w:t>0.43</w:t>
            </w:r>
          </w:p>
        </w:tc>
        <w:tc>
          <w:tcPr>
            <w:tcW w:w="810" w:type="dxa"/>
            <w:shd w:val="clear" w:color="auto" w:fill="auto"/>
            <w:vAlign w:val="bottom"/>
            <w:tcPrChange w:id="3297" w:author="Laura Tesch" w:date="2018-08-09T17:35:00Z">
              <w:tcPr>
                <w:tcW w:w="720" w:type="dxa"/>
                <w:shd w:val="clear" w:color="auto" w:fill="auto"/>
                <w:vAlign w:val="bottom"/>
              </w:tcPr>
            </w:tcPrChange>
          </w:tcPr>
          <w:p w14:paraId="6E400B46" w14:textId="26BA27A3" w:rsidR="002F6B4E" w:rsidRPr="00701389" w:rsidRDefault="009874C9">
            <w:pPr>
              <w:pStyle w:val="TableParagraph"/>
              <w:spacing w:line="240" w:lineRule="auto"/>
              <w:jc w:val="left"/>
              <w:rPr>
                <w:sz w:val="20"/>
                <w:szCs w:val="20"/>
                <w:rPrChange w:id="3298" w:author="Laura Tesch" w:date="2018-08-09T17:34:00Z">
                  <w:rPr>
                    <w:b/>
                    <w:sz w:val="24"/>
                    <w:szCs w:val="24"/>
                  </w:rPr>
                </w:rPrChange>
              </w:rPr>
              <w:pPrChange w:id="3299"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300" w:author="Laura Tesch" w:date="2018-08-09T17:34:00Z">
                  <w:rPr>
                    <w:b/>
                    <w:sz w:val="24"/>
                    <w:szCs w:val="24"/>
                  </w:rPr>
                </w:rPrChange>
              </w:rPr>
              <w:t>0.28</w:t>
            </w:r>
          </w:p>
        </w:tc>
      </w:tr>
      <w:tr w:rsidR="005E465F" w:rsidRPr="00837685" w14:paraId="0D9C6D91" w14:textId="77777777" w:rsidTr="005E465F">
        <w:tblPrEx>
          <w:tblPrExChange w:id="3301" w:author="Laura Tesch" w:date="2018-08-09T17:35:00Z">
            <w:tblPrEx>
              <w:tblInd w:w="0" w:type="dxa"/>
            </w:tblPrEx>
          </w:tblPrExChange>
        </w:tblPrEx>
        <w:trPr>
          <w:trHeight w:val="239"/>
          <w:trPrChange w:id="3302" w:author="Laura Tesch" w:date="2018-08-09T17:35:00Z">
            <w:trPr>
              <w:gridAfter w:val="0"/>
              <w:trHeight w:val="239"/>
            </w:trPr>
          </w:trPrChange>
        </w:trPr>
        <w:tc>
          <w:tcPr>
            <w:tcW w:w="1086" w:type="dxa"/>
            <w:shd w:val="clear" w:color="auto" w:fill="auto"/>
            <w:vAlign w:val="bottom"/>
            <w:tcPrChange w:id="3303" w:author="Laura Tesch" w:date="2018-08-09T17:35:00Z">
              <w:tcPr>
                <w:tcW w:w="1086" w:type="dxa"/>
                <w:gridSpan w:val="2"/>
                <w:shd w:val="clear" w:color="auto" w:fill="auto"/>
                <w:vAlign w:val="bottom"/>
              </w:tcPr>
            </w:tcPrChange>
          </w:tcPr>
          <w:p w14:paraId="7BABEFB8" w14:textId="77777777" w:rsidR="002F6B4E" w:rsidRPr="00837685" w:rsidRDefault="002F6B4E" w:rsidP="00543EA4">
            <w:pPr>
              <w:pStyle w:val="TableParagraph"/>
              <w:spacing w:line="240" w:lineRule="auto"/>
              <w:jc w:val="left"/>
              <w:rPr>
                <w:sz w:val="20"/>
                <w:szCs w:val="20"/>
                <w:rPrChange w:id="3304" w:author="Laura Tesch" w:date="2018-08-09T17:32:00Z">
                  <w:rPr>
                    <w:sz w:val="24"/>
                    <w:szCs w:val="24"/>
                  </w:rPr>
                </w:rPrChange>
              </w:rPr>
            </w:pPr>
          </w:p>
        </w:tc>
        <w:tc>
          <w:tcPr>
            <w:tcW w:w="631" w:type="dxa"/>
            <w:shd w:val="clear" w:color="auto" w:fill="auto"/>
            <w:vAlign w:val="bottom"/>
            <w:tcPrChange w:id="3305" w:author="Laura Tesch" w:date="2018-08-09T17:35:00Z">
              <w:tcPr>
                <w:tcW w:w="631" w:type="dxa"/>
                <w:shd w:val="clear" w:color="auto" w:fill="auto"/>
                <w:vAlign w:val="bottom"/>
              </w:tcPr>
            </w:tcPrChange>
          </w:tcPr>
          <w:p w14:paraId="0E184F59" w14:textId="77777777" w:rsidR="002F6B4E" w:rsidRPr="00837685" w:rsidRDefault="002F6B4E" w:rsidP="00543EA4">
            <w:pPr>
              <w:pStyle w:val="TableParagraph"/>
              <w:spacing w:line="240" w:lineRule="auto"/>
              <w:jc w:val="left"/>
              <w:rPr>
                <w:sz w:val="20"/>
                <w:szCs w:val="20"/>
                <w:rPrChange w:id="3306" w:author="Laura Tesch" w:date="2018-08-09T17:32:00Z">
                  <w:rPr>
                    <w:sz w:val="24"/>
                    <w:szCs w:val="24"/>
                  </w:rPr>
                </w:rPrChange>
              </w:rPr>
            </w:pPr>
          </w:p>
        </w:tc>
        <w:tc>
          <w:tcPr>
            <w:tcW w:w="2063" w:type="dxa"/>
            <w:shd w:val="clear" w:color="auto" w:fill="auto"/>
            <w:vAlign w:val="bottom"/>
            <w:tcPrChange w:id="3307" w:author="Laura Tesch" w:date="2018-08-09T17:35:00Z">
              <w:tcPr>
                <w:tcW w:w="2063" w:type="dxa"/>
                <w:gridSpan w:val="2"/>
                <w:shd w:val="clear" w:color="auto" w:fill="auto"/>
                <w:vAlign w:val="bottom"/>
              </w:tcPr>
            </w:tcPrChange>
          </w:tcPr>
          <w:p w14:paraId="55A8B337" w14:textId="77777777" w:rsidR="002F6B4E" w:rsidRPr="00837685" w:rsidRDefault="00654572" w:rsidP="00543EA4">
            <w:pPr>
              <w:pStyle w:val="TableParagraph"/>
              <w:ind w:left="120"/>
              <w:jc w:val="left"/>
              <w:rPr>
                <w:sz w:val="20"/>
                <w:szCs w:val="20"/>
                <w:rPrChange w:id="3308" w:author="Laura Tesch" w:date="2018-08-09T17:32:00Z">
                  <w:rPr>
                    <w:sz w:val="24"/>
                    <w:szCs w:val="24"/>
                  </w:rPr>
                </w:rPrChange>
              </w:rPr>
            </w:pPr>
            <w:r w:rsidRPr="00837685">
              <w:rPr>
                <w:sz w:val="20"/>
                <w:szCs w:val="20"/>
                <w:rPrChange w:id="3309" w:author="Laura Tesch" w:date="2018-08-09T17:32:00Z">
                  <w:rPr>
                    <w:sz w:val="24"/>
                    <w:szCs w:val="24"/>
                  </w:rPr>
                </w:rPrChange>
              </w:rPr>
              <w:t>Lithuania</w:t>
            </w:r>
          </w:p>
        </w:tc>
        <w:tc>
          <w:tcPr>
            <w:tcW w:w="1080" w:type="dxa"/>
            <w:shd w:val="clear" w:color="auto" w:fill="auto"/>
            <w:vAlign w:val="bottom"/>
            <w:tcPrChange w:id="3310" w:author="Laura Tesch" w:date="2018-08-09T17:35:00Z">
              <w:tcPr>
                <w:tcW w:w="1080" w:type="dxa"/>
                <w:shd w:val="clear" w:color="auto" w:fill="auto"/>
                <w:vAlign w:val="bottom"/>
              </w:tcPr>
            </w:tcPrChange>
          </w:tcPr>
          <w:p w14:paraId="43F0336D" w14:textId="77777777" w:rsidR="002F6B4E" w:rsidRPr="00837685" w:rsidRDefault="00654572">
            <w:pPr>
              <w:pStyle w:val="TableParagraph"/>
              <w:spacing w:line="240" w:lineRule="auto"/>
              <w:jc w:val="left"/>
              <w:rPr>
                <w:sz w:val="20"/>
                <w:szCs w:val="20"/>
                <w:rPrChange w:id="3311" w:author="Laura Tesch" w:date="2018-08-09T17:32:00Z">
                  <w:rPr>
                    <w:sz w:val="24"/>
                    <w:szCs w:val="24"/>
                  </w:rPr>
                </w:rPrChange>
              </w:rPr>
              <w:pPrChange w:id="3312" w:author="Laura Tesch" w:date="2018-08-09T17:36:00Z">
                <w:pPr>
                  <w:pStyle w:val="TableParagraph"/>
                  <w:ind w:left="184" w:right="115"/>
                  <w:jc w:val="left"/>
                  <w:outlineLvl w:val="2"/>
                </w:pPr>
              </w:pPrChange>
            </w:pPr>
            <w:r w:rsidRPr="00837685">
              <w:rPr>
                <w:sz w:val="20"/>
                <w:szCs w:val="20"/>
                <w:rPrChange w:id="3313" w:author="Laura Tesch" w:date="2018-08-09T17:32:00Z">
                  <w:rPr>
                    <w:sz w:val="24"/>
                    <w:szCs w:val="24"/>
                  </w:rPr>
                </w:rPrChange>
              </w:rPr>
              <w:t>0.05</w:t>
            </w:r>
          </w:p>
        </w:tc>
        <w:tc>
          <w:tcPr>
            <w:tcW w:w="1440" w:type="dxa"/>
            <w:shd w:val="clear" w:color="auto" w:fill="auto"/>
            <w:vAlign w:val="bottom"/>
            <w:tcPrChange w:id="3314" w:author="Laura Tesch" w:date="2018-08-09T17:35:00Z">
              <w:tcPr>
                <w:tcW w:w="1440" w:type="dxa"/>
                <w:shd w:val="clear" w:color="auto" w:fill="auto"/>
                <w:vAlign w:val="bottom"/>
              </w:tcPr>
            </w:tcPrChange>
          </w:tcPr>
          <w:p w14:paraId="70F1AC65" w14:textId="77777777" w:rsidR="002F6B4E" w:rsidRPr="00837685" w:rsidRDefault="00654572">
            <w:pPr>
              <w:pStyle w:val="TableParagraph"/>
              <w:spacing w:line="240" w:lineRule="auto"/>
              <w:jc w:val="left"/>
              <w:rPr>
                <w:sz w:val="20"/>
                <w:szCs w:val="20"/>
                <w:rPrChange w:id="3315" w:author="Laura Tesch" w:date="2018-08-09T17:32:00Z">
                  <w:rPr>
                    <w:sz w:val="24"/>
                    <w:szCs w:val="24"/>
                  </w:rPr>
                </w:rPrChange>
              </w:rPr>
              <w:pPrChange w:id="3316" w:author="Laura Tesch" w:date="2018-08-09T17:36:00Z">
                <w:pPr>
                  <w:pStyle w:val="TableParagraph"/>
                  <w:ind w:left="184" w:right="114"/>
                  <w:jc w:val="left"/>
                  <w:outlineLvl w:val="2"/>
                </w:pPr>
              </w:pPrChange>
            </w:pPr>
            <w:r w:rsidRPr="00837685">
              <w:rPr>
                <w:sz w:val="20"/>
                <w:szCs w:val="20"/>
                <w:rPrChange w:id="3317" w:author="Laura Tesch" w:date="2018-08-09T17:32:00Z">
                  <w:rPr>
                    <w:sz w:val="24"/>
                    <w:szCs w:val="24"/>
                  </w:rPr>
                </w:rPrChange>
              </w:rPr>
              <w:t>0.12</w:t>
            </w:r>
          </w:p>
        </w:tc>
        <w:tc>
          <w:tcPr>
            <w:tcW w:w="900" w:type="dxa"/>
            <w:shd w:val="clear" w:color="auto" w:fill="auto"/>
            <w:vAlign w:val="bottom"/>
            <w:tcPrChange w:id="3318" w:author="Laura Tesch" w:date="2018-08-09T17:35:00Z">
              <w:tcPr>
                <w:tcW w:w="900" w:type="dxa"/>
                <w:shd w:val="clear" w:color="auto" w:fill="auto"/>
                <w:vAlign w:val="bottom"/>
              </w:tcPr>
            </w:tcPrChange>
          </w:tcPr>
          <w:p w14:paraId="026F89B1" w14:textId="1775E878" w:rsidR="002F6B4E" w:rsidRPr="00837685" w:rsidRDefault="009E27D8">
            <w:pPr>
              <w:pStyle w:val="TableParagraph"/>
              <w:spacing w:line="240" w:lineRule="auto"/>
              <w:jc w:val="left"/>
              <w:rPr>
                <w:sz w:val="20"/>
                <w:szCs w:val="20"/>
                <w:rPrChange w:id="3319" w:author="Laura Tesch" w:date="2018-08-09T17:32:00Z">
                  <w:rPr>
                    <w:sz w:val="24"/>
                    <w:szCs w:val="24"/>
                  </w:rPr>
                </w:rPrChange>
              </w:rPr>
              <w:pPrChange w:id="3320" w:author="Laura Tesch" w:date="2018-08-09T17:36:00Z">
                <w:pPr>
                  <w:pStyle w:val="TableParagraph"/>
                  <w:ind w:left="184" w:right="113"/>
                  <w:jc w:val="left"/>
                  <w:outlineLvl w:val="2"/>
                </w:pPr>
              </w:pPrChange>
            </w:pPr>
            <w:r>
              <w:rPr>
                <w:sz w:val="24"/>
                <w:szCs w:val="24"/>
              </w:rPr>
              <w:t>–</w:t>
            </w:r>
            <w:r w:rsidR="00654572" w:rsidRPr="00837685">
              <w:rPr>
                <w:sz w:val="20"/>
                <w:szCs w:val="20"/>
                <w:rPrChange w:id="3321" w:author="Laura Tesch" w:date="2018-08-09T17:32:00Z">
                  <w:rPr>
                    <w:sz w:val="24"/>
                    <w:szCs w:val="24"/>
                  </w:rPr>
                </w:rPrChange>
              </w:rPr>
              <w:t>0.35</w:t>
            </w:r>
          </w:p>
        </w:tc>
        <w:tc>
          <w:tcPr>
            <w:tcW w:w="1080" w:type="dxa"/>
            <w:shd w:val="clear" w:color="auto" w:fill="auto"/>
            <w:vAlign w:val="bottom"/>
            <w:tcPrChange w:id="3322" w:author="Laura Tesch" w:date="2018-08-09T17:35:00Z">
              <w:tcPr>
                <w:tcW w:w="1080" w:type="dxa"/>
                <w:shd w:val="clear" w:color="auto" w:fill="auto"/>
                <w:vAlign w:val="bottom"/>
              </w:tcPr>
            </w:tcPrChange>
          </w:tcPr>
          <w:p w14:paraId="0C020D77" w14:textId="23184F69" w:rsidR="002F6B4E" w:rsidRPr="00837685" w:rsidRDefault="009E27D8">
            <w:pPr>
              <w:pStyle w:val="TableParagraph"/>
              <w:spacing w:line="240" w:lineRule="auto"/>
              <w:jc w:val="left"/>
              <w:rPr>
                <w:sz w:val="20"/>
                <w:szCs w:val="20"/>
                <w:rPrChange w:id="3323" w:author="Laura Tesch" w:date="2018-08-09T17:32:00Z">
                  <w:rPr>
                    <w:sz w:val="24"/>
                    <w:szCs w:val="24"/>
                  </w:rPr>
                </w:rPrChange>
              </w:rPr>
              <w:pPrChange w:id="3324" w:author="Laura Tesch" w:date="2018-08-09T17:36:00Z">
                <w:pPr>
                  <w:pStyle w:val="TableParagraph"/>
                  <w:ind w:left="184" w:right="112"/>
                  <w:jc w:val="left"/>
                  <w:outlineLvl w:val="2"/>
                </w:pPr>
              </w:pPrChange>
            </w:pPr>
            <w:r>
              <w:rPr>
                <w:sz w:val="24"/>
                <w:szCs w:val="24"/>
              </w:rPr>
              <w:t>–</w:t>
            </w:r>
            <w:r w:rsidR="00654572" w:rsidRPr="00837685">
              <w:rPr>
                <w:sz w:val="20"/>
                <w:szCs w:val="20"/>
                <w:rPrChange w:id="3325" w:author="Laura Tesch" w:date="2018-08-09T17:32:00Z">
                  <w:rPr>
                    <w:sz w:val="24"/>
                    <w:szCs w:val="24"/>
                  </w:rPr>
                </w:rPrChange>
              </w:rPr>
              <w:t>0.21</w:t>
            </w:r>
          </w:p>
        </w:tc>
        <w:tc>
          <w:tcPr>
            <w:tcW w:w="1350" w:type="dxa"/>
            <w:shd w:val="clear" w:color="auto" w:fill="auto"/>
            <w:vAlign w:val="bottom"/>
            <w:tcPrChange w:id="3326" w:author="Laura Tesch" w:date="2018-08-09T17:35:00Z">
              <w:tcPr>
                <w:tcW w:w="1350" w:type="dxa"/>
                <w:shd w:val="clear" w:color="auto" w:fill="auto"/>
                <w:vAlign w:val="bottom"/>
              </w:tcPr>
            </w:tcPrChange>
          </w:tcPr>
          <w:p w14:paraId="45CB509F" w14:textId="77777777" w:rsidR="002F6B4E" w:rsidRPr="00837685" w:rsidRDefault="00654572">
            <w:pPr>
              <w:pStyle w:val="TableParagraph"/>
              <w:spacing w:line="240" w:lineRule="auto"/>
              <w:jc w:val="left"/>
              <w:rPr>
                <w:sz w:val="20"/>
                <w:szCs w:val="20"/>
                <w:rPrChange w:id="3327" w:author="Laura Tesch" w:date="2018-08-09T17:32:00Z">
                  <w:rPr>
                    <w:sz w:val="24"/>
                    <w:szCs w:val="24"/>
                  </w:rPr>
                </w:rPrChange>
              </w:rPr>
              <w:pPrChange w:id="3328" w:author="Laura Tesch" w:date="2018-08-09T17:36:00Z">
                <w:pPr>
                  <w:pStyle w:val="TableParagraph"/>
                  <w:ind w:left="184" w:right="112"/>
                  <w:jc w:val="left"/>
                  <w:outlineLvl w:val="2"/>
                </w:pPr>
              </w:pPrChange>
            </w:pPr>
            <w:r w:rsidRPr="00837685">
              <w:rPr>
                <w:sz w:val="20"/>
                <w:szCs w:val="20"/>
                <w:rPrChange w:id="3329" w:author="Laura Tesch" w:date="2018-08-09T17:32:00Z">
                  <w:rPr>
                    <w:sz w:val="24"/>
                    <w:szCs w:val="24"/>
                  </w:rPr>
                </w:rPrChange>
              </w:rPr>
              <w:t>0.01</w:t>
            </w:r>
          </w:p>
        </w:tc>
        <w:tc>
          <w:tcPr>
            <w:tcW w:w="1350" w:type="dxa"/>
            <w:shd w:val="clear" w:color="auto" w:fill="auto"/>
            <w:vAlign w:val="bottom"/>
            <w:tcPrChange w:id="3330" w:author="Laura Tesch" w:date="2018-08-09T17:35:00Z">
              <w:tcPr>
                <w:tcW w:w="1350" w:type="dxa"/>
                <w:shd w:val="clear" w:color="auto" w:fill="auto"/>
                <w:vAlign w:val="bottom"/>
              </w:tcPr>
            </w:tcPrChange>
          </w:tcPr>
          <w:p w14:paraId="23E0ABB0" w14:textId="562EA9B3" w:rsidR="002F6B4E" w:rsidRPr="00837685" w:rsidRDefault="009E27D8">
            <w:pPr>
              <w:pStyle w:val="TableParagraph"/>
              <w:spacing w:line="240" w:lineRule="auto"/>
              <w:jc w:val="left"/>
              <w:rPr>
                <w:sz w:val="20"/>
                <w:szCs w:val="20"/>
                <w:rPrChange w:id="3331" w:author="Laura Tesch" w:date="2018-08-09T17:32:00Z">
                  <w:rPr>
                    <w:sz w:val="24"/>
                    <w:szCs w:val="24"/>
                  </w:rPr>
                </w:rPrChange>
              </w:rPr>
              <w:pPrChange w:id="3332" w:author="Laura Tesch" w:date="2018-08-09T17:36:00Z">
                <w:pPr>
                  <w:pStyle w:val="TableParagraph"/>
                  <w:ind w:left="184" w:right="113"/>
                  <w:jc w:val="left"/>
                  <w:outlineLvl w:val="2"/>
                </w:pPr>
              </w:pPrChange>
            </w:pPr>
            <w:r>
              <w:rPr>
                <w:sz w:val="24"/>
                <w:szCs w:val="24"/>
              </w:rPr>
              <w:t>–</w:t>
            </w:r>
            <w:r w:rsidR="00654572" w:rsidRPr="00837685">
              <w:rPr>
                <w:sz w:val="20"/>
                <w:szCs w:val="20"/>
                <w:rPrChange w:id="3333" w:author="Laura Tesch" w:date="2018-08-09T17:32:00Z">
                  <w:rPr>
                    <w:sz w:val="24"/>
                    <w:szCs w:val="24"/>
                  </w:rPr>
                </w:rPrChange>
              </w:rPr>
              <w:t>0.03</w:t>
            </w:r>
          </w:p>
        </w:tc>
        <w:tc>
          <w:tcPr>
            <w:tcW w:w="1080" w:type="dxa"/>
            <w:shd w:val="clear" w:color="auto" w:fill="auto"/>
            <w:vAlign w:val="bottom"/>
            <w:tcPrChange w:id="3334" w:author="Laura Tesch" w:date="2018-08-09T17:35:00Z">
              <w:tcPr>
                <w:tcW w:w="1080" w:type="dxa"/>
                <w:shd w:val="clear" w:color="auto" w:fill="auto"/>
                <w:vAlign w:val="bottom"/>
              </w:tcPr>
            </w:tcPrChange>
          </w:tcPr>
          <w:p w14:paraId="7D273183" w14:textId="387D2CD0" w:rsidR="002F6B4E" w:rsidRPr="00837685" w:rsidRDefault="009874C9">
            <w:pPr>
              <w:pStyle w:val="TableParagraph"/>
              <w:spacing w:line="240" w:lineRule="auto"/>
              <w:jc w:val="left"/>
              <w:rPr>
                <w:sz w:val="20"/>
                <w:szCs w:val="20"/>
                <w:rPrChange w:id="3335" w:author="Laura Tesch" w:date="2018-08-09T17:32:00Z">
                  <w:rPr>
                    <w:sz w:val="24"/>
                    <w:szCs w:val="24"/>
                  </w:rPr>
                </w:rPrChange>
              </w:rPr>
              <w:pPrChange w:id="3336"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337" w:author="Laura Tesch" w:date="2018-08-09T17:32:00Z">
                  <w:rPr>
                    <w:sz w:val="24"/>
                    <w:szCs w:val="24"/>
                  </w:rPr>
                </w:rPrChange>
              </w:rPr>
              <w:t>0.53</w:t>
            </w:r>
          </w:p>
        </w:tc>
        <w:tc>
          <w:tcPr>
            <w:tcW w:w="810" w:type="dxa"/>
            <w:shd w:val="clear" w:color="auto" w:fill="auto"/>
            <w:vAlign w:val="bottom"/>
            <w:tcPrChange w:id="3338" w:author="Laura Tesch" w:date="2018-08-09T17:35:00Z">
              <w:tcPr>
                <w:tcW w:w="990" w:type="dxa"/>
                <w:gridSpan w:val="2"/>
                <w:shd w:val="clear" w:color="auto" w:fill="auto"/>
                <w:vAlign w:val="bottom"/>
              </w:tcPr>
            </w:tcPrChange>
          </w:tcPr>
          <w:p w14:paraId="63A35FBB" w14:textId="6F2BB65D" w:rsidR="002F6B4E" w:rsidRPr="00701389" w:rsidRDefault="009874C9">
            <w:pPr>
              <w:pStyle w:val="TableParagraph"/>
              <w:spacing w:line="240" w:lineRule="auto"/>
              <w:jc w:val="left"/>
              <w:rPr>
                <w:sz w:val="20"/>
                <w:szCs w:val="20"/>
                <w:rPrChange w:id="3339" w:author="Laura Tesch" w:date="2018-08-09T17:34:00Z">
                  <w:rPr>
                    <w:b/>
                    <w:sz w:val="24"/>
                    <w:szCs w:val="24"/>
                  </w:rPr>
                </w:rPrChange>
              </w:rPr>
              <w:pPrChange w:id="3340"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341" w:author="Laura Tesch" w:date="2018-08-09T17:34:00Z">
                  <w:rPr>
                    <w:b/>
                    <w:sz w:val="24"/>
                    <w:szCs w:val="24"/>
                  </w:rPr>
                </w:rPrChange>
              </w:rPr>
              <w:t>0.94</w:t>
            </w:r>
          </w:p>
        </w:tc>
      </w:tr>
      <w:tr w:rsidR="005E465F" w:rsidRPr="00837685" w14:paraId="1E768796" w14:textId="77777777" w:rsidTr="005E465F">
        <w:tblPrEx>
          <w:tblPrExChange w:id="3342" w:author="Laura Tesch" w:date="2018-08-09T17:35:00Z">
            <w:tblPrEx>
              <w:tblInd w:w="0" w:type="dxa"/>
            </w:tblPrEx>
          </w:tblPrExChange>
        </w:tblPrEx>
        <w:trPr>
          <w:trHeight w:val="239"/>
          <w:trPrChange w:id="3343" w:author="Laura Tesch" w:date="2018-08-09T17:35:00Z">
            <w:trPr>
              <w:gridAfter w:val="0"/>
              <w:trHeight w:val="239"/>
            </w:trPr>
          </w:trPrChange>
        </w:trPr>
        <w:tc>
          <w:tcPr>
            <w:tcW w:w="1086" w:type="dxa"/>
            <w:shd w:val="clear" w:color="auto" w:fill="auto"/>
            <w:vAlign w:val="bottom"/>
            <w:tcPrChange w:id="3344" w:author="Laura Tesch" w:date="2018-08-09T17:35:00Z">
              <w:tcPr>
                <w:tcW w:w="1086" w:type="dxa"/>
                <w:gridSpan w:val="2"/>
                <w:shd w:val="clear" w:color="auto" w:fill="auto"/>
                <w:vAlign w:val="bottom"/>
              </w:tcPr>
            </w:tcPrChange>
          </w:tcPr>
          <w:p w14:paraId="452404FB" w14:textId="77777777" w:rsidR="002F6B4E" w:rsidRPr="00837685" w:rsidRDefault="002F6B4E" w:rsidP="00543EA4">
            <w:pPr>
              <w:pStyle w:val="TableParagraph"/>
              <w:spacing w:line="240" w:lineRule="auto"/>
              <w:jc w:val="left"/>
              <w:rPr>
                <w:sz w:val="20"/>
                <w:szCs w:val="20"/>
                <w:rPrChange w:id="3345" w:author="Laura Tesch" w:date="2018-08-09T17:32:00Z">
                  <w:rPr>
                    <w:sz w:val="24"/>
                    <w:szCs w:val="24"/>
                  </w:rPr>
                </w:rPrChange>
              </w:rPr>
            </w:pPr>
          </w:p>
        </w:tc>
        <w:tc>
          <w:tcPr>
            <w:tcW w:w="631" w:type="dxa"/>
            <w:shd w:val="clear" w:color="auto" w:fill="auto"/>
            <w:vAlign w:val="bottom"/>
            <w:tcPrChange w:id="3346" w:author="Laura Tesch" w:date="2018-08-09T17:35:00Z">
              <w:tcPr>
                <w:tcW w:w="631" w:type="dxa"/>
                <w:shd w:val="clear" w:color="auto" w:fill="auto"/>
                <w:vAlign w:val="bottom"/>
              </w:tcPr>
            </w:tcPrChange>
          </w:tcPr>
          <w:p w14:paraId="11DFD898" w14:textId="77777777" w:rsidR="002F6B4E" w:rsidRPr="00837685" w:rsidRDefault="00654572" w:rsidP="00543EA4">
            <w:pPr>
              <w:pStyle w:val="TableParagraph"/>
              <w:ind w:left="120"/>
              <w:jc w:val="left"/>
              <w:rPr>
                <w:sz w:val="20"/>
                <w:szCs w:val="20"/>
                <w:rPrChange w:id="3347" w:author="Laura Tesch" w:date="2018-08-09T17:32:00Z">
                  <w:rPr>
                    <w:sz w:val="24"/>
                    <w:szCs w:val="24"/>
                  </w:rPr>
                </w:rPrChange>
              </w:rPr>
            </w:pPr>
            <w:r w:rsidRPr="00837685">
              <w:rPr>
                <w:sz w:val="20"/>
                <w:szCs w:val="20"/>
                <w:rPrChange w:id="3348" w:author="Laura Tesch" w:date="2018-08-09T17:32:00Z">
                  <w:rPr>
                    <w:sz w:val="24"/>
                    <w:szCs w:val="24"/>
                  </w:rPr>
                </w:rPrChange>
              </w:rPr>
              <w:t>FSU</w:t>
            </w:r>
          </w:p>
        </w:tc>
        <w:tc>
          <w:tcPr>
            <w:tcW w:w="2063" w:type="dxa"/>
            <w:shd w:val="clear" w:color="auto" w:fill="auto"/>
            <w:vAlign w:val="bottom"/>
            <w:tcPrChange w:id="3349" w:author="Laura Tesch" w:date="2018-08-09T17:35:00Z">
              <w:tcPr>
                <w:tcW w:w="2063" w:type="dxa"/>
                <w:gridSpan w:val="2"/>
                <w:shd w:val="clear" w:color="auto" w:fill="auto"/>
                <w:vAlign w:val="bottom"/>
              </w:tcPr>
            </w:tcPrChange>
          </w:tcPr>
          <w:p w14:paraId="5384F6AA" w14:textId="77777777" w:rsidR="002F6B4E" w:rsidRPr="00837685" w:rsidRDefault="00654572" w:rsidP="00543EA4">
            <w:pPr>
              <w:pStyle w:val="TableParagraph"/>
              <w:ind w:left="120"/>
              <w:jc w:val="left"/>
              <w:rPr>
                <w:sz w:val="20"/>
                <w:szCs w:val="20"/>
                <w:rPrChange w:id="3350" w:author="Laura Tesch" w:date="2018-08-09T17:32:00Z">
                  <w:rPr>
                    <w:sz w:val="24"/>
                    <w:szCs w:val="24"/>
                  </w:rPr>
                </w:rPrChange>
              </w:rPr>
            </w:pPr>
            <w:r w:rsidRPr="00837685">
              <w:rPr>
                <w:sz w:val="20"/>
                <w:szCs w:val="20"/>
                <w:rPrChange w:id="3351" w:author="Laura Tesch" w:date="2018-08-09T17:32:00Z">
                  <w:rPr>
                    <w:sz w:val="24"/>
                    <w:szCs w:val="24"/>
                  </w:rPr>
                </w:rPrChange>
              </w:rPr>
              <w:t>Belarus</w:t>
            </w:r>
          </w:p>
        </w:tc>
        <w:tc>
          <w:tcPr>
            <w:tcW w:w="1080" w:type="dxa"/>
            <w:shd w:val="clear" w:color="auto" w:fill="auto"/>
            <w:vAlign w:val="bottom"/>
            <w:tcPrChange w:id="3352" w:author="Laura Tesch" w:date="2018-08-09T17:35:00Z">
              <w:tcPr>
                <w:tcW w:w="1080" w:type="dxa"/>
                <w:shd w:val="clear" w:color="auto" w:fill="auto"/>
                <w:vAlign w:val="bottom"/>
              </w:tcPr>
            </w:tcPrChange>
          </w:tcPr>
          <w:p w14:paraId="2EF7C17C" w14:textId="77777777" w:rsidR="002F6B4E" w:rsidRPr="00837685" w:rsidRDefault="00654572">
            <w:pPr>
              <w:pStyle w:val="TableParagraph"/>
              <w:spacing w:line="240" w:lineRule="auto"/>
              <w:jc w:val="left"/>
              <w:rPr>
                <w:sz w:val="20"/>
                <w:szCs w:val="20"/>
                <w:rPrChange w:id="3353" w:author="Laura Tesch" w:date="2018-08-09T17:32:00Z">
                  <w:rPr>
                    <w:sz w:val="24"/>
                    <w:szCs w:val="24"/>
                  </w:rPr>
                </w:rPrChange>
              </w:rPr>
              <w:pPrChange w:id="3354" w:author="Laura Tesch" w:date="2018-08-09T17:36:00Z">
                <w:pPr>
                  <w:pStyle w:val="TableParagraph"/>
                  <w:ind w:left="184" w:right="115"/>
                  <w:jc w:val="left"/>
                  <w:outlineLvl w:val="2"/>
                </w:pPr>
              </w:pPrChange>
            </w:pPr>
            <w:r w:rsidRPr="00837685">
              <w:rPr>
                <w:sz w:val="20"/>
                <w:szCs w:val="20"/>
                <w:rPrChange w:id="3355" w:author="Laura Tesch" w:date="2018-08-09T17:32:00Z">
                  <w:rPr>
                    <w:sz w:val="24"/>
                    <w:szCs w:val="24"/>
                  </w:rPr>
                </w:rPrChange>
              </w:rPr>
              <w:t>0.02</w:t>
            </w:r>
          </w:p>
        </w:tc>
        <w:tc>
          <w:tcPr>
            <w:tcW w:w="1440" w:type="dxa"/>
            <w:shd w:val="clear" w:color="auto" w:fill="auto"/>
            <w:vAlign w:val="bottom"/>
            <w:tcPrChange w:id="3356" w:author="Laura Tesch" w:date="2018-08-09T17:35:00Z">
              <w:tcPr>
                <w:tcW w:w="1440" w:type="dxa"/>
                <w:shd w:val="clear" w:color="auto" w:fill="auto"/>
                <w:vAlign w:val="bottom"/>
              </w:tcPr>
            </w:tcPrChange>
          </w:tcPr>
          <w:p w14:paraId="71C670D6" w14:textId="10ACF54C" w:rsidR="002F6B4E" w:rsidRPr="00837685" w:rsidRDefault="009E27D8">
            <w:pPr>
              <w:pStyle w:val="TableParagraph"/>
              <w:spacing w:line="240" w:lineRule="auto"/>
              <w:jc w:val="left"/>
              <w:rPr>
                <w:sz w:val="20"/>
                <w:szCs w:val="20"/>
                <w:rPrChange w:id="3357" w:author="Laura Tesch" w:date="2018-08-09T17:32:00Z">
                  <w:rPr>
                    <w:sz w:val="24"/>
                    <w:szCs w:val="24"/>
                  </w:rPr>
                </w:rPrChange>
              </w:rPr>
              <w:pPrChange w:id="3358" w:author="Laura Tesch" w:date="2018-08-09T17:36:00Z">
                <w:pPr>
                  <w:pStyle w:val="TableParagraph"/>
                  <w:ind w:left="184" w:right="114"/>
                  <w:jc w:val="left"/>
                  <w:outlineLvl w:val="2"/>
                </w:pPr>
              </w:pPrChange>
            </w:pPr>
            <w:r>
              <w:rPr>
                <w:sz w:val="24"/>
                <w:szCs w:val="24"/>
              </w:rPr>
              <w:t>–</w:t>
            </w:r>
            <w:r w:rsidR="00654572" w:rsidRPr="00837685">
              <w:rPr>
                <w:sz w:val="20"/>
                <w:szCs w:val="20"/>
                <w:rPrChange w:id="3359" w:author="Laura Tesch" w:date="2018-08-09T17:32:00Z">
                  <w:rPr>
                    <w:sz w:val="24"/>
                    <w:szCs w:val="24"/>
                  </w:rPr>
                </w:rPrChange>
              </w:rPr>
              <w:t>0.07</w:t>
            </w:r>
          </w:p>
        </w:tc>
        <w:tc>
          <w:tcPr>
            <w:tcW w:w="900" w:type="dxa"/>
            <w:shd w:val="clear" w:color="auto" w:fill="auto"/>
            <w:vAlign w:val="bottom"/>
            <w:tcPrChange w:id="3360" w:author="Laura Tesch" w:date="2018-08-09T17:35:00Z">
              <w:tcPr>
                <w:tcW w:w="900" w:type="dxa"/>
                <w:shd w:val="clear" w:color="auto" w:fill="auto"/>
                <w:vAlign w:val="bottom"/>
              </w:tcPr>
            </w:tcPrChange>
          </w:tcPr>
          <w:p w14:paraId="64E3A3D2" w14:textId="122A094D" w:rsidR="002F6B4E" w:rsidRPr="00837685" w:rsidRDefault="009E27D8">
            <w:pPr>
              <w:pStyle w:val="TableParagraph"/>
              <w:spacing w:line="240" w:lineRule="auto"/>
              <w:jc w:val="left"/>
              <w:rPr>
                <w:sz w:val="20"/>
                <w:szCs w:val="20"/>
                <w:rPrChange w:id="3361" w:author="Laura Tesch" w:date="2018-08-09T17:32:00Z">
                  <w:rPr>
                    <w:sz w:val="24"/>
                    <w:szCs w:val="24"/>
                  </w:rPr>
                </w:rPrChange>
              </w:rPr>
              <w:pPrChange w:id="3362" w:author="Laura Tesch" w:date="2018-08-09T17:36:00Z">
                <w:pPr>
                  <w:pStyle w:val="TableParagraph"/>
                  <w:ind w:left="184" w:right="113"/>
                  <w:jc w:val="left"/>
                  <w:outlineLvl w:val="2"/>
                </w:pPr>
              </w:pPrChange>
            </w:pPr>
            <w:r>
              <w:rPr>
                <w:sz w:val="24"/>
                <w:szCs w:val="24"/>
              </w:rPr>
              <w:t>–</w:t>
            </w:r>
            <w:r w:rsidR="00654572" w:rsidRPr="00837685">
              <w:rPr>
                <w:sz w:val="20"/>
                <w:szCs w:val="20"/>
                <w:rPrChange w:id="3363" w:author="Laura Tesch" w:date="2018-08-09T17:32:00Z">
                  <w:rPr>
                    <w:sz w:val="24"/>
                    <w:szCs w:val="24"/>
                  </w:rPr>
                </w:rPrChange>
              </w:rPr>
              <w:t>0.33</w:t>
            </w:r>
          </w:p>
        </w:tc>
        <w:tc>
          <w:tcPr>
            <w:tcW w:w="1080" w:type="dxa"/>
            <w:shd w:val="clear" w:color="auto" w:fill="auto"/>
            <w:vAlign w:val="bottom"/>
            <w:tcPrChange w:id="3364" w:author="Laura Tesch" w:date="2018-08-09T17:35:00Z">
              <w:tcPr>
                <w:tcW w:w="1080" w:type="dxa"/>
                <w:shd w:val="clear" w:color="auto" w:fill="auto"/>
                <w:vAlign w:val="bottom"/>
              </w:tcPr>
            </w:tcPrChange>
          </w:tcPr>
          <w:p w14:paraId="0C10A6A7" w14:textId="2058C88C" w:rsidR="002F6B4E" w:rsidRPr="00837685" w:rsidRDefault="009E27D8">
            <w:pPr>
              <w:pStyle w:val="TableParagraph"/>
              <w:spacing w:line="240" w:lineRule="auto"/>
              <w:jc w:val="left"/>
              <w:rPr>
                <w:sz w:val="20"/>
                <w:szCs w:val="20"/>
                <w:rPrChange w:id="3365" w:author="Laura Tesch" w:date="2018-08-09T17:32:00Z">
                  <w:rPr>
                    <w:sz w:val="24"/>
                    <w:szCs w:val="24"/>
                  </w:rPr>
                </w:rPrChange>
              </w:rPr>
              <w:pPrChange w:id="3366" w:author="Laura Tesch" w:date="2018-08-09T17:36:00Z">
                <w:pPr>
                  <w:pStyle w:val="TableParagraph"/>
                  <w:ind w:left="184" w:right="112"/>
                  <w:jc w:val="left"/>
                  <w:outlineLvl w:val="2"/>
                </w:pPr>
              </w:pPrChange>
            </w:pPr>
            <w:r>
              <w:rPr>
                <w:sz w:val="24"/>
                <w:szCs w:val="24"/>
              </w:rPr>
              <w:t>–</w:t>
            </w:r>
            <w:r w:rsidR="00654572" w:rsidRPr="00837685">
              <w:rPr>
                <w:sz w:val="20"/>
                <w:szCs w:val="20"/>
                <w:rPrChange w:id="3367" w:author="Laura Tesch" w:date="2018-08-09T17:32:00Z">
                  <w:rPr>
                    <w:sz w:val="24"/>
                    <w:szCs w:val="24"/>
                  </w:rPr>
                </w:rPrChange>
              </w:rPr>
              <w:t>0.10</w:t>
            </w:r>
          </w:p>
        </w:tc>
        <w:tc>
          <w:tcPr>
            <w:tcW w:w="1350" w:type="dxa"/>
            <w:shd w:val="clear" w:color="auto" w:fill="auto"/>
            <w:vAlign w:val="bottom"/>
            <w:tcPrChange w:id="3368" w:author="Laura Tesch" w:date="2018-08-09T17:35:00Z">
              <w:tcPr>
                <w:tcW w:w="1350" w:type="dxa"/>
                <w:shd w:val="clear" w:color="auto" w:fill="auto"/>
                <w:vAlign w:val="bottom"/>
              </w:tcPr>
            </w:tcPrChange>
          </w:tcPr>
          <w:p w14:paraId="75D615B4" w14:textId="77777777" w:rsidR="002F6B4E" w:rsidRPr="00837685" w:rsidRDefault="00654572">
            <w:pPr>
              <w:pStyle w:val="TableParagraph"/>
              <w:spacing w:line="240" w:lineRule="auto"/>
              <w:jc w:val="left"/>
              <w:rPr>
                <w:sz w:val="20"/>
                <w:szCs w:val="20"/>
                <w:rPrChange w:id="3369" w:author="Laura Tesch" w:date="2018-08-09T17:32:00Z">
                  <w:rPr>
                    <w:sz w:val="24"/>
                    <w:szCs w:val="24"/>
                  </w:rPr>
                </w:rPrChange>
              </w:rPr>
              <w:pPrChange w:id="3370" w:author="Laura Tesch" w:date="2018-08-09T17:36:00Z">
                <w:pPr>
                  <w:pStyle w:val="TableParagraph"/>
                  <w:ind w:left="184" w:right="112"/>
                  <w:jc w:val="left"/>
                  <w:outlineLvl w:val="2"/>
                </w:pPr>
              </w:pPrChange>
            </w:pPr>
            <w:r w:rsidRPr="00837685">
              <w:rPr>
                <w:sz w:val="20"/>
                <w:szCs w:val="20"/>
                <w:rPrChange w:id="3371" w:author="Laura Tesch" w:date="2018-08-09T17:32:00Z">
                  <w:rPr>
                    <w:sz w:val="24"/>
                    <w:szCs w:val="24"/>
                  </w:rPr>
                </w:rPrChange>
              </w:rPr>
              <w:t>0.01</w:t>
            </w:r>
          </w:p>
        </w:tc>
        <w:tc>
          <w:tcPr>
            <w:tcW w:w="1350" w:type="dxa"/>
            <w:shd w:val="clear" w:color="auto" w:fill="auto"/>
            <w:vAlign w:val="bottom"/>
            <w:tcPrChange w:id="3372" w:author="Laura Tesch" w:date="2018-08-09T17:35:00Z">
              <w:tcPr>
                <w:tcW w:w="1350" w:type="dxa"/>
                <w:shd w:val="clear" w:color="auto" w:fill="auto"/>
                <w:vAlign w:val="bottom"/>
              </w:tcPr>
            </w:tcPrChange>
          </w:tcPr>
          <w:p w14:paraId="310B8DB5" w14:textId="12D8D895" w:rsidR="002F6B4E" w:rsidRPr="00837685" w:rsidRDefault="009E27D8">
            <w:pPr>
              <w:pStyle w:val="TableParagraph"/>
              <w:spacing w:line="240" w:lineRule="auto"/>
              <w:jc w:val="left"/>
              <w:rPr>
                <w:sz w:val="20"/>
                <w:szCs w:val="20"/>
                <w:rPrChange w:id="3373" w:author="Laura Tesch" w:date="2018-08-09T17:32:00Z">
                  <w:rPr>
                    <w:sz w:val="24"/>
                    <w:szCs w:val="24"/>
                  </w:rPr>
                </w:rPrChange>
              </w:rPr>
              <w:pPrChange w:id="3374" w:author="Laura Tesch" w:date="2018-08-09T17:36:00Z">
                <w:pPr>
                  <w:pStyle w:val="TableParagraph"/>
                  <w:ind w:left="184" w:right="113"/>
                  <w:jc w:val="left"/>
                  <w:outlineLvl w:val="2"/>
                </w:pPr>
              </w:pPrChange>
            </w:pPr>
            <w:r>
              <w:rPr>
                <w:sz w:val="24"/>
                <w:szCs w:val="24"/>
              </w:rPr>
              <w:t>–</w:t>
            </w:r>
            <w:r w:rsidR="00654572" w:rsidRPr="00837685">
              <w:rPr>
                <w:sz w:val="20"/>
                <w:szCs w:val="20"/>
                <w:rPrChange w:id="3375" w:author="Laura Tesch" w:date="2018-08-09T17:32:00Z">
                  <w:rPr>
                    <w:sz w:val="24"/>
                    <w:szCs w:val="24"/>
                  </w:rPr>
                </w:rPrChange>
              </w:rPr>
              <w:t>0.02</w:t>
            </w:r>
          </w:p>
        </w:tc>
        <w:tc>
          <w:tcPr>
            <w:tcW w:w="1080" w:type="dxa"/>
            <w:shd w:val="clear" w:color="auto" w:fill="auto"/>
            <w:vAlign w:val="bottom"/>
            <w:tcPrChange w:id="3376" w:author="Laura Tesch" w:date="2018-08-09T17:35:00Z">
              <w:tcPr>
                <w:tcW w:w="1350" w:type="dxa"/>
                <w:gridSpan w:val="2"/>
                <w:shd w:val="clear" w:color="auto" w:fill="auto"/>
                <w:vAlign w:val="bottom"/>
              </w:tcPr>
            </w:tcPrChange>
          </w:tcPr>
          <w:p w14:paraId="23482136" w14:textId="185CB7F5" w:rsidR="002F6B4E" w:rsidRPr="00837685" w:rsidRDefault="009874C9">
            <w:pPr>
              <w:pStyle w:val="TableParagraph"/>
              <w:spacing w:line="240" w:lineRule="auto"/>
              <w:jc w:val="left"/>
              <w:rPr>
                <w:sz w:val="20"/>
                <w:szCs w:val="20"/>
                <w:rPrChange w:id="3377" w:author="Laura Tesch" w:date="2018-08-09T17:32:00Z">
                  <w:rPr>
                    <w:sz w:val="24"/>
                    <w:szCs w:val="24"/>
                  </w:rPr>
                </w:rPrChange>
              </w:rPr>
              <w:pPrChange w:id="3378"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379" w:author="Laura Tesch" w:date="2018-08-09T17:32:00Z">
                  <w:rPr>
                    <w:sz w:val="24"/>
                    <w:szCs w:val="24"/>
                  </w:rPr>
                </w:rPrChange>
              </w:rPr>
              <w:t>0.17</w:t>
            </w:r>
          </w:p>
        </w:tc>
        <w:tc>
          <w:tcPr>
            <w:tcW w:w="810" w:type="dxa"/>
            <w:shd w:val="clear" w:color="auto" w:fill="auto"/>
            <w:vAlign w:val="bottom"/>
            <w:tcPrChange w:id="3380" w:author="Laura Tesch" w:date="2018-08-09T17:35:00Z">
              <w:tcPr>
                <w:tcW w:w="720" w:type="dxa"/>
                <w:shd w:val="clear" w:color="auto" w:fill="auto"/>
                <w:vAlign w:val="bottom"/>
              </w:tcPr>
            </w:tcPrChange>
          </w:tcPr>
          <w:p w14:paraId="212EE0E5" w14:textId="499EB1D4" w:rsidR="002F6B4E" w:rsidRPr="00701389" w:rsidRDefault="009874C9">
            <w:pPr>
              <w:pStyle w:val="TableParagraph"/>
              <w:spacing w:line="240" w:lineRule="auto"/>
              <w:jc w:val="left"/>
              <w:rPr>
                <w:sz w:val="20"/>
                <w:szCs w:val="20"/>
                <w:rPrChange w:id="3381" w:author="Laura Tesch" w:date="2018-08-09T17:34:00Z">
                  <w:rPr>
                    <w:b/>
                    <w:sz w:val="24"/>
                    <w:szCs w:val="24"/>
                  </w:rPr>
                </w:rPrChange>
              </w:rPr>
              <w:pPrChange w:id="3382"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383" w:author="Laura Tesch" w:date="2018-08-09T17:34:00Z">
                  <w:rPr>
                    <w:b/>
                    <w:sz w:val="24"/>
                    <w:szCs w:val="24"/>
                  </w:rPr>
                </w:rPrChange>
              </w:rPr>
              <w:t>0.66</w:t>
            </w:r>
          </w:p>
        </w:tc>
      </w:tr>
      <w:tr w:rsidR="005E465F" w:rsidRPr="00837685" w14:paraId="7A40EE9A" w14:textId="77777777" w:rsidTr="005E465F">
        <w:tblPrEx>
          <w:tblPrExChange w:id="3384" w:author="Laura Tesch" w:date="2018-08-09T17:35:00Z">
            <w:tblPrEx>
              <w:tblInd w:w="0" w:type="dxa"/>
            </w:tblPrEx>
          </w:tblPrExChange>
        </w:tblPrEx>
        <w:trPr>
          <w:trHeight w:val="239"/>
          <w:trPrChange w:id="3385" w:author="Laura Tesch" w:date="2018-08-09T17:35:00Z">
            <w:trPr>
              <w:gridAfter w:val="0"/>
              <w:trHeight w:val="239"/>
            </w:trPr>
          </w:trPrChange>
        </w:trPr>
        <w:tc>
          <w:tcPr>
            <w:tcW w:w="1086" w:type="dxa"/>
            <w:shd w:val="clear" w:color="auto" w:fill="auto"/>
            <w:vAlign w:val="bottom"/>
            <w:tcPrChange w:id="3386" w:author="Laura Tesch" w:date="2018-08-09T17:35:00Z">
              <w:tcPr>
                <w:tcW w:w="1086" w:type="dxa"/>
                <w:gridSpan w:val="2"/>
                <w:shd w:val="clear" w:color="auto" w:fill="auto"/>
                <w:vAlign w:val="bottom"/>
              </w:tcPr>
            </w:tcPrChange>
          </w:tcPr>
          <w:p w14:paraId="443C4987" w14:textId="77777777" w:rsidR="002F6B4E" w:rsidRPr="00837685" w:rsidRDefault="002F6B4E" w:rsidP="00543EA4">
            <w:pPr>
              <w:pStyle w:val="TableParagraph"/>
              <w:spacing w:line="240" w:lineRule="auto"/>
              <w:jc w:val="left"/>
              <w:rPr>
                <w:sz w:val="20"/>
                <w:szCs w:val="20"/>
                <w:rPrChange w:id="3387" w:author="Laura Tesch" w:date="2018-08-09T17:32:00Z">
                  <w:rPr>
                    <w:sz w:val="24"/>
                    <w:szCs w:val="24"/>
                  </w:rPr>
                </w:rPrChange>
              </w:rPr>
            </w:pPr>
          </w:p>
        </w:tc>
        <w:tc>
          <w:tcPr>
            <w:tcW w:w="631" w:type="dxa"/>
            <w:shd w:val="clear" w:color="auto" w:fill="auto"/>
            <w:vAlign w:val="bottom"/>
            <w:tcPrChange w:id="3388" w:author="Laura Tesch" w:date="2018-08-09T17:35:00Z">
              <w:tcPr>
                <w:tcW w:w="631" w:type="dxa"/>
                <w:shd w:val="clear" w:color="auto" w:fill="auto"/>
                <w:vAlign w:val="bottom"/>
              </w:tcPr>
            </w:tcPrChange>
          </w:tcPr>
          <w:p w14:paraId="57DD972F" w14:textId="77777777" w:rsidR="002F6B4E" w:rsidRPr="00837685" w:rsidRDefault="002F6B4E" w:rsidP="00543EA4">
            <w:pPr>
              <w:pStyle w:val="TableParagraph"/>
              <w:spacing w:line="240" w:lineRule="auto"/>
              <w:jc w:val="left"/>
              <w:rPr>
                <w:sz w:val="20"/>
                <w:szCs w:val="20"/>
                <w:rPrChange w:id="3389" w:author="Laura Tesch" w:date="2018-08-09T17:32:00Z">
                  <w:rPr>
                    <w:sz w:val="24"/>
                    <w:szCs w:val="24"/>
                  </w:rPr>
                </w:rPrChange>
              </w:rPr>
            </w:pPr>
          </w:p>
        </w:tc>
        <w:tc>
          <w:tcPr>
            <w:tcW w:w="2063" w:type="dxa"/>
            <w:shd w:val="clear" w:color="auto" w:fill="auto"/>
            <w:vAlign w:val="bottom"/>
            <w:tcPrChange w:id="3390" w:author="Laura Tesch" w:date="2018-08-09T17:35:00Z">
              <w:tcPr>
                <w:tcW w:w="2063" w:type="dxa"/>
                <w:gridSpan w:val="2"/>
                <w:shd w:val="clear" w:color="auto" w:fill="auto"/>
                <w:vAlign w:val="bottom"/>
              </w:tcPr>
            </w:tcPrChange>
          </w:tcPr>
          <w:p w14:paraId="6AFDC96D" w14:textId="77777777" w:rsidR="002F6B4E" w:rsidRPr="00837685" w:rsidRDefault="00654572" w:rsidP="00543EA4">
            <w:pPr>
              <w:pStyle w:val="TableParagraph"/>
              <w:ind w:left="120"/>
              <w:jc w:val="left"/>
              <w:rPr>
                <w:sz w:val="20"/>
                <w:szCs w:val="20"/>
                <w:rPrChange w:id="3391" w:author="Laura Tesch" w:date="2018-08-09T17:32:00Z">
                  <w:rPr>
                    <w:sz w:val="24"/>
                    <w:szCs w:val="24"/>
                  </w:rPr>
                </w:rPrChange>
              </w:rPr>
            </w:pPr>
            <w:r w:rsidRPr="00837685">
              <w:rPr>
                <w:sz w:val="20"/>
                <w:szCs w:val="20"/>
                <w:rPrChange w:id="3392" w:author="Laura Tesch" w:date="2018-08-09T17:32:00Z">
                  <w:rPr>
                    <w:sz w:val="24"/>
                    <w:szCs w:val="24"/>
                  </w:rPr>
                </w:rPrChange>
              </w:rPr>
              <w:t>Russia</w:t>
            </w:r>
          </w:p>
        </w:tc>
        <w:tc>
          <w:tcPr>
            <w:tcW w:w="1080" w:type="dxa"/>
            <w:shd w:val="clear" w:color="auto" w:fill="auto"/>
            <w:vAlign w:val="bottom"/>
            <w:tcPrChange w:id="3393" w:author="Laura Tesch" w:date="2018-08-09T17:35:00Z">
              <w:tcPr>
                <w:tcW w:w="1080" w:type="dxa"/>
                <w:shd w:val="clear" w:color="auto" w:fill="auto"/>
                <w:vAlign w:val="bottom"/>
              </w:tcPr>
            </w:tcPrChange>
          </w:tcPr>
          <w:p w14:paraId="25255542" w14:textId="0D84C8C1" w:rsidR="002F6B4E" w:rsidRPr="00837685" w:rsidRDefault="009E27D8">
            <w:pPr>
              <w:pStyle w:val="TableParagraph"/>
              <w:spacing w:line="240" w:lineRule="auto"/>
              <w:jc w:val="left"/>
              <w:rPr>
                <w:sz w:val="20"/>
                <w:szCs w:val="20"/>
                <w:rPrChange w:id="3394" w:author="Laura Tesch" w:date="2018-08-09T17:32:00Z">
                  <w:rPr>
                    <w:sz w:val="24"/>
                    <w:szCs w:val="24"/>
                  </w:rPr>
                </w:rPrChange>
              </w:rPr>
              <w:pPrChange w:id="3395" w:author="Laura Tesch" w:date="2018-08-09T17:36:00Z">
                <w:pPr>
                  <w:pStyle w:val="TableParagraph"/>
                  <w:ind w:left="184" w:right="115"/>
                  <w:jc w:val="left"/>
                  <w:outlineLvl w:val="2"/>
                </w:pPr>
              </w:pPrChange>
            </w:pPr>
            <w:r>
              <w:rPr>
                <w:sz w:val="24"/>
                <w:szCs w:val="24"/>
              </w:rPr>
              <w:t>–</w:t>
            </w:r>
            <w:r w:rsidR="00654572" w:rsidRPr="00837685">
              <w:rPr>
                <w:sz w:val="20"/>
                <w:szCs w:val="20"/>
                <w:rPrChange w:id="3396" w:author="Laura Tesch" w:date="2018-08-09T17:32:00Z">
                  <w:rPr>
                    <w:sz w:val="24"/>
                    <w:szCs w:val="24"/>
                  </w:rPr>
                </w:rPrChange>
              </w:rPr>
              <w:t>0.06</w:t>
            </w:r>
          </w:p>
        </w:tc>
        <w:tc>
          <w:tcPr>
            <w:tcW w:w="1440" w:type="dxa"/>
            <w:shd w:val="clear" w:color="auto" w:fill="auto"/>
            <w:vAlign w:val="bottom"/>
            <w:tcPrChange w:id="3397" w:author="Laura Tesch" w:date="2018-08-09T17:35:00Z">
              <w:tcPr>
                <w:tcW w:w="1440" w:type="dxa"/>
                <w:shd w:val="clear" w:color="auto" w:fill="auto"/>
                <w:vAlign w:val="bottom"/>
              </w:tcPr>
            </w:tcPrChange>
          </w:tcPr>
          <w:p w14:paraId="244485CB" w14:textId="77777777" w:rsidR="002F6B4E" w:rsidRPr="00837685" w:rsidRDefault="00654572">
            <w:pPr>
              <w:pStyle w:val="TableParagraph"/>
              <w:spacing w:line="240" w:lineRule="auto"/>
              <w:jc w:val="left"/>
              <w:rPr>
                <w:sz w:val="20"/>
                <w:szCs w:val="20"/>
                <w:rPrChange w:id="3398" w:author="Laura Tesch" w:date="2018-08-09T17:32:00Z">
                  <w:rPr>
                    <w:sz w:val="24"/>
                    <w:szCs w:val="24"/>
                  </w:rPr>
                </w:rPrChange>
              </w:rPr>
              <w:pPrChange w:id="3399" w:author="Laura Tesch" w:date="2018-08-09T17:36:00Z">
                <w:pPr>
                  <w:pStyle w:val="TableParagraph"/>
                  <w:ind w:left="184" w:right="114"/>
                  <w:jc w:val="left"/>
                  <w:outlineLvl w:val="2"/>
                </w:pPr>
              </w:pPrChange>
            </w:pPr>
            <w:r w:rsidRPr="00837685">
              <w:rPr>
                <w:sz w:val="20"/>
                <w:szCs w:val="20"/>
                <w:rPrChange w:id="3400" w:author="Laura Tesch" w:date="2018-08-09T17:32:00Z">
                  <w:rPr>
                    <w:sz w:val="24"/>
                    <w:szCs w:val="24"/>
                  </w:rPr>
                </w:rPrChange>
              </w:rPr>
              <w:t>0.28</w:t>
            </w:r>
          </w:p>
        </w:tc>
        <w:tc>
          <w:tcPr>
            <w:tcW w:w="900" w:type="dxa"/>
            <w:shd w:val="clear" w:color="auto" w:fill="auto"/>
            <w:vAlign w:val="bottom"/>
            <w:tcPrChange w:id="3401" w:author="Laura Tesch" w:date="2018-08-09T17:35:00Z">
              <w:tcPr>
                <w:tcW w:w="900" w:type="dxa"/>
                <w:shd w:val="clear" w:color="auto" w:fill="auto"/>
                <w:vAlign w:val="bottom"/>
              </w:tcPr>
            </w:tcPrChange>
          </w:tcPr>
          <w:p w14:paraId="73CD74CA" w14:textId="10BCAF24" w:rsidR="002F6B4E" w:rsidRPr="00837685" w:rsidRDefault="009E27D8">
            <w:pPr>
              <w:pStyle w:val="TableParagraph"/>
              <w:spacing w:line="240" w:lineRule="auto"/>
              <w:jc w:val="left"/>
              <w:rPr>
                <w:sz w:val="20"/>
                <w:szCs w:val="20"/>
                <w:rPrChange w:id="3402" w:author="Laura Tesch" w:date="2018-08-09T17:32:00Z">
                  <w:rPr>
                    <w:sz w:val="24"/>
                    <w:szCs w:val="24"/>
                  </w:rPr>
                </w:rPrChange>
              </w:rPr>
              <w:pPrChange w:id="3403" w:author="Laura Tesch" w:date="2018-08-09T17:36:00Z">
                <w:pPr>
                  <w:pStyle w:val="TableParagraph"/>
                  <w:ind w:left="184" w:right="113"/>
                  <w:jc w:val="left"/>
                  <w:outlineLvl w:val="2"/>
                </w:pPr>
              </w:pPrChange>
            </w:pPr>
            <w:r>
              <w:rPr>
                <w:sz w:val="24"/>
                <w:szCs w:val="24"/>
              </w:rPr>
              <w:t>–</w:t>
            </w:r>
            <w:r w:rsidR="00654572" w:rsidRPr="00837685">
              <w:rPr>
                <w:sz w:val="20"/>
                <w:szCs w:val="20"/>
                <w:rPrChange w:id="3404" w:author="Laura Tesch" w:date="2018-08-09T17:32:00Z">
                  <w:rPr>
                    <w:sz w:val="24"/>
                    <w:szCs w:val="24"/>
                  </w:rPr>
                </w:rPrChange>
              </w:rPr>
              <w:t>0.70</w:t>
            </w:r>
          </w:p>
        </w:tc>
        <w:tc>
          <w:tcPr>
            <w:tcW w:w="1080" w:type="dxa"/>
            <w:shd w:val="clear" w:color="auto" w:fill="auto"/>
            <w:vAlign w:val="bottom"/>
            <w:tcPrChange w:id="3405" w:author="Laura Tesch" w:date="2018-08-09T17:35:00Z">
              <w:tcPr>
                <w:tcW w:w="1080" w:type="dxa"/>
                <w:shd w:val="clear" w:color="auto" w:fill="auto"/>
                <w:vAlign w:val="bottom"/>
              </w:tcPr>
            </w:tcPrChange>
          </w:tcPr>
          <w:p w14:paraId="2C06647E" w14:textId="1F647478" w:rsidR="002F6B4E" w:rsidRPr="00837685" w:rsidRDefault="009E27D8">
            <w:pPr>
              <w:pStyle w:val="TableParagraph"/>
              <w:spacing w:line="240" w:lineRule="auto"/>
              <w:jc w:val="left"/>
              <w:rPr>
                <w:sz w:val="20"/>
                <w:szCs w:val="20"/>
                <w:rPrChange w:id="3406" w:author="Laura Tesch" w:date="2018-08-09T17:32:00Z">
                  <w:rPr>
                    <w:sz w:val="24"/>
                    <w:szCs w:val="24"/>
                  </w:rPr>
                </w:rPrChange>
              </w:rPr>
              <w:pPrChange w:id="3407" w:author="Laura Tesch" w:date="2018-08-09T17:36:00Z">
                <w:pPr>
                  <w:pStyle w:val="TableParagraph"/>
                  <w:ind w:left="184" w:right="112"/>
                  <w:jc w:val="left"/>
                  <w:outlineLvl w:val="2"/>
                </w:pPr>
              </w:pPrChange>
            </w:pPr>
            <w:r>
              <w:rPr>
                <w:sz w:val="24"/>
                <w:szCs w:val="24"/>
              </w:rPr>
              <w:t>–</w:t>
            </w:r>
            <w:r w:rsidR="00654572" w:rsidRPr="00837685">
              <w:rPr>
                <w:sz w:val="20"/>
                <w:szCs w:val="20"/>
                <w:rPrChange w:id="3408" w:author="Laura Tesch" w:date="2018-08-09T17:32:00Z">
                  <w:rPr>
                    <w:sz w:val="24"/>
                    <w:szCs w:val="24"/>
                  </w:rPr>
                </w:rPrChange>
              </w:rPr>
              <w:t>0.10</w:t>
            </w:r>
          </w:p>
        </w:tc>
        <w:tc>
          <w:tcPr>
            <w:tcW w:w="1350" w:type="dxa"/>
            <w:shd w:val="clear" w:color="auto" w:fill="auto"/>
            <w:vAlign w:val="bottom"/>
            <w:tcPrChange w:id="3409" w:author="Laura Tesch" w:date="2018-08-09T17:35:00Z">
              <w:tcPr>
                <w:tcW w:w="1350" w:type="dxa"/>
                <w:shd w:val="clear" w:color="auto" w:fill="auto"/>
                <w:vAlign w:val="bottom"/>
              </w:tcPr>
            </w:tcPrChange>
          </w:tcPr>
          <w:p w14:paraId="0C49FA09" w14:textId="7DB8A24F" w:rsidR="002F6B4E" w:rsidRPr="00837685" w:rsidRDefault="009E27D8">
            <w:pPr>
              <w:pStyle w:val="TableParagraph"/>
              <w:spacing w:line="240" w:lineRule="auto"/>
              <w:jc w:val="left"/>
              <w:rPr>
                <w:sz w:val="20"/>
                <w:szCs w:val="20"/>
                <w:rPrChange w:id="3410" w:author="Laura Tesch" w:date="2018-08-09T17:32:00Z">
                  <w:rPr>
                    <w:sz w:val="24"/>
                    <w:szCs w:val="24"/>
                  </w:rPr>
                </w:rPrChange>
              </w:rPr>
              <w:pPrChange w:id="3411" w:author="Laura Tesch" w:date="2018-08-09T17:36:00Z">
                <w:pPr>
                  <w:pStyle w:val="TableParagraph"/>
                  <w:ind w:left="184" w:right="112"/>
                  <w:jc w:val="left"/>
                  <w:outlineLvl w:val="2"/>
                </w:pPr>
              </w:pPrChange>
            </w:pPr>
            <w:r>
              <w:rPr>
                <w:sz w:val="24"/>
                <w:szCs w:val="24"/>
              </w:rPr>
              <w:t>–</w:t>
            </w:r>
            <w:r w:rsidR="00654572" w:rsidRPr="00837685">
              <w:rPr>
                <w:sz w:val="20"/>
                <w:szCs w:val="20"/>
                <w:rPrChange w:id="3412" w:author="Laura Tesch" w:date="2018-08-09T17:32:00Z">
                  <w:rPr>
                    <w:sz w:val="24"/>
                    <w:szCs w:val="24"/>
                  </w:rPr>
                </w:rPrChange>
              </w:rPr>
              <w:t>0.03</w:t>
            </w:r>
          </w:p>
        </w:tc>
        <w:tc>
          <w:tcPr>
            <w:tcW w:w="1350" w:type="dxa"/>
            <w:shd w:val="clear" w:color="auto" w:fill="auto"/>
            <w:vAlign w:val="bottom"/>
            <w:tcPrChange w:id="3413" w:author="Laura Tesch" w:date="2018-08-09T17:35:00Z">
              <w:tcPr>
                <w:tcW w:w="1350" w:type="dxa"/>
                <w:shd w:val="clear" w:color="auto" w:fill="auto"/>
                <w:vAlign w:val="bottom"/>
              </w:tcPr>
            </w:tcPrChange>
          </w:tcPr>
          <w:p w14:paraId="0D09F0F5" w14:textId="77777777" w:rsidR="002F6B4E" w:rsidRPr="00837685" w:rsidRDefault="00654572">
            <w:pPr>
              <w:pStyle w:val="TableParagraph"/>
              <w:spacing w:line="240" w:lineRule="auto"/>
              <w:jc w:val="left"/>
              <w:rPr>
                <w:sz w:val="20"/>
                <w:szCs w:val="20"/>
                <w:rPrChange w:id="3414" w:author="Laura Tesch" w:date="2018-08-09T17:32:00Z">
                  <w:rPr>
                    <w:sz w:val="24"/>
                    <w:szCs w:val="24"/>
                  </w:rPr>
                </w:rPrChange>
              </w:rPr>
              <w:pPrChange w:id="3415" w:author="Laura Tesch" w:date="2018-08-09T17:36:00Z">
                <w:pPr>
                  <w:pStyle w:val="TableParagraph"/>
                  <w:ind w:left="184" w:right="113"/>
                  <w:jc w:val="left"/>
                  <w:outlineLvl w:val="2"/>
                </w:pPr>
              </w:pPrChange>
            </w:pPr>
            <w:r w:rsidRPr="00837685">
              <w:rPr>
                <w:sz w:val="20"/>
                <w:szCs w:val="20"/>
                <w:rPrChange w:id="3416" w:author="Laura Tesch" w:date="2018-08-09T17:32:00Z">
                  <w:rPr>
                    <w:sz w:val="24"/>
                    <w:szCs w:val="24"/>
                  </w:rPr>
                </w:rPrChange>
              </w:rPr>
              <w:t>0.01</w:t>
            </w:r>
          </w:p>
        </w:tc>
        <w:tc>
          <w:tcPr>
            <w:tcW w:w="1080" w:type="dxa"/>
            <w:shd w:val="clear" w:color="auto" w:fill="auto"/>
            <w:vAlign w:val="bottom"/>
            <w:tcPrChange w:id="3417" w:author="Laura Tesch" w:date="2018-08-09T17:35:00Z">
              <w:tcPr>
                <w:tcW w:w="1080" w:type="dxa"/>
                <w:shd w:val="clear" w:color="auto" w:fill="auto"/>
                <w:vAlign w:val="bottom"/>
              </w:tcPr>
            </w:tcPrChange>
          </w:tcPr>
          <w:p w14:paraId="516D97A2" w14:textId="716D120E" w:rsidR="002F6B4E" w:rsidRPr="00837685" w:rsidRDefault="009874C9">
            <w:pPr>
              <w:pStyle w:val="TableParagraph"/>
              <w:spacing w:line="240" w:lineRule="auto"/>
              <w:jc w:val="left"/>
              <w:rPr>
                <w:sz w:val="20"/>
                <w:szCs w:val="20"/>
                <w:rPrChange w:id="3418" w:author="Laura Tesch" w:date="2018-08-09T17:32:00Z">
                  <w:rPr>
                    <w:sz w:val="24"/>
                    <w:szCs w:val="24"/>
                  </w:rPr>
                </w:rPrChange>
              </w:rPr>
              <w:pPrChange w:id="3419"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420" w:author="Laura Tesch" w:date="2018-08-09T17:32:00Z">
                  <w:rPr>
                    <w:sz w:val="24"/>
                    <w:szCs w:val="24"/>
                  </w:rPr>
                </w:rPrChange>
              </w:rPr>
              <w:t>0.12</w:t>
            </w:r>
          </w:p>
        </w:tc>
        <w:tc>
          <w:tcPr>
            <w:tcW w:w="810" w:type="dxa"/>
            <w:shd w:val="clear" w:color="auto" w:fill="auto"/>
            <w:vAlign w:val="bottom"/>
            <w:tcPrChange w:id="3421" w:author="Laura Tesch" w:date="2018-08-09T17:35:00Z">
              <w:tcPr>
                <w:tcW w:w="990" w:type="dxa"/>
                <w:gridSpan w:val="2"/>
                <w:shd w:val="clear" w:color="auto" w:fill="auto"/>
                <w:vAlign w:val="bottom"/>
              </w:tcPr>
            </w:tcPrChange>
          </w:tcPr>
          <w:p w14:paraId="745EF744" w14:textId="221F5F93" w:rsidR="002F6B4E" w:rsidRPr="00701389" w:rsidRDefault="009874C9">
            <w:pPr>
              <w:pStyle w:val="TableParagraph"/>
              <w:spacing w:line="240" w:lineRule="auto"/>
              <w:jc w:val="left"/>
              <w:rPr>
                <w:sz w:val="20"/>
                <w:szCs w:val="20"/>
                <w:rPrChange w:id="3422" w:author="Laura Tesch" w:date="2018-08-09T17:34:00Z">
                  <w:rPr>
                    <w:b/>
                    <w:sz w:val="24"/>
                    <w:szCs w:val="24"/>
                  </w:rPr>
                </w:rPrChange>
              </w:rPr>
              <w:pPrChange w:id="3423"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424" w:author="Laura Tesch" w:date="2018-08-09T17:34:00Z">
                  <w:rPr>
                    <w:b/>
                    <w:sz w:val="24"/>
                    <w:szCs w:val="24"/>
                  </w:rPr>
                </w:rPrChange>
              </w:rPr>
              <w:t>0.72</w:t>
            </w:r>
          </w:p>
        </w:tc>
      </w:tr>
      <w:tr w:rsidR="005E465F" w:rsidRPr="00837685" w14:paraId="051750B6" w14:textId="77777777" w:rsidTr="005E465F">
        <w:tblPrEx>
          <w:tblPrExChange w:id="3425" w:author="Laura Tesch" w:date="2018-08-09T17:35:00Z">
            <w:tblPrEx>
              <w:tblInd w:w="0" w:type="dxa"/>
            </w:tblPrEx>
          </w:tblPrExChange>
        </w:tblPrEx>
        <w:trPr>
          <w:trHeight w:val="238"/>
          <w:trPrChange w:id="3426" w:author="Laura Tesch" w:date="2018-08-09T17:35:00Z">
            <w:trPr>
              <w:gridAfter w:val="0"/>
              <w:trHeight w:val="238"/>
            </w:trPr>
          </w:trPrChange>
        </w:trPr>
        <w:tc>
          <w:tcPr>
            <w:tcW w:w="1086" w:type="dxa"/>
            <w:tcBorders>
              <w:bottom w:val="single" w:sz="4" w:space="0" w:color="000000"/>
            </w:tcBorders>
            <w:shd w:val="clear" w:color="auto" w:fill="auto"/>
            <w:vAlign w:val="bottom"/>
            <w:tcPrChange w:id="3427" w:author="Laura Tesch" w:date="2018-08-09T17:35:00Z">
              <w:tcPr>
                <w:tcW w:w="1086" w:type="dxa"/>
                <w:gridSpan w:val="2"/>
                <w:tcBorders>
                  <w:bottom w:val="single" w:sz="4" w:space="0" w:color="000000"/>
                </w:tcBorders>
                <w:shd w:val="clear" w:color="auto" w:fill="auto"/>
                <w:vAlign w:val="bottom"/>
              </w:tcPr>
            </w:tcPrChange>
          </w:tcPr>
          <w:p w14:paraId="280E7060" w14:textId="77777777" w:rsidR="002F6B4E" w:rsidRPr="00837685" w:rsidRDefault="002F6B4E" w:rsidP="00543EA4">
            <w:pPr>
              <w:pStyle w:val="TableParagraph"/>
              <w:spacing w:line="240" w:lineRule="auto"/>
              <w:jc w:val="left"/>
              <w:rPr>
                <w:sz w:val="20"/>
                <w:szCs w:val="20"/>
                <w:rPrChange w:id="3428" w:author="Laura Tesch" w:date="2018-08-09T17:32:00Z">
                  <w:rPr>
                    <w:sz w:val="24"/>
                    <w:szCs w:val="24"/>
                  </w:rPr>
                </w:rPrChange>
              </w:rPr>
            </w:pPr>
          </w:p>
        </w:tc>
        <w:tc>
          <w:tcPr>
            <w:tcW w:w="631" w:type="dxa"/>
            <w:tcBorders>
              <w:bottom w:val="single" w:sz="4" w:space="0" w:color="000000"/>
            </w:tcBorders>
            <w:shd w:val="clear" w:color="auto" w:fill="auto"/>
            <w:vAlign w:val="bottom"/>
            <w:tcPrChange w:id="3429" w:author="Laura Tesch" w:date="2018-08-09T17:35:00Z">
              <w:tcPr>
                <w:tcW w:w="631" w:type="dxa"/>
                <w:tcBorders>
                  <w:bottom w:val="single" w:sz="4" w:space="0" w:color="000000"/>
                </w:tcBorders>
                <w:shd w:val="clear" w:color="auto" w:fill="auto"/>
                <w:vAlign w:val="bottom"/>
              </w:tcPr>
            </w:tcPrChange>
          </w:tcPr>
          <w:p w14:paraId="4CF9D20A" w14:textId="77777777" w:rsidR="002F6B4E" w:rsidRPr="00837685" w:rsidRDefault="002F6B4E" w:rsidP="00543EA4">
            <w:pPr>
              <w:pStyle w:val="TableParagraph"/>
              <w:spacing w:line="240" w:lineRule="auto"/>
              <w:jc w:val="left"/>
              <w:rPr>
                <w:sz w:val="20"/>
                <w:szCs w:val="20"/>
                <w:rPrChange w:id="3430" w:author="Laura Tesch" w:date="2018-08-09T17:32:00Z">
                  <w:rPr>
                    <w:sz w:val="24"/>
                    <w:szCs w:val="24"/>
                  </w:rPr>
                </w:rPrChange>
              </w:rPr>
            </w:pPr>
          </w:p>
        </w:tc>
        <w:tc>
          <w:tcPr>
            <w:tcW w:w="2063" w:type="dxa"/>
            <w:tcBorders>
              <w:bottom w:val="single" w:sz="4" w:space="0" w:color="000000"/>
            </w:tcBorders>
            <w:shd w:val="clear" w:color="auto" w:fill="auto"/>
            <w:vAlign w:val="bottom"/>
            <w:tcPrChange w:id="3431" w:author="Laura Tesch" w:date="2018-08-09T17:35:00Z">
              <w:tcPr>
                <w:tcW w:w="2063" w:type="dxa"/>
                <w:gridSpan w:val="2"/>
                <w:tcBorders>
                  <w:bottom w:val="single" w:sz="4" w:space="0" w:color="000000"/>
                </w:tcBorders>
                <w:shd w:val="clear" w:color="auto" w:fill="auto"/>
                <w:vAlign w:val="bottom"/>
              </w:tcPr>
            </w:tcPrChange>
          </w:tcPr>
          <w:p w14:paraId="26FBA832" w14:textId="77777777" w:rsidR="002F6B4E" w:rsidRPr="00837685" w:rsidRDefault="00654572" w:rsidP="00543EA4">
            <w:pPr>
              <w:pStyle w:val="TableParagraph"/>
              <w:ind w:left="120"/>
              <w:jc w:val="left"/>
              <w:rPr>
                <w:sz w:val="20"/>
                <w:szCs w:val="20"/>
                <w:rPrChange w:id="3432" w:author="Laura Tesch" w:date="2018-08-09T17:32:00Z">
                  <w:rPr>
                    <w:sz w:val="24"/>
                    <w:szCs w:val="24"/>
                  </w:rPr>
                </w:rPrChange>
              </w:rPr>
            </w:pPr>
            <w:r w:rsidRPr="00837685">
              <w:rPr>
                <w:sz w:val="20"/>
                <w:szCs w:val="20"/>
                <w:rPrChange w:id="3433" w:author="Laura Tesch" w:date="2018-08-09T17:32:00Z">
                  <w:rPr>
                    <w:sz w:val="24"/>
                    <w:szCs w:val="24"/>
                  </w:rPr>
                </w:rPrChange>
              </w:rPr>
              <w:t>Ukraine</w:t>
            </w:r>
          </w:p>
        </w:tc>
        <w:tc>
          <w:tcPr>
            <w:tcW w:w="1080" w:type="dxa"/>
            <w:tcBorders>
              <w:bottom w:val="single" w:sz="4" w:space="0" w:color="000000"/>
            </w:tcBorders>
            <w:shd w:val="clear" w:color="auto" w:fill="auto"/>
            <w:vAlign w:val="bottom"/>
            <w:tcPrChange w:id="3434" w:author="Laura Tesch" w:date="2018-08-09T17:35:00Z">
              <w:tcPr>
                <w:tcW w:w="1080" w:type="dxa"/>
                <w:tcBorders>
                  <w:bottom w:val="single" w:sz="4" w:space="0" w:color="000000"/>
                </w:tcBorders>
                <w:shd w:val="clear" w:color="auto" w:fill="auto"/>
                <w:vAlign w:val="bottom"/>
              </w:tcPr>
            </w:tcPrChange>
          </w:tcPr>
          <w:p w14:paraId="1F70427C" w14:textId="024CAE79" w:rsidR="002F6B4E" w:rsidRPr="00837685" w:rsidRDefault="009E27D8">
            <w:pPr>
              <w:pStyle w:val="TableParagraph"/>
              <w:spacing w:line="240" w:lineRule="auto"/>
              <w:jc w:val="left"/>
              <w:rPr>
                <w:sz w:val="20"/>
                <w:szCs w:val="20"/>
                <w:rPrChange w:id="3435" w:author="Laura Tesch" w:date="2018-08-09T17:32:00Z">
                  <w:rPr>
                    <w:sz w:val="24"/>
                    <w:szCs w:val="24"/>
                  </w:rPr>
                </w:rPrChange>
              </w:rPr>
              <w:pPrChange w:id="3436" w:author="Laura Tesch" w:date="2018-08-09T17:36:00Z">
                <w:pPr>
                  <w:pStyle w:val="TableParagraph"/>
                  <w:ind w:left="184" w:right="115"/>
                  <w:jc w:val="left"/>
                  <w:outlineLvl w:val="2"/>
                </w:pPr>
              </w:pPrChange>
            </w:pPr>
            <w:r>
              <w:rPr>
                <w:sz w:val="24"/>
                <w:szCs w:val="24"/>
              </w:rPr>
              <w:t>–</w:t>
            </w:r>
            <w:r w:rsidR="00654572" w:rsidRPr="00837685">
              <w:rPr>
                <w:sz w:val="20"/>
                <w:szCs w:val="20"/>
                <w:rPrChange w:id="3437" w:author="Laura Tesch" w:date="2018-08-09T17:32:00Z">
                  <w:rPr>
                    <w:sz w:val="24"/>
                    <w:szCs w:val="24"/>
                  </w:rPr>
                </w:rPrChange>
              </w:rPr>
              <w:t>0.08</w:t>
            </w:r>
          </w:p>
        </w:tc>
        <w:tc>
          <w:tcPr>
            <w:tcW w:w="1440" w:type="dxa"/>
            <w:tcBorders>
              <w:bottom w:val="single" w:sz="4" w:space="0" w:color="000000"/>
            </w:tcBorders>
            <w:shd w:val="clear" w:color="auto" w:fill="auto"/>
            <w:vAlign w:val="bottom"/>
            <w:tcPrChange w:id="3438" w:author="Laura Tesch" w:date="2018-08-09T17:35:00Z">
              <w:tcPr>
                <w:tcW w:w="1440" w:type="dxa"/>
                <w:tcBorders>
                  <w:bottom w:val="single" w:sz="4" w:space="0" w:color="000000"/>
                </w:tcBorders>
                <w:shd w:val="clear" w:color="auto" w:fill="auto"/>
                <w:vAlign w:val="bottom"/>
              </w:tcPr>
            </w:tcPrChange>
          </w:tcPr>
          <w:p w14:paraId="30B34AFE" w14:textId="1D93CB60" w:rsidR="002F6B4E" w:rsidRPr="00837685" w:rsidRDefault="009E27D8">
            <w:pPr>
              <w:pStyle w:val="TableParagraph"/>
              <w:spacing w:line="240" w:lineRule="auto"/>
              <w:jc w:val="left"/>
              <w:rPr>
                <w:sz w:val="20"/>
                <w:szCs w:val="20"/>
                <w:rPrChange w:id="3439" w:author="Laura Tesch" w:date="2018-08-09T17:32:00Z">
                  <w:rPr>
                    <w:sz w:val="24"/>
                    <w:szCs w:val="24"/>
                  </w:rPr>
                </w:rPrChange>
              </w:rPr>
              <w:pPrChange w:id="3440" w:author="Laura Tesch" w:date="2018-08-09T17:36:00Z">
                <w:pPr>
                  <w:pStyle w:val="TableParagraph"/>
                  <w:ind w:left="184" w:right="114"/>
                  <w:jc w:val="left"/>
                  <w:outlineLvl w:val="2"/>
                </w:pPr>
              </w:pPrChange>
            </w:pPr>
            <w:r>
              <w:rPr>
                <w:sz w:val="24"/>
                <w:szCs w:val="24"/>
              </w:rPr>
              <w:t>–</w:t>
            </w:r>
            <w:r w:rsidR="00654572" w:rsidRPr="00837685">
              <w:rPr>
                <w:sz w:val="20"/>
                <w:szCs w:val="20"/>
                <w:rPrChange w:id="3441" w:author="Laura Tesch" w:date="2018-08-09T17:32:00Z">
                  <w:rPr>
                    <w:sz w:val="24"/>
                    <w:szCs w:val="24"/>
                  </w:rPr>
                </w:rPrChange>
              </w:rPr>
              <w:t>0.09</w:t>
            </w:r>
          </w:p>
        </w:tc>
        <w:tc>
          <w:tcPr>
            <w:tcW w:w="900" w:type="dxa"/>
            <w:tcBorders>
              <w:bottom w:val="single" w:sz="4" w:space="0" w:color="000000"/>
            </w:tcBorders>
            <w:shd w:val="clear" w:color="auto" w:fill="auto"/>
            <w:vAlign w:val="bottom"/>
            <w:tcPrChange w:id="3442" w:author="Laura Tesch" w:date="2018-08-09T17:35:00Z">
              <w:tcPr>
                <w:tcW w:w="900" w:type="dxa"/>
                <w:tcBorders>
                  <w:bottom w:val="single" w:sz="4" w:space="0" w:color="000000"/>
                </w:tcBorders>
                <w:shd w:val="clear" w:color="auto" w:fill="auto"/>
                <w:vAlign w:val="bottom"/>
              </w:tcPr>
            </w:tcPrChange>
          </w:tcPr>
          <w:p w14:paraId="6950B1BC" w14:textId="217245B6" w:rsidR="002F6B4E" w:rsidRPr="00837685" w:rsidRDefault="009E27D8">
            <w:pPr>
              <w:pStyle w:val="TableParagraph"/>
              <w:spacing w:line="240" w:lineRule="auto"/>
              <w:jc w:val="left"/>
              <w:rPr>
                <w:sz w:val="20"/>
                <w:szCs w:val="20"/>
                <w:rPrChange w:id="3443" w:author="Laura Tesch" w:date="2018-08-09T17:32:00Z">
                  <w:rPr>
                    <w:sz w:val="24"/>
                    <w:szCs w:val="24"/>
                  </w:rPr>
                </w:rPrChange>
              </w:rPr>
              <w:pPrChange w:id="3444" w:author="Laura Tesch" w:date="2018-08-09T17:36:00Z">
                <w:pPr>
                  <w:pStyle w:val="TableParagraph"/>
                  <w:ind w:left="184" w:right="113"/>
                  <w:jc w:val="left"/>
                  <w:outlineLvl w:val="2"/>
                </w:pPr>
              </w:pPrChange>
            </w:pPr>
            <w:r>
              <w:rPr>
                <w:sz w:val="24"/>
                <w:szCs w:val="24"/>
              </w:rPr>
              <w:t>–</w:t>
            </w:r>
            <w:r w:rsidR="00654572" w:rsidRPr="00837685">
              <w:rPr>
                <w:sz w:val="20"/>
                <w:szCs w:val="20"/>
                <w:rPrChange w:id="3445" w:author="Laura Tesch" w:date="2018-08-09T17:32:00Z">
                  <w:rPr>
                    <w:sz w:val="24"/>
                    <w:szCs w:val="24"/>
                  </w:rPr>
                </w:rPrChange>
              </w:rPr>
              <w:t>0.53</w:t>
            </w:r>
          </w:p>
        </w:tc>
        <w:tc>
          <w:tcPr>
            <w:tcW w:w="1080" w:type="dxa"/>
            <w:tcBorders>
              <w:bottom w:val="single" w:sz="4" w:space="0" w:color="000000"/>
            </w:tcBorders>
            <w:shd w:val="clear" w:color="auto" w:fill="auto"/>
            <w:vAlign w:val="bottom"/>
            <w:tcPrChange w:id="3446" w:author="Laura Tesch" w:date="2018-08-09T17:35:00Z">
              <w:tcPr>
                <w:tcW w:w="1080" w:type="dxa"/>
                <w:tcBorders>
                  <w:bottom w:val="single" w:sz="4" w:space="0" w:color="000000"/>
                </w:tcBorders>
                <w:shd w:val="clear" w:color="auto" w:fill="auto"/>
                <w:vAlign w:val="bottom"/>
              </w:tcPr>
            </w:tcPrChange>
          </w:tcPr>
          <w:p w14:paraId="57BF73BB" w14:textId="604A58D8" w:rsidR="002F6B4E" w:rsidRPr="00837685" w:rsidRDefault="009E27D8">
            <w:pPr>
              <w:pStyle w:val="TableParagraph"/>
              <w:spacing w:line="240" w:lineRule="auto"/>
              <w:jc w:val="left"/>
              <w:rPr>
                <w:sz w:val="20"/>
                <w:szCs w:val="20"/>
                <w:rPrChange w:id="3447" w:author="Laura Tesch" w:date="2018-08-09T17:32:00Z">
                  <w:rPr>
                    <w:sz w:val="24"/>
                    <w:szCs w:val="24"/>
                  </w:rPr>
                </w:rPrChange>
              </w:rPr>
              <w:pPrChange w:id="3448" w:author="Laura Tesch" w:date="2018-08-09T17:36:00Z">
                <w:pPr>
                  <w:pStyle w:val="TableParagraph"/>
                  <w:ind w:left="184" w:right="112"/>
                  <w:jc w:val="left"/>
                  <w:outlineLvl w:val="2"/>
                </w:pPr>
              </w:pPrChange>
            </w:pPr>
            <w:r>
              <w:rPr>
                <w:sz w:val="24"/>
                <w:szCs w:val="24"/>
              </w:rPr>
              <w:t>–</w:t>
            </w:r>
            <w:r w:rsidR="00654572" w:rsidRPr="00837685">
              <w:rPr>
                <w:sz w:val="20"/>
                <w:szCs w:val="20"/>
                <w:rPrChange w:id="3449" w:author="Laura Tesch" w:date="2018-08-09T17:32:00Z">
                  <w:rPr>
                    <w:sz w:val="24"/>
                    <w:szCs w:val="24"/>
                  </w:rPr>
                </w:rPrChange>
              </w:rPr>
              <w:t>0.04</w:t>
            </w:r>
          </w:p>
        </w:tc>
        <w:tc>
          <w:tcPr>
            <w:tcW w:w="1350" w:type="dxa"/>
            <w:tcBorders>
              <w:bottom w:val="single" w:sz="4" w:space="0" w:color="000000"/>
            </w:tcBorders>
            <w:shd w:val="clear" w:color="auto" w:fill="auto"/>
            <w:vAlign w:val="bottom"/>
            <w:tcPrChange w:id="3450" w:author="Laura Tesch" w:date="2018-08-09T17:35:00Z">
              <w:tcPr>
                <w:tcW w:w="1350" w:type="dxa"/>
                <w:tcBorders>
                  <w:bottom w:val="single" w:sz="4" w:space="0" w:color="000000"/>
                </w:tcBorders>
                <w:shd w:val="clear" w:color="auto" w:fill="auto"/>
                <w:vAlign w:val="bottom"/>
              </w:tcPr>
            </w:tcPrChange>
          </w:tcPr>
          <w:p w14:paraId="66C79F21" w14:textId="77777777" w:rsidR="002F6B4E" w:rsidRPr="00837685" w:rsidRDefault="00654572">
            <w:pPr>
              <w:pStyle w:val="TableParagraph"/>
              <w:spacing w:line="240" w:lineRule="auto"/>
              <w:jc w:val="left"/>
              <w:rPr>
                <w:sz w:val="20"/>
                <w:szCs w:val="20"/>
                <w:rPrChange w:id="3451" w:author="Laura Tesch" w:date="2018-08-09T17:32:00Z">
                  <w:rPr>
                    <w:sz w:val="24"/>
                    <w:szCs w:val="24"/>
                  </w:rPr>
                </w:rPrChange>
              </w:rPr>
              <w:pPrChange w:id="3452" w:author="Laura Tesch" w:date="2018-08-09T17:36:00Z">
                <w:pPr>
                  <w:pStyle w:val="TableParagraph"/>
                  <w:ind w:left="184" w:right="112"/>
                  <w:jc w:val="left"/>
                  <w:outlineLvl w:val="2"/>
                </w:pPr>
              </w:pPrChange>
            </w:pPr>
            <w:r w:rsidRPr="00837685">
              <w:rPr>
                <w:sz w:val="20"/>
                <w:szCs w:val="20"/>
                <w:rPrChange w:id="3453" w:author="Laura Tesch" w:date="2018-08-09T17:32:00Z">
                  <w:rPr>
                    <w:sz w:val="24"/>
                    <w:szCs w:val="24"/>
                  </w:rPr>
                </w:rPrChange>
              </w:rPr>
              <w:t>0.05</w:t>
            </w:r>
          </w:p>
        </w:tc>
        <w:tc>
          <w:tcPr>
            <w:tcW w:w="1350" w:type="dxa"/>
            <w:tcBorders>
              <w:bottom w:val="single" w:sz="4" w:space="0" w:color="000000"/>
            </w:tcBorders>
            <w:shd w:val="clear" w:color="auto" w:fill="auto"/>
            <w:vAlign w:val="bottom"/>
            <w:tcPrChange w:id="3454" w:author="Laura Tesch" w:date="2018-08-09T17:35:00Z">
              <w:tcPr>
                <w:tcW w:w="1350" w:type="dxa"/>
                <w:tcBorders>
                  <w:bottom w:val="single" w:sz="4" w:space="0" w:color="000000"/>
                </w:tcBorders>
                <w:shd w:val="clear" w:color="auto" w:fill="auto"/>
                <w:vAlign w:val="bottom"/>
              </w:tcPr>
            </w:tcPrChange>
          </w:tcPr>
          <w:p w14:paraId="133098CC" w14:textId="33FD81DD" w:rsidR="002F6B4E" w:rsidRPr="00837685" w:rsidRDefault="009E27D8">
            <w:pPr>
              <w:pStyle w:val="TableParagraph"/>
              <w:spacing w:line="240" w:lineRule="auto"/>
              <w:jc w:val="left"/>
              <w:rPr>
                <w:sz w:val="20"/>
                <w:szCs w:val="20"/>
                <w:rPrChange w:id="3455" w:author="Laura Tesch" w:date="2018-08-09T17:32:00Z">
                  <w:rPr>
                    <w:sz w:val="24"/>
                    <w:szCs w:val="24"/>
                  </w:rPr>
                </w:rPrChange>
              </w:rPr>
              <w:pPrChange w:id="3456" w:author="Laura Tesch" w:date="2018-08-09T17:36:00Z">
                <w:pPr>
                  <w:pStyle w:val="TableParagraph"/>
                  <w:ind w:left="184" w:right="113"/>
                  <w:jc w:val="left"/>
                  <w:outlineLvl w:val="2"/>
                </w:pPr>
              </w:pPrChange>
            </w:pPr>
            <w:r>
              <w:rPr>
                <w:sz w:val="24"/>
                <w:szCs w:val="24"/>
              </w:rPr>
              <w:t>–</w:t>
            </w:r>
            <w:r w:rsidR="00654572" w:rsidRPr="00837685">
              <w:rPr>
                <w:sz w:val="20"/>
                <w:szCs w:val="20"/>
                <w:rPrChange w:id="3457" w:author="Laura Tesch" w:date="2018-08-09T17:32:00Z">
                  <w:rPr>
                    <w:sz w:val="24"/>
                    <w:szCs w:val="24"/>
                  </w:rPr>
                </w:rPrChange>
              </w:rPr>
              <w:t>0.01</w:t>
            </w:r>
          </w:p>
        </w:tc>
        <w:tc>
          <w:tcPr>
            <w:tcW w:w="1080" w:type="dxa"/>
            <w:tcBorders>
              <w:bottom w:val="single" w:sz="4" w:space="0" w:color="000000"/>
            </w:tcBorders>
            <w:shd w:val="clear" w:color="auto" w:fill="auto"/>
            <w:vAlign w:val="bottom"/>
            <w:tcPrChange w:id="3458" w:author="Laura Tesch" w:date="2018-08-09T17:35:00Z">
              <w:tcPr>
                <w:tcW w:w="1350" w:type="dxa"/>
                <w:gridSpan w:val="2"/>
                <w:tcBorders>
                  <w:bottom w:val="single" w:sz="4" w:space="0" w:color="000000"/>
                </w:tcBorders>
                <w:shd w:val="clear" w:color="auto" w:fill="auto"/>
                <w:vAlign w:val="bottom"/>
              </w:tcPr>
            </w:tcPrChange>
          </w:tcPr>
          <w:p w14:paraId="4A627B7D" w14:textId="302BA026" w:rsidR="002F6B4E" w:rsidRPr="00837685" w:rsidRDefault="009874C9">
            <w:pPr>
              <w:pStyle w:val="TableParagraph"/>
              <w:spacing w:line="240" w:lineRule="auto"/>
              <w:jc w:val="left"/>
              <w:rPr>
                <w:sz w:val="20"/>
                <w:szCs w:val="20"/>
                <w:rPrChange w:id="3459" w:author="Laura Tesch" w:date="2018-08-09T17:32:00Z">
                  <w:rPr>
                    <w:sz w:val="24"/>
                    <w:szCs w:val="24"/>
                  </w:rPr>
                </w:rPrChange>
              </w:rPr>
              <w:pPrChange w:id="3460" w:author="Laura Tesch" w:date="2018-08-09T17:36:00Z">
                <w:pPr>
                  <w:pStyle w:val="TableParagraph"/>
                  <w:ind w:left="184" w:right="113"/>
                  <w:jc w:val="left"/>
                  <w:outlineLvl w:val="2"/>
                </w:pPr>
              </w:pPrChange>
            </w:pPr>
            <w:r w:rsidRPr="005A4578">
              <w:rPr>
                <w:sz w:val="24"/>
                <w:szCs w:val="24"/>
              </w:rPr>
              <w:t>–</w:t>
            </w:r>
            <w:r w:rsidR="00654572" w:rsidRPr="00837685">
              <w:rPr>
                <w:sz w:val="20"/>
                <w:szCs w:val="20"/>
                <w:rPrChange w:id="3461" w:author="Laura Tesch" w:date="2018-08-09T17:32:00Z">
                  <w:rPr>
                    <w:sz w:val="24"/>
                    <w:szCs w:val="24"/>
                  </w:rPr>
                </w:rPrChange>
              </w:rPr>
              <w:t>0.10</w:t>
            </w:r>
          </w:p>
        </w:tc>
        <w:tc>
          <w:tcPr>
            <w:tcW w:w="810" w:type="dxa"/>
            <w:tcBorders>
              <w:bottom w:val="single" w:sz="4" w:space="0" w:color="000000"/>
            </w:tcBorders>
            <w:shd w:val="clear" w:color="auto" w:fill="auto"/>
            <w:vAlign w:val="bottom"/>
            <w:tcPrChange w:id="3462" w:author="Laura Tesch" w:date="2018-08-09T17:35:00Z">
              <w:tcPr>
                <w:tcW w:w="720" w:type="dxa"/>
                <w:tcBorders>
                  <w:bottom w:val="single" w:sz="4" w:space="0" w:color="000000"/>
                </w:tcBorders>
                <w:shd w:val="clear" w:color="auto" w:fill="auto"/>
                <w:vAlign w:val="bottom"/>
              </w:tcPr>
            </w:tcPrChange>
          </w:tcPr>
          <w:p w14:paraId="3F2838C9" w14:textId="7451E537" w:rsidR="002F6B4E" w:rsidRPr="00701389" w:rsidRDefault="009874C9">
            <w:pPr>
              <w:pStyle w:val="TableParagraph"/>
              <w:spacing w:line="240" w:lineRule="auto"/>
              <w:jc w:val="left"/>
              <w:rPr>
                <w:sz w:val="20"/>
                <w:szCs w:val="20"/>
                <w:rPrChange w:id="3463" w:author="Laura Tesch" w:date="2018-08-09T17:34:00Z">
                  <w:rPr>
                    <w:b/>
                    <w:sz w:val="24"/>
                    <w:szCs w:val="24"/>
                  </w:rPr>
                </w:rPrChange>
              </w:rPr>
              <w:pPrChange w:id="3464" w:author="Laura Tesch" w:date="2018-08-09T17:36:00Z">
                <w:pPr>
                  <w:pStyle w:val="TableParagraph"/>
                  <w:ind w:left="89" w:right="46"/>
                  <w:jc w:val="left"/>
                  <w:outlineLvl w:val="2"/>
                </w:pPr>
              </w:pPrChange>
            </w:pPr>
            <w:r w:rsidRPr="005A4578">
              <w:rPr>
                <w:sz w:val="24"/>
                <w:szCs w:val="24"/>
              </w:rPr>
              <w:t>–</w:t>
            </w:r>
            <w:r w:rsidR="00654572" w:rsidRPr="00701389">
              <w:rPr>
                <w:sz w:val="20"/>
                <w:szCs w:val="20"/>
                <w:rPrChange w:id="3465" w:author="Laura Tesch" w:date="2018-08-09T17:34:00Z">
                  <w:rPr>
                    <w:b/>
                    <w:sz w:val="24"/>
                    <w:szCs w:val="24"/>
                  </w:rPr>
                </w:rPrChange>
              </w:rPr>
              <w:t>0.80</w:t>
            </w:r>
          </w:p>
        </w:tc>
      </w:tr>
    </w:tbl>
    <w:p w14:paraId="6A8019DA" w14:textId="77777777" w:rsidR="002F6B4E" w:rsidRPr="005A4578" w:rsidRDefault="002F6B4E">
      <w:pPr>
        <w:jc w:val="center"/>
        <w:rPr>
          <w:sz w:val="24"/>
          <w:szCs w:val="24"/>
        </w:rPr>
        <w:sectPr w:rsidR="002F6B4E" w:rsidRPr="005A4578">
          <w:footerReference w:type="default" r:id="rId11"/>
          <w:pgSz w:w="15840" w:h="12240" w:orient="landscape"/>
          <w:pgMar w:top="1140" w:right="20" w:bottom="280" w:left="1300" w:header="0" w:footer="0" w:gutter="0"/>
          <w:cols w:space="720"/>
        </w:sectPr>
      </w:pPr>
    </w:p>
    <w:p w14:paraId="180A8D0F" w14:textId="77777777" w:rsidR="00E9085B" w:rsidRDefault="00E9085B" w:rsidP="00E9085B">
      <w:pPr>
        <w:rPr>
          <w:ins w:id="3466" w:author="Laura Tesch" w:date="2018-09-26T12:48:00Z"/>
          <w:b/>
          <w:bCs/>
          <w:sz w:val="24"/>
          <w:szCs w:val="24"/>
          <w:highlight w:val="yellow"/>
        </w:rPr>
      </w:pPr>
      <w:bookmarkStart w:id="3467" w:name="_bookmark92"/>
      <w:bookmarkEnd w:id="3467"/>
      <w:ins w:id="3468" w:author="Laura Tesch" w:date="2018-08-31T10:25:00Z">
        <w:r w:rsidRPr="00AC35F8">
          <w:rPr>
            <w:b/>
            <w:bCs/>
            <w:sz w:val="24"/>
            <w:szCs w:val="24"/>
            <w:highlight w:val="yellow"/>
            <w:rPrChange w:id="3469" w:author="Laura Tesch" w:date="2018-08-31T10:25:00Z">
              <w:rPr>
                <w:b/>
                <w:bCs/>
                <w:highlight w:val="yellow"/>
              </w:rPr>
            </w:rPrChange>
          </w:rPr>
          <w:lastRenderedPageBreak/>
          <w:t>[AU: See the attached PDF file for requested figure changes, per style.  Please send revised figures, each in its own PDF file.</w:t>
        </w:r>
      </w:ins>
    </w:p>
    <w:p w14:paraId="1B43FDD2" w14:textId="77777777" w:rsidR="002B0AD1" w:rsidRDefault="002B0AD1" w:rsidP="00E9085B">
      <w:pPr>
        <w:rPr>
          <w:ins w:id="3470" w:author="Laura Tesch" w:date="2018-09-26T12:48:00Z"/>
          <w:b/>
          <w:bCs/>
          <w:sz w:val="24"/>
          <w:szCs w:val="24"/>
          <w:highlight w:val="yellow"/>
        </w:rPr>
      </w:pPr>
    </w:p>
    <w:p w14:paraId="1A6D246D" w14:textId="5A8CF2E8" w:rsidR="002B0AD1" w:rsidRPr="00AC35F8" w:rsidRDefault="002B0AD1" w:rsidP="00E9085B">
      <w:pPr>
        <w:rPr>
          <w:ins w:id="3471" w:author="Laura Tesch" w:date="2018-08-31T10:25:00Z"/>
          <w:b/>
          <w:bCs/>
          <w:sz w:val="24"/>
          <w:szCs w:val="24"/>
          <w:highlight w:val="yellow"/>
          <w:rPrChange w:id="3472" w:author="Laura Tesch" w:date="2018-08-31T10:25:00Z">
            <w:rPr>
              <w:ins w:id="3473" w:author="Laura Tesch" w:date="2018-08-31T10:25:00Z"/>
              <w:b/>
              <w:bCs/>
              <w:highlight w:val="yellow"/>
            </w:rPr>
          </w:rPrChange>
        </w:rPr>
      </w:pPr>
      <w:ins w:id="3474" w:author="Laura Tesch" w:date="2018-09-26T12:48:00Z">
        <w:r>
          <w:rPr>
            <w:b/>
            <w:bCs/>
            <w:sz w:val="24"/>
            <w:szCs w:val="24"/>
            <w:highlight w:val="yellow"/>
          </w:rPr>
          <w:t>I understand that you’d like to pay to print the figures in color. Springer will be in touch with you about the fee after I send the files to them for typesetting.</w:t>
        </w:r>
      </w:ins>
    </w:p>
    <w:p w14:paraId="67D24912" w14:textId="77777777" w:rsidR="00E9085B" w:rsidRPr="00AC35F8" w:rsidRDefault="00E9085B" w:rsidP="00E9085B">
      <w:pPr>
        <w:rPr>
          <w:ins w:id="3475" w:author="Laura Tesch" w:date="2018-08-31T10:25:00Z"/>
          <w:b/>
          <w:bCs/>
          <w:sz w:val="24"/>
          <w:szCs w:val="24"/>
          <w:highlight w:val="yellow"/>
          <w:rPrChange w:id="3476" w:author="Laura Tesch" w:date="2018-08-31T10:25:00Z">
            <w:rPr>
              <w:ins w:id="3477" w:author="Laura Tesch" w:date="2018-08-31T10:25:00Z"/>
              <w:b/>
              <w:bCs/>
              <w:highlight w:val="yellow"/>
            </w:rPr>
          </w:rPrChange>
        </w:rPr>
      </w:pPr>
    </w:p>
    <w:p w14:paraId="4EA56B4A" w14:textId="094A2277" w:rsidR="00E9085B" w:rsidRPr="00AC35F8" w:rsidRDefault="00E9085B">
      <w:pPr>
        <w:pStyle w:val="BodyText"/>
        <w:rPr>
          <w:ins w:id="3478" w:author="Laura Tesch" w:date="2018-08-31T10:25:00Z"/>
          <w:b/>
          <w:bCs/>
          <w:sz w:val="24"/>
          <w:szCs w:val="24"/>
          <w:rPrChange w:id="3479" w:author="Laura Tesch" w:date="2018-08-31T10:25:00Z">
            <w:rPr>
              <w:ins w:id="3480" w:author="Laura Tesch" w:date="2018-08-31T10:25:00Z"/>
              <w:b/>
              <w:bCs/>
            </w:rPr>
          </w:rPrChange>
        </w:rPr>
        <w:pPrChange w:id="3481" w:author="Laura Tesch" w:date="2018-08-31T10:25:00Z">
          <w:pPr>
            <w:pStyle w:val="BodyText"/>
            <w:spacing w:line="480" w:lineRule="auto"/>
          </w:pPr>
        </w:pPrChange>
      </w:pPr>
      <w:ins w:id="3482" w:author="Laura Tesch" w:date="2018-08-31T10:25:00Z">
        <w:r w:rsidRPr="00AC35F8">
          <w:rPr>
            <w:b/>
            <w:bCs/>
            <w:sz w:val="24"/>
            <w:szCs w:val="24"/>
            <w:highlight w:val="yellow"/>
            <w:rPrChange w:id="3483" w:author="Laura Tesch" w:date="2018-08-31T10:25:00Z">
              <w:rPr>
                <w:b/>
                <w:bCs/>
                <w:highlight w:val="yellow"/>
              </w:rPr>
            </w:rPrChange>
          </w:rPr>
          <w:t>Note that I’ll need to submit the figure titles and notes separate from the graphics files when I send your paper to typesetting. We’ll leave the titles/notes here in the Word document.]</w:t>
        </w:r>
      </w:ins>
    </w:p>
    <w:p w14:paraId="7C18EA6C" w14:textId="77777777" w:rsidR="00E9085B" w:rsidRPr="00AC35F8" w:rsidRDefault="00E9085B">
      <w:pPr>
        <w:pStyle w:val="BodyText"/>
        <w:rPr>
          <w:ins w:id="3484" w:author="Laura Tesch" w:date="2018-08-31T10:24:00Z"/>
          <w:b/>
          <w:sz w:val="24"/>
          <w:szCs w:val="24"/>
        </w:rPr>
        <w:pPrChange w:id="3485" w:author="Laura Tesch" w:date="2018-08-31T10:25:00Z">
          <w:pPr>
            <w:pStyle w:val="BodyText"/>
            <w:spacing w:line="480" w:lineRule="auto"/>
          </w:pPr>
        </w:pPrChange>
      </w:pPr>
    </w:p>
    <w:p w14:paraId="71BE674C" w14:textId="085915A6" w:rsidR="002F6B4E" w:rsidRPr="005A4578" w:rsidDel="00BA0967" w:rsidRDefault="00654572" w:rsidP="002C4DF5">
      <w:pPr>
        <w:pStyle w:val="BodyText"/>
        <w:spacing w:line="480" w:lineRule="auto"/>
        <w:rPr>
          <w:del w:id="3486" w:author="Laura Tesch" w:date="2018-08-31T10:17:00Z"/>
          <w:sz w:val="24"/>
          <w:szCs w:val="24"/>
        </w:rPr>
      </w:pPr>
      <w:r w:rsidRPr="009352DA">
        <w:rPr>
          <w:b/>
          <w:sz w:val="24"/>
          <w:szCs w:val="24"/>
          <w:rPrChange w:id="3487" w:author="deborah gregg" w:date="2018-08-23T16:29:00Z">
            <w:rPr>
              <w:sz w:val="24"/>
              <w:szCs w:val="24"/>
            </w:rPr>
          </w:rPrChange>
        </w:rPr>
        <w:t>Fig</w:t>
      </w:r>
      <w:ins w:id="3488" w:author="deborah gregg" w:date="2018-08-23T16:29:00Z">
        <w:r w:rsidR="009352DA" w:rsidRPr="009352DA">
          <w:rPr>
            <w:b/>
            <w:sz w:val="24"/>
            <w:szCs w:val="24"/>
            <w:rPrChange w:id="3489" w:author="deborah gregg" w:date="2018-08-23T16:29:00Z">
              <w:rPr>
                <w:sz w:val="24"/>
                <w:szCs w:val="24"/>
              </w:rPr>
            </w:rPrChange>
          </w:rPr>
          <w:t>.</w:t>
        </w:r>
      </w:ins>
      <w:del w:id="3490" w:author="deborah gregg" w:date="2018-08-23T16:29:00Z">
        <w:r w:rsidRPr="009352DA" w:rsidDel="009352DA">
          <w:rPr>
            <w:b/>
            <w:sz w:val="24"/>
            <w:szCs w:val="24"/>
            <w:rPrChange w:id="3491" w:author="deborah gregg" w:date="2018-08-23T16:29:00Z">
              <w:rPr>
                <w:sz w:val="24"/>
                <w:szCs w:val="24"/>
              </w:rPr>
            </w:rPrChange>
          </w:rPr>
          <w:delText>ure</w:delText>
        </w:r>
      </w:del>
      <w:r w:rsidRPr="009352DA">
        <w:rPr>
          <w:b/>
          <w:sz w:val="24"/>
          <w:szCs w:val="24"/>
          <w:rPrChange w:id="3492" w:author="deborah gregg" w:date="2018-08-23T16:29:00Z">
            <w:rPr>
              <w:sz w:val="24"/>
              <w:szCs w:val="24"/>
            </w:rPr>
          </w:rPrChange>
        </w:rPr>
        <w:t xml:space="preserve"> 1</w:t>
      </w:r>
      <w:del w:id="3493" w:author="deborah gregg" w:date="2018-08-23T16:29:00Z">
        <w:r w:rsidRPr="009352DA" w:rsidDel="009352DA">
          <w:rPr>
            <w:b/>
            <w:sz w:val="24"/>
            <w:szCs w:val="24"/>
            <w:rPrChange w:id="3494" w:author="deborah gregg" w:date="2018-08-23T16:29:00Z">
              <w:rPr>
                <w:sz w:val="24"/>
                <w:szCs w:val="24"/>
              </w:rPr>
            </w:rPrChange>
          </w:rPr>
          <w:delText>:</w:delText>
        </w:r>
      </w:del>
      <w:r w:rsidRPr="005A4578">
        <w:rPr>
          <w:sz w:val="24"/>
          <w:szCs w:val="24"/>
        </w:rPr>
        <w:t xml:space="preserve"> Male mortality surface showing rates of mortality improvements</w:t>
      </w:r>
      <w:ins w:id="3495" w:author="Laura Tesch" w:date="2018-08-31T10:16:00Z">
        <w:r w:rsidR="002C4DF5">
          <w:rPr>
            <w:sz w:val="24"/>
            <w:szCs w:val="24"/>
          </w:rPr>
          <w:t xml:space="preserve">. </w:t>
        </w:r>
      </w:ins>
      <w:del w:id="3496" w:author="Laura Tesch" w:date="2018-08-31T10:17:00Z">
        <w:r w:rsidRPr="00503A3F" w:rsidDel="00BA0967">
          <w:rPr>
            <w:i/>
            <w:sz w:val="24"/>
            <w:szCs w:val="24"/>
            <w:rPrChange w:id="3497" w:author="deborah gregg" w:date="2018-08-23T13:51:00Z">
              <w:rPr>
                <w:sz w:val="24"/>
                <w:szCs w:val="24"/>
              </w:rPr>
            </w:rPrChange>
          </w:rPr>
          <w:delText>Source:</w:delText>
        </w:r>
        <w:r w:rsidRPr="005A4578" w:rsidDel="00BA0967">
          <w:rPr>
            <w:sz w:val="24"/>
            <w:szCs w:val="24"/>
          </w:rPr>
          <w:delText xml:space="preserve"> </w:delText>
        </w:r>
        <w:r w:rsidR="00655AB0" w:rsidRPr="005A4578" w:rsidDel="00BA0967">
          <w:rPr>
            <w:sz w:val="24"/>
            <w:szCs w:val="24"/>
          </w:rPr>
          <w:delText xml:space="preserve">Own </w:delText>
        </w:r>
        <w:r w:rsidRPr="005A4578" w:rsidDel="00BA0967">
          <w:rPr>
            <w:sz w:val="24"/>
            <w:szCs w:val="24"/>
          </w:rPr>
          <w:delText>calculations based on Human Mortality Database (2016</w:delText>
        </w:r>
        <w:r w:rsidR="00543EA4" w:rsidRPr="005A4578" w:rsidDel="00BA0967">
          <w:rPr>
            <w:sz w:val="24"/>
            <w:szCs w:val="24"/>
          </w:rPr>
          <w:delText xml:space="preserve">) data. </w:delText>
        </w:r>
      </w:del>
      <w:del w:id="3498" w:author="Laura Tesch" w:date="2018-08-31T10:16:00Z">
        <w:r w:rsidR="00543EA4" w:rsidRPr="00503A3F" w:rsidDel="002C4DF5">
          <w:rPr>
            <w:i/>
            <w:sz w:val="24"/>
            <w:szCs w:val="24"/>
            <w:rPrChange w:id="3499" w:author="deborah gregg" w:date="2018-08-23T13:51:00Z">
              <w:rPr>
                <w:sz w:val="24"/>
                <w:szCs w:val="24"/>
              </w:rPr>
            </w:rPrChange>
          </w:rPr>
          <w:delText>Note:</w:delText>
        </w:r>
        <w:r w:rsidR="00543EA4" w:rsidRPr="005A4578" w:rsidDel="002C4DF5">
          <w:rPr>
            <w:sz w:val="24"/>
            <w:szCs w:val="24"/>
          </w:rPr>
          <w:delText xml:space="preserve"> </w:delText>
        </w:r>
      </w:del>
      <w:r w:rsidR="00543EA4" w:rsidRPr="005A4578">
        <w:rPr>
          <w:sz w:val="24"/>
          <w:szCs w:val="24"/>
        </w:rPr>
        <w:t xml:space="preserve">The regular </w:t>
      </w:r>
      <w:r w:rsidRPr="005A4578">
        <w:rPr>
          <w:sz w:val="24"/>
          <w:szCs w:val="24"/>
        </w:rPr>
        <w:t>light</w:t>
      </w:r>
      <w:del w:id="3500" w:author="deborah gregg" w:date="2018-08-23T13:51:00Z">
        <w:r w:rsidR="001E6567" w:rsidDel="00503A3F">
          <w:rPr>
            <w:sz w:val="24"/>
            <w:szCs w:val="24"/>
          </w:rPr>
          <w:delText xml:space="preserve"> </w:delText>
        </w:r>
      </w:del>
      <w:r w:rsidRPr="005A4578">
        <w:rPr>
          <w:sz w:val="24"/>
          <w:szCs w:val="24"/>
        </w:rPr>
        <w:t>-gr</w:t>
      </w:r>
      <w:del w:id="3501" w:author="Teresa Artman" w:date="2018-09-06T16:50:00Z">
        <w:r w:rsidRPr="005A4578" w:rsidDel="005C6773">
          <w:rPr>
            <w:sz w:val="24"/>
            <w:szCs w:val="24"/>
          </w:rPr>
          <w:delText>e</w:delText>
        </w:r>
      </w:del>
      <w:ins w:id="3502" w:author="Teresa Artman" w:date="2018-09-06T16:50:00Z">
        <w:r w:rsidR="005C6773">
          <w:rPr>
            <w:sz w:val="24"/>
            <w:szCs w:val="24"/>
          </w:rPr>
          <w:t>a</w:t>
        </w:r>
      </w:ins>
      <w:r w:rsidRPr="005A4578">
        <w:rPr>
          <w:sz w:val="24"/>
          <w:szCs w:val="24"/>
        </w:rPr>
        <w:t>y areas indicate no data available.</w:t>
      </w:r>
      <w:ins w:id="3503" w:author="Laura Tesch" w:date="2018-08-31T10:17:00Z">
        <w:r w:rsidR="00BA0967">
          <w:t xml:space="preserve"> </w:t>
        </w:r>
        <w:r w:rsidR="00BA0967" w:rsidRPr="00493FC3">
          <w:rPr>
            <w:i/>
            <w:sz w:val="24"/>
            <w:szCs w:val="24"/>
          </w:rPr>
          <w:t>Source:</w:t>
        </w:r>
        <w:r w:rsidR="00BA0967" w:rsidRPr="005A4578">
          <w:rPr>
            <w:sz w:val="24"/>
            <w:szCs w:val="24"/>
          </w:rPr>
          <w:t xml:space="preserve"> Own calculations based on Human Mortality Database (2016</w:t>
        </w:r>
        <w:r w:rsidR="00BA0967">
          <w:rPr>
            <w:sz w:val="24"/>
            <w:szCs w:val="24"/>
          </w:rPr>
          <w:t>) data</w:t>
        </w:r>
      </w:ins>
    </w:p>
    <w:p w14:paraId="308DBCAE" w14:textId="77777777" w:rsidR="002F6B4E" w:rsidRPr="005A4578" w:rsidRDefault="002F6B4E">
      <w:pPr>
        <w:pStyle w:val="BodyText"/>
        <w:spacing w:line="480" w:lineRule="auto"/>
        <w:sectPr w:rsidR="002F6B4E" w:rsidRPr="005A4578">
          <w:footerReference w:type="default" r:id="rId12"/>
          <w:type w:val="continuous"/>
          <w:pgSz w:w="12240" w:h="15840"/>
          <w:pgMar w:top="1500" w:right="680" w:bottom="960" w:left="1300" w:header="720" w:footer="720" w:gutter="0"/>
          <w:cols w:space="720"/>
        </w:sectPr>
        <w:pPrChange w:id="3504" w:author="Laura Tesch" w:date="2018-08-31T10:16:00Z">
          <w:pPr>
            <w:spacing w:line="480" w:lineRule="auto"/>
          </w:pPr>
        </w:pPrChange>
      </w:pPr>
    </w:p>
    <w:p w14:paraId="444323C1" w14:textId="77777777" w:rsidR="00543EA4" w:rsidRPr="005A4578" w:rsidRDefault="00543EA4" w:rsidP="00543EA4">
      <w:pPr>
        <w:pStyle w:val="BodyText"/>
        <w:spacing w:line="480" w:lineRule="auto"/>
        <w:rPr>
          <w:sz w:val="24"/>
          <w:szCs w:val="24"/>
        </w:rPr>
      </w:pPr>
      <w:bookmarkStart w:id="3505" w:name="_bookmark93"/>
      <w:bookmarkEnd w:id="3505"/>
    </w:p>
    <w:p w14:paraId="386DC06A" w14:textId="0AE199A4" w:rsidR="00543EA4" w:rsidRPr="005A4578" w:rsidRDefault="00654572" w:rsidP="00543EA4">
      <w:pPr>
        <w:pStyle w:val="BodyText"/>
        <w:spacing w:line="480" w:lineRule="auto"/>
        <w:rPr>
          <w:sz w:val="24"/>
          <w:szCs w:val="24"/>
        </w:rPr>
      </w:pPr>
      <w:r w:rsidRPr="009352DA">
        <w:rPr>
          <w:b/>
          <w:sz w:val="24"/>
          <w:szCs w:val="24"/>
          <w:rPrChange w:id="3506" w:author="deborah gregg" w:date="2018-08-23T16:29:00Z">
            <w:rPr>
              <w:sz w:val="24"/>
              <w:szCs w:val="24"/>
            </w:rPr>
          </w:rPrChange>
        </w:rPr>
        <w:t>Fig</w:t>
      </w:r>
      <w:ins w:id="3507" w:author="deborah gregg" w:date="2018-08-23T16:29:00Z">
        <w:r w:rsidR="009352DA" w:rsidRPr="009352DA">
          <w:rPr>
            <w:b/>
            <w:sz w:val="24"/>
            <w:szCs w:val="24"/>
            <w:rPrChange w:id="3508" w:author="deborah gregg" w:date="2018-08-23T16:29:00Z">
              <w:rPr>
                <w:sz w:val="24"/>
                <w:szCs w:val="24"/>
              </w:rPr>
            </w:rPrChange>
          </w:rPr>
          <w:t>.</w:t>
        </w:r>
      </w:ins>
      <w:del w:id="3509" w:author="deborah gregg" w:date="2018-08-23T16:29:00Z">
        <w:r w:rsidRPr="009352DA" w:rsidDel="009352DA">
          <w:rPr>
            <w:b/>
            <w:sz w:val="24"/>
            <w:szCs w:val="24"/>
            <w:rPrChange w:id="3510" w:author="deborah gregg" w:date="2018-08-23T16:29:00Z">
              <w:rPr>
                <w:sz w:val="24"/>
                <w:szCs w:val="24"/>
              </w:rPr>
            </w:rPrChange>
          </w:rPr>
          <w:delText>ure</w:delText>
        </w:r>
      </w:del>
      <w:r w:rsidRPr="009352DA">
        <w:rPr>
          <w:b/>
          <w:sz w:val="24"/>
          <w:szCs w:val="24"/>
          <w:rPrChange w:id="3511" w:author="deborah gregg" w:date="2018-08-23T16:29:00Z">
            <w:rPr>
              <w:sz w:val="24"/>
              <w:szCs w:val="24"/>
            </w:rPr>
          </w:rPrChange>
        </w:rPr>
        <w:t xml:space="preserve"> 2</w:t>
      </w:r>
      <w:del w:id="3512" w:author="deborah gregg" w:date="2018-08-23T16:29:00Z">
        <w:r w:rsidRPr="009352DA" w:rsidDel="009352DA">
          <w:rPr>
            <w:b/>
            <w:sz w:val="24"/>
            <w:szCs w:val="24"/>
            <w:rPrChange w:id="3513" w:author="deborah gregg" w:date="2018-08-23T16:29:00Z">
              <w:rPr>
                <w:sz w:val="24"/>
                <w:szCs w:val="24"/>
              </w:rPr>
            </w:rPrChange>
          </w:rPr>
          <w:delText>:</w:delText>
        </w:r>
      </w:del>
      <w:r w:rsidRPr="005A4578">
        <w:rPr>
          <w:sz w:val="24"/>
          <w:szCs w:val="24"/>
        </w:rPr>
        <w:t xml:space="preserve"> Trends in male</w:t>
      </w:r>
      <w:del w:id="3514" w:author="deborah gregg" w:date="2018-08-23T13:52:00Z">
        <w:r w:rsidRPr="005A4578" w:rsidDel="00503A3F">
          <w:rPr>
            <w:sz w:val="24"/>
            <w:szCs w:val="24"/>
          </w:rPr>
          <w:delText>s</w:delText>
        </w:r>
      </w:del>
      <w:r w:rsidRPr="005A4578">
        <w:rPr>
          <w:sz w:val="24"/>
          <w:szCs w:val="24"/>
        </w:rPr>
        <w:t xml:space="preserve"> life expectancy (</w:t>
      </w:r>
      <w:r w:rsidRPr="005A4578">
        <w:rPr>
          <w:i/>
          <w:sz w:val="24"/>
          <w:szCs w:val="24"/>
        </w:rPr>
        <w:t>e</w:t>
      </w:r>
      <w:r w:rsidRPr="005A4578">
        <w:rPr>
          <w:sz w:val="24"/>
          <w:szCs w:val="24"/>
          <w:vertAlign w:val="subscript"/>
        </w:rPr>
        <w:t>0</w:t>
      </w:r>
      <w:r w:rsidRPr="005A4578">
        <w:rPr>
          <w:sz w:val="24"/>
          <w:szCs w:val="24"/>
        </w:rPr>
        <w:t>) and lifespan disparity (</w:t>
      </w:r>
      <w:r w:rsidRPr="005A4578">
        <w:rPr>
          <w:i/>
          <w:sz w:val="24"/>
          <w:szCs w:val="24"/>
        </w:rPr>
        <w:t>e</w:t>
      </w:r>
      <w:r w:rsidRPr="00503A3F">
        <w:rPr>
          <w:sz w:val="24"/>
          <w:szCs w:val="24"/>
          <w:vertAlign w:val="superscript"/>
          <w:rPrChange w:id="3515" w:author="deborah gregg" w:date="2018-08-23T13:52:00Z">
            <w:rPr>
              <w:i/>
              <w:sz w:val="24"/>
              <w:szCs w:val="24"/>
              <w:vertAlign w:val="superscript"/>
            </w:rPr>
          </w:rPrChange>
        </w:rPr>
        <w:t>†</w:t>
      </w:r>
      <w:r w:rsidRPr="005A4578">
        <w:rPr>
          <w:sz w:val="24"/>
          <w:szCs w:val="24"/>
        </w:rPr>
        <w:t xml:space="preserve">) for 12 </w:t>
      </w:r>
      <w:del w:id="3516" w:author="Teresa Artman" w:date="2018-09-06T16:50:00Z">
        <w:r w:rsidR="00503A3F" w:rsidRPr="005A4578" w:rsidDel="005C6773">
          <w:rPr>
            <w:sz w:val="24"/>
            <w:szCs w:val="24"/>
          </w:rPr>
          <w:delText>e</w:delText>
        </w:r>
      </w:del>
      <w:ins w:id="3517" w:author="Teresa Artman" w:date="2018-09-06T16:50:00Z">
        <w:r w:rsidR="005C6773">
          <w:rPr>
            <w:sz w:val="24"/>
            <w:szCs w:val="24"/>
          </w:rPr>
          <w:t>E</w:t>
        </w:r>
      </w:ins>
      <w:r w:rsidRPr="005A4578">
        <w:rPr>
          <w:sz w:val="24"/>
          <w:szCs w:val="24"/>
        </w:rPr>
        <w:t>astern European countries, 1960</w:t>
      </w:r>
      <w:ins w:id="3518" w:author="deborah gregg" w:date="2018-08-23T13:52:00Z">
        <w:r w:rsidR="00503A3F">
          <w:rPr>
            <w:sz w:val="24"/>
            <w:szCs w:val="24"/>
          </w:rPr>
          <w:t>–</w:t>
        </w:r>
      </w:ins>
      <w:del w:id="3519" w:author="deborah gregg" w:date="2018-08-23T13:52:00Z">
        <w:r w:rsidRPr="005A4578" w:rsidDel="00503A3F">
          <w:rPr>
            <w:sz w:val="24"/>
            <w:szCs w:val="24"/>
          </w:rPr>
          <w:delText>-</w:delText>
        </w:r>
      </w:del>
      <w:r w:rsidRPr="005A4578">
        <w:rPr>
          <w:sz w:val="24"/>
          <w:szCs w:val="24"/>
        </w:rPr>
        <w:t>2014</w:t>
      </w:r>
      <w:ins w:id="3520" w:author="Laura Tesch" w:date="2018-08-31T10:16:00Z">
        <w:r w:rsidR="002C4DF5">
          <w:rPr>
            <w:sz w:val="24"/>
            <w:szCs w:val="24"/>
          </w:rPr>
          <w:t xml:space="preserve">. </w:t>
        </w:r>
      </w:ins>
      <w:r w:rsidRPr="00503A3F">
        <w:rPr>
          <w:i/>
          <w:sz w:val="24"/>
          <w:szCs w:val="24"/>
          <w:rPrChange w:id="3521" w:author="deborah gregg" w:date="2018-08-23T13:51:00Z">
            <w:rPr>
              <w:sz w:val="24"/>
              <w:szCs w:val="24"/>
            </w:rPr>
          </w:rPrChange>
        </w:rPr>
        <w:t>Source:</w:t>
      </w:r>
      <w:r w:rsidRPr="005A4578">
        <w:rPr>
          <w:sz w:val="24"/>
          <w:szCs w:val="24"/>
        </w:rPr>
        <w:t xml:space="preserve"> </w:t>
      </w:r>
      <w:r w:rsidR="00655AB0" w:rsidRPr="005A4578">
        <w:rPr>
          <w:sz w:val="24"/>
          <w:szCs w:val="24"/>
        </w:rPr>
        <w:t xml:space="preserve">Own </w:t>
      </w:r>
      <w:r w:rsidRPr="005A4578">
        <w:rPr>
          <w:sz w:val="24"/>
          <w:szCs w:val="24"/>
        </w:rPr>
        <w:t>calculations based on Human Mortality Database (2016) data</w:t>
      </w:r>
      <w:del w:id="3522" w:author="Laura Tesch" w:date="2018-08-31T10:16:00Z">
        <w:r w:rsidRPr="005A4578" w:rsidDel="002C4DF5">
          <w:rPr>
            <w:sz w:val="24"/>
            <w:szCs w:val="24"/>
          </w:rPr>
          <w:delText>.</w:delText>
        </w:r>
      </w:del>
      <w:bookmarkStart w:id="3523" w:name="_bookmark94"/>
      <w:bookmarkEnd w:id="3523"/>
    </w:p>
    <w:p w14:paraId="4CA91C27" w14:textId="77777777" w:rsidR="00543EA4" w:rsidRPr="005A4578" w:rsidRDefault="00543EA4" w:rsidP="00543EA4">
      <w:pPr>
        <w:pStyle w:val="BodyText"/>
        <w:spacing w:line="480" w:lineRule="auto"/>
        <w:rPr>
          <w:sz w:val="24"/>
          <w:szCs w:val="24"/>
        </w:rPr>
      </w:pPr>
    </w:p>
    <w:p w14:paraId="083216F1" w14:textId="0855D9B3" w:rsidR="00543EA4" w:rsidRPr="005A4578" w:rsidRDefault="00654572" w:rsidP="00543EA4">
      <w:pPr>
        <w:pStyle w:val="BodyText"/>
        <w:spacing w:line="480" w:lineRule="auto"/>
        <w:rPr>
          <w:sz w:val="24"/>
          <w:szCs w:val="24"/>
        </w:rPr>
      </w:pPr>
      <w:r w:rsidRPr="009352DA">
        <w:rPr>
          <w:b/>
          <w:sz w:val="24"/>
          <w:szCs w:val="24"/>
          <w:rPrChange w:id="3524" w:author="deborah gregg" w:date="2018-08-23T16:29:00Z">
            <w:rPr>
              <w:sz w:val="24"/>
              <w:szCs w:val="24"/>
            </w:rPr>
          </w:rPrChange>
        </w:rPr>
        <w:t>Fig</w:t>
      </w:r>
      <w:ins w:id="3525" w:author="deborah gregg" w:date="2018-08-23T16:29:00Z">
        <w:r w:rsidR="009352DA" w:rsidRPr="009352DA">
          <w:rPr>
            <w:b/>
            <w:sz w:val="24"/>
            <w:szCs w:val="24"/>
            <w:rPrChange w:id="3526" w:author="deborah gregg" w:date="2018-08-23T16:29:00Z">
              <w:rPr>
                <w:sz w:val="24"/>
                <w:szCs w:val="24"/>
              </w:rPr>
            </w:rPrChange>
          </w:rPr>
          <w:t>.</w:t>
        </w:r>
      </w:ins>
      <w:del w:id="3527" w:author="deborah gregg" w:date="2018-08-23T16:29:00Z">
        <w:r w:rsidRPr="009352DA" w:rsidDel="009352DA">
          <w:rPr>
            <w:b/>
            <w:sz w:val="24"/>
            <w:szCs w:val="24"/>
            <w:rPrChange w:id="3528" w:author="deborah gregg" w:date="2018-08-23T16:29:00Z">
              <w:rPr>
                <w:sz w:val="24"/>
                <w:szCs w:val="24"/>
              </w:rPr>
            </w:rPrChange>
          </w:rPr>
          <w:delText>ure</w:delText>
        </w:r>
      </w:del>
      <w:r w:rsidRPr="009352DA">
        <w:rPr>
          <w:b/>
          <w:sz w:val="24"/>
          <w:szCs w:val="24"/>
          <w:rPrChange w:id="3529" w:author="deborah gregg" w:date="2018-08-23T16:29:00Z">
            <w:rPr>
              <w:sz w:val="24"/>
              <w:szCs w:val="24"/>
            </w:rPr>
          </w:rPrChange>
        </w:rPr>
        <w:t xml:space="preserve"> 3</w:t>
      </w:r>
      <w:del w:id="3530" w:author="deborah gregg" w:date="2018-08-23T16:29:00Z">
        <w:r w:rsidRPr="009352DA" w:rsidDel="009352DA">
          <w:rPr>
            <w:b/>
            <w:sz w:val="24"/>
            <w:szCs w:val="24"/>
            <w:rPrChange w:id="3531" w:author="deborah gregg" w:date="2018-08-23T16:29:00Z">
              <w:rPr>
                <w:sz w:val="24"/>
                <w:szCs w:val="24"/>
              </w:rPr>
            </w:rPrChange>
          </w:rPr>
          <w:delText>:</w:delText>
        </w:r>
      </w:del>
      <w:r w:rsidRPr="005A4578">
        <w:rPr>
          <w:sz w:val="24"/>
          <w:szCs w:val="24"/>
        </w:rPr>
        <w:t xml:space="preserve"> Absolute and relative yearly changes in life expectancy and lifespan disparity, 1960</w:t>
      </w:r>
      <w:ins w:id="3532" w:author="deborah gregg" w:date="2018-08-23T13:53:00Z">
        <w:r w:rsidR="00503A3F">
          <w:rPr>
            <w:sz w:val="24"/>
            <w:szCs w:val="24"/>
          </w:rPr>
          <w:t>–</w:t>
        </w:r>
      </w:ins>
      <w:del w:id="3533" w:author="deborah gregg" w:date="2018-08-23T13:53:00Z">
        <w:r w:rsidRPr="005A4578" w:rsidDel="00503A3F">
          <w:rPr>
            <w:sz w:val="24"/>
            <w:szCs w:val="24"/>
          </w:rPr>
          <w:delText>-</w:delText>
        </w:r>
      </w:del>
      <w:r w:rsidRPr="005A4578">
        <w:rPr>
          <w:sz w:val="24"/>
          <w:szCs w:val="24"/>
        </w:rPr>
        <w:t>2010</w:t>
      </w:r>
      <w:ins w:id="3534" w:author="Laura Tesch" w:date="2018-08-31T10:16:00Z">
        <w:r w:rsidR="002C4DF5">
          <w:rPr>
            <w:sz w:val="24"/>
            <w:szCs w:val="24"/>
          </w:rPr>
          <w:t xml:space="preserve">. </w:t>
        </w:r>
      </w:ins>
      <w:del w:id="3535" w:author="Laura Tesch" w:date="2018-08-31T10:17:00Z">
        <w:r w:rsidRPr="00503A3F" w:rsidDel="00BA0967">
          <w:rPr>
            <w:i/>
            <w:sz w:val="24"/>
            <w:szCs w:val="24"/>
            <w:rPrChange w:id="3536" w:author="deborah gregg" w:date="2018-08-23T13:51:00Z">
              <w:rPr>
                <w:sz w:val="24"/>
                <w:szCs w:val="24"/>
              </w:rPr>
            </w:rPrChange>
          </w:rPr>
          <w:delText>Source:</w:delText>
        </w:r>
        <w:r w:rsidR="001E6567" w:rsidDel="00BA0967">
          <w:rPr>
            <w:sz w:val="24"/>
            <w:szCs w:val="24"/>
          </w:rPr>
          <w:delText xml:space="preserve"> </w:delText>
        </w:r>
        <w:r w:rsidR="00655AB0" w:rsidRPr="005A4578" w:rsidDel="00BA0967">
          <w:rPr>
            <w:sz w:val="24"/>
            <w:szCs w:val="24"/>
          </w:rPr>
          <w:delText xml:space="preserve">Own </w:delText>
        </w:r>
        <w:r w:rsidRPr="005A4578" w:rsidDel="00BA0967">
          <w:rPr>
            <w:sz w:val="24"/>
            <w:szCs w:val="24"/>
          </w:rPr>
          <w:delText>calculations based on Human Mortality Database (2016) data.</w:delText>
        </w:r>
        <w:r w:rsidR="001E6567" w:rsidDel="00BA0967">
          <w:rPr>
            <w:sz w:val="24"/>
            <w:szCs w:val="24"/>
          </w:rPr>
          <w:delText xml:space="preserve"> </w:delText>
        </w:r>
      </w:del>
      <w:del w:id="3537" w:author="Laura Tesch" w:date="2018-08-31T10:16:00Z">
        <w:r w:rsidRPr="00503A3F" w:rsidDel="00BA0967">
          <w:rPr>
            <w:i/>
            <w:sz w:val="24"/>
            <w:szCs w:val="24"/>
            <w:rPrChange w:id="3538" w:author="deborah gregg" w:date="2018-08-23T13:51:00Z">
              <w:rPr>
                <w:sz w:val="24"/>
                <w:szCs w:val="24"/>
              </w:rPr>
            </w:rPrChange>
          </w:rPr>
          <w:delText>Note:</w:delText>
        </w:r>
        <w:r w:rsidR="001E6567" w:rsidDel="00BA0967">
          <w:rPr>
            <w:sz w:val="24"/>
            <w:szCs w:val="24"/>
          </w:rPr>
          <w:delText xml:space="preserve"> </w:delText>
        </w:r>
      </w:del>
      <w:r w:rsidR="00503A3F" w:rsidRPr="005A4578">
        <w:rPr>
          <w:sz w:val="24"/>
          <w:szCs w:val="24"/>
        </w:rPr>
        <w:t>D</w:t>
      </w:r>
      <w:r w:rsidRPr="005A4578">
        <w:rPr>
          <w:sz w:val="24"/>
          <w:szCs w:val="24"/>
        </w:rPr>
        <w:t>ata for Slovenia begin</w:t>
      </w:r>
      <w:del w:id="3539" w:author="Laura Tesch" w:date="2018-09-26T11:34:00Z">
        <w:r w:rsidRPr="005A4578" w:rsidDel="008930D0">
          <w:rPr>
            <w:sz w:val="24"/>
            <w:szCs w:val="24"/>
          </w:rPr>
          <w:delText>s</w:delText>
        </w:r>
      </w:del>
      <w:r w:rsidR="001E6567">
        <w:rPr>
          <w:sz w:val="24"/>
          <w:szCs w:val="24"/>
        </w:rPr>
        <w:t xml:space="preserve"> </w:t>
      </w:r>
      <w:r w:rsidRPr="005A4578">
        <w:rPr>
          <w:sz w:val="24"/>
          <w:szCs w:val="24"/>
        </w:rPr>
        <w:t>in 1983.</w:t>
      </w:r>
      <w:r w:rsidR="001E6567">
        <w:rPr>
          <w:sz w:val="24"/>
          <w:szCs w:val="24"/>
        </w:rPr>
        <w:t xml:space="preserve"> </w:t>
      </w:r>
      <w:r w:rsidRPr="005A4578">
        <w:rPr>
          <w:sz w:val="24"/>
          <w:szCs w:val="24"/>
        </w:rPr>
        <w:t>The black dots are related to changes experienced in Russia.</w:t>
      </w:r>
      <w:r w:rsidR="001E6567">
        <w:rPr>
          <w:sz w:val="24"/>
          <w:szCs w:val="24"/>
        </w:rPr>
        <w:t xml:space="preserve"> </w:t>
      </w:r>
      <w:r w:rsidRPr="005A4578">
        <w:rPr>
          <w:sz w:val="24"/>
          <w:szCs w:val="24"/>
        </w:rPr>
        <w:t>The percentages correspond to the</w:t>
      </w:r>
      <w:r w:rsidR="001E6567">
        <w:rPr>
          <w:sz w:val="24"/>
          <w:szCs w:val="24"/>
        </w:rPr>
        <w:t xml:space="preserve"> </w:t>
      </w:r>
      <w:r w:rsidRPr="005A4578">
        <w:rPr>
          <w:sz w:val="24"/>
          <w:szCs w:val="24"/>
        </w:rPr>
        <w:t>total changes occurred during each period.</w:t>
      </w:r>
      <w:bookmarkStart w:id="3540" w:name="_bookmark95"/>
      <w:bookmarkEnd w:id="3540"/>
      <w:ins w:id="3541" w:author="Laura Tesch" w:date="2018-08-31T10:17:00Z">
        <w:r w:rsidR="00BA0967">
          <w:rPr>
            <w:sz w:val="24"/>
            <w:szCs w:val="24"/>
          </w:rPr>
          <w:t xml:space="preserve"> </w:t>
        </w:r>
        <w:r w:rsidR="00BA0967" w:rsidRPr="00493FC3">
          <w:rPr>
            <w:i/>
            <w:sz w:val="24"/>
            <w:szCs w:val="24"/>
          </w:rPr>
          <w:t>Source:</w:t>
        </w:r>
        <w:r w:rsidR="00BA0967">
          <w:rPr>
            <w:sz w:val="24"/>
            <w:szCs w:val="24"/>
          </w:rPr>
          <w:t xml:space="preserve"> </w:t>
        </w:r>
        <w:r w:rsidR="00BA0967" w:rsidRPr="005A4578">
          <w:rPr>
            <w:sz w:val="24"/>
            <w:szCs w:val="24"/>
          </w:rPr>
          <w:t>Own calculations based on Human Mortality Database (2016) data</w:t>
        </w:r>
      </w:ins>
    </w:p>
    <w:p w14:paraId="0BFFACA3" w14:textId="77777777" w:rsidR="00543EA4" w:rsidRPr="005A4578" w:rsidRDefault="00543EA4" w:rsidP="00543EA4">
      <w:pPr>
        <w:pStyle w:val="BodyText"/>
        <w:spacing w:line="480" w:lineRule="auto"/>
        <w:rPr>
          <w:sz w:val="24"/>
          <w:szCs w:val="24"/>
        </w:rPr>
      </w:pPr>
    </w:p>
    <w:p w14:paraId="7ABF53BF" w14:textId="3748401B" w:rsidR="00543EA4" w:rsidRPr="005A4578" w:rsidRDefault="00654572" w:rsidP="00543EA4">
      <w:pPr>
        <w:pStyle w:val="BodyText"/>
        <w:spacing w:line="480" w:lineRule="auto"/>
        <w:rPr>
          <w:sz w:val="24"/>
          <w:szCs w:val="24"/>
        </w:rPr>
      </w:pPr>
      <w:r w:rsidRPr="00655AB0">
        <w:rPr>
          <w:b/>
          <w:sz w:val="24"/>
          <w:szCs w:val="24"/>
          <w:rPrChange w:id="3542" w:author="deborah gregg" w:date="2018-08-23T16:32:00Z">
            <w:rPr>
              <w:sz w:val="24"/>
              <w:szCs w:val="24"/>
            </w:rPr>
          </w:rPrChange>
        </w:rPr>
        <w:t>Fig</w:t>
      </w:r>
      <w:ins w:id="3543" w:author="deborah gregg" w:date="2018-08-23T16:32:00Z">
        <w:r w:rsidR="00655AB0" w:rsidRPr="00655AB0">
          <w:rPr>
            <w:b/>
            <w:sz w:val="24"/>
            <w:szCs w:val="24"/>
            <w:rPrChange w:id="3544" w:author="deborah gregg" w:date="2018-08-23T16:32:00Z">
              <w:rPr>
                <w:sz w:val="24"/>
                <w:szCs w:val="24"/>
              </w:rPr>
            </w:rPrChange>
          </w:rPr>
          <w:t>.</w:t>
        </w:r>
      </w:ins>
      <w:del w:id="3545" w:author="deborah gregg" w:date="2018-08-23T16:32:00Z">
        <w:r w:rsidRPr="00655AB0" w:rsidDel="00655AB0">
          <w:rPr>
            <w:b/>
            <w:sz w:val="24"/>
            <w:szCs w:val="24"/>
            <w:rPrChange w:id="3546" w:author="deborah gregg" w:date="2018-08-23T16:32:00Z">
              <w:rPr>
                <w:sz w:val="24"/>
                <w:szCs w:val="24"/>
              </w:rPr>
            </w:rPrChange>
          </w:rPr>
          <w:delText>ure</w:delText>
        </w:r>
      </w:del>
      <w:r w:rsidRPr="00655AB0">
        <w:rPr>
          <w:b/>
          <w:sz w:val="24"/>
          <w:szCs w:val="24"/>
          <w:rPrChange w:id="3547" w:author="deborah gregg" w:date="2018-08-23T16:32:00Z">
            <w:rPr>
              <w:sz w:val="24"/>
              <w:szCs w:val="24"/>
            </w:rPr>
          </w:rPrChange>
        </w:rPr>
        <w:t xml:space="preserve"> 4</w:t>
      </w:r>
      <w:del w:id="3548" w:author="deborah gregg" w:date="2018-08-23T16:32:00Z">
        <w:r w:rsidRPr="00655AB0" w:rsidDel="00655AB0">
          <w:rPr>
            <w:b/>
            <w:sz w:val="24"/>
            <w:szCs w:val="24"/>
            <w:rPrChange w:id="3549" w:author="deborah gregg" w:date="2018-08-23T16:32:00Z">
              <w:rPr>
                <w:sz w:val="24"/>
                <w:szCs w:val="24"/>
              </w:rPr>
            </w:rPrChange>
          </w:rPr>
          <w:delText>:</w:delText>
        </w:r>
      </w:del>
      <w:r w:rsidRPr="005A4578">
        <w:rPr>
          <w:sz w:val="24"/>
          <w:szCs w:val="24"/>
        </w:rPr>
        <w:t xml:space="preserve"> Males’ age-specific contributions to the change in lifespan disparity </w:t>
      </w:r>
      <w:r w:rsidRPr="005A4578">
        <w:rPr>
          <w:i/>
          <w:sz w:val="24"/>
          <w:szCs w:val="24"/>
        </w:rPr>
        <w:t>e</w:t>
      </w:r>
      <w:r w:rsidRPr="00503A3F">
        <w:rPr>
          <w:sz w:val="24"/>
          <w:szCs w:val="24"/>
          <w:vertAlign w:val="superscript"/>
          <w:rPrChange w:id="3550" w:author="deborah gregg" w:date="2018-08-23T13:53:00Z">
            <w:rPr>
              <w:i/>
              <w:sz w:val="24"/>
              <w:szCs w:val="24"/>
              <w:vertAlign w:val="superscript"/>
            </w:rPr>
          </w:rPrChange>
        </w:rPr>
        <w:t>†</w:t>
      </w:r>
      <w:r w:rsidRPr="005A4578">
        <w:rPr>
          <w:i/>
          <w:sz w:val="24"/>
          <w:szCs w:val="24"/>
        </w:rPr>
        <w:t xml:space="preserve"> </w:t>
      </w:r>
      <w:r w:rsidRPr="005A4578">
        <w:rPr>
          <w:sz w:val="24"/>
          <w:szCs w:val="24"/>
        </w:rPr>
        <w:t>by periods.</w:t>
      </w:r>
    </w:p>
    <w:p w14:paraId="0CF2ADC2" w14:textId="0A1D6C10" w:rsidR="00543EA4" w:rsidRPr="005A4578" w:rsidRDefault="00654572" w:rsidP="00543EA4">
      <w:pPr>
        <w:pStyle w:val="BodyText"/>
        <w:spacing w:line="480" w:lineRule="auto"/>
        <w:rPr>
          <w:sz w:val="24"/>
          <w:szCs w:val="24"/>
        </w:rPr>
      </w:pPr>
      <w:del w:id="3551" w:author="Laura Tesch" w:date="2018-08-31T10:17:00Z">
        <w:r w:rsidRPr="00503A3F" w:rsidDel="00BA0967">
          <w:rPr>
            <w:i/>
            <w:sz w:val="24"/>
            <w:szCs w:val="24"/>
            <w:rPrChange w:id="3552" w:author="deborah gregg" w:date="2018-08-23T13:51:00Z">
              <w:rPr>
                <w:sz w:val="24"/>
                <w:szCs w:val="24"/>
              </w:rPr>
            </w:rPrChange>
          </w:rPr>
          <w:delText>Source:</w:delText>
        </w:r>
        <w:r w:rsidRPr="005A4578" w:rsidDel="00BA0967">
          <w:rPr>
            <w:sz w:val="24"/>
            <w:szCs w:val="24"/>
          </w:rPr>
          <w:delText xml:space="preserve"> </w:delText>
        </w:r>
        <w:r w:rsidR="00655AB0" w:rsidRPr="005A4578" w:rsidDel="00BA0967">
          <w:rPr>
            <w:sz w:val="24"/>
            <w:szCs w:val="24"/>
          </w:rPr>
          <w:delText xml:space="preserve">Own </w:delText>
        </w:r>
        <w:r w:rsidRPr="005A4578" w:rsidDel="00BA0967">
          <w:rPr>
            <w:sz w:val="24"/>
            <w:szCs w:val="24"/>
          </w:rPr>
          <w:delText xml:space="preserve">calculations based on Human Mortality Database (2016) data. </w:delText>
        </w:r>
        <w:r w:rsidRPr="00503A3F" w:rsidDel="00BA0967">
          <w:rPr>
            <w:i/>
            <w:sz w:val="24"/>
            <w:szCs w:val="24"/>
            <w:rPrChange w:id="3553" w:author="deborah gregg" w:date="2018-08-23T13:51:00Z">
              <w:rPr>
                <w:sz w:val="24"/>
                <w:szCs w:val="24"/>
              </w:rPr>
            </w:rPrChange>
          </w:rPr>
          <w:delText>Note:</w:delText>
        </w:r>
        <w:r w:rsidRPr="005A4578" w:rsidDel="00BA0967">
          <w:rPr>
            <w:sz w:val="24"/>
            <w:szCs w:val="24"/>
          </w:rPr>
          <w:delText xml:space="preserve"> </w:delText>
        </w:r>
      </w:del>
      <w:r w:rsidR="00503A3F" w:rsidRPr="005A4578">
        <w:rPr>
          <w:sz w:val="24"/>
          <w:szCs w:val="24"/>
        </w:rPr>
        <w:t>D</w:t>
      </w:r>
      <w:r w:rsidRPr="005A4578">
        <w:rPr>
          <w:sz w:val="24"/>
          <w:szCs w:val="24"/>
        </w:rPr>
        <w:t>ata for Slovenia begin</w:t>
      </w:r>
      <w:del w:id="3554" w:author="Laura Tesch" w:date="2018-09-26T11:34:00Z">
        <w:r w:rsidRPr="005A4578" w:rsidDel="008930D0">
          <w:rPr>
            <w:sz w:val="24"/>
            <w:szCs w:val="24"/>
          </w:rPr>
          <w:delText>s</w:delText>
        </w:r>
      </w:del>
      <w:bookmarkStart w:id="3555" w:name="_bookmark96"/>
      <w:bookmarkEnd w:id="3555"/>
      <w:r w:rsidR="002D7FCA">
        <w:rPr>
          <w:sz w:val="24"/>
          <w:szCs w:val="24"/>
        </w:rPr>
        <w:t xml:space="preserve"> in 1983.</w:t>
      </w:r>
      <w:ins w:id="3556" w:author="Laura Tesch" w:date="2018-08-31T10:17:00Z">
        <w:r w:rsidR="00BA0967" w:rsidRPr="00BA0967">
          <w:rPr>
            <w:i/>
            <w:sz w:val="24"/>
            <w:szCs w:val="24"/>
          </w:rPr>
          <w:t xml:space="preserve"> </w:t>
        </w:r>
        <w:r w:rsidR="00BA0967" w:rsidRPr="00493FC3">
          <w:rPr>
            <w:i/>
            <w:sz w:val="24"/>
            <w:szCs w:val="24"/>
          </w:rPr>
          <w:t>Source:</w:t>
        </w:r>
        <w:r w:rsidR="00BA0967" w:rsidRPr="005A4578">
          <w:rPr>
            <w:sz w:val="24"/>
            <w:szCs w:val="24"/>
          </w:rPr>
          <w:t xml:space="preserve"> Own calculations based on Human Mortality Database (2016) data</w:t>
        </w:r>
      </w:ins>
    </w:p>
    <w:p w14:paraId="15125A7A" w14:textId="77777777" w:rsidR="00543EA4" w:rsidRPr="005A4578" w:rsidRDefault="00543EA4" w:rsidP="00543EA4">
      <w:pPr>
        <w:pStyle w:val="BodyText"/>
        <w:spacing w:line="480" w:lineRule="auto"/>
        <w:rPr>
          <w:sz w:val="24"/>
          <w:szCs w:val="24"/>
        </w:rPr>
      </w:pPr>
    </w:p>
    <w:p w14:paraId="4F607C10" w14:textId="2B62E819" w:rsidR="00543EA4" w:rsidRPr="005A4578" w:rsidRDefault="00654572" w:rsidP="00543EA4">
      <w:pPr>
        <w:pStyle w:val="BodyText"/>
        <w:spacing w:line="480" w:lineRule="auto"/>
        <w:rPr>
          <w:sz w:val="24"/>
          <w:szCs w:val="24"/>
        </w:rPr>
      </w:pPr>
      <w:r w:rsidRPr="00655AB0">
        <w:rPr>
          <w:b/>
          <w:sz w:val="24"/>
          <w:szCs w:val="24"/>
          <w:rPrChange w:id="3557" w:author="deborah gregg" w:date="2018-08-23T16:32:00Z">
            <w:rPr>
              <w:sz w:val="24"/>
              <w:szCs w:val="24"/>
            </w:rPr>
          </w:rPrChange>
        </w:rPr>
        <w:t>Fig</w:t>
      </w:r>
      <w:ins w:id="3558" w:author="deborah gregg" w:date="2018-08-23T16:32:00Z">
        <w:r w:rsidR="00655AB0" w:rsidRPr="00655AB0">
          <w:rPr>
            <w:b/>
            <w:sz w:val="24"/>
            <w:szCs w:val="24"/>
            <w:rPrChange w:id="3559" w:author="deborah gregg" w:date="2018-08-23T16:32:00Z">
              <w:rPr>
                <w:sz w:val="24"/>
                <w:szCs w:val="24"/>
              </w:rPr>
            </w:rPrChange>
          </w:rPr>
          <w:t>.</w:t>
        </w:r>
      </w:ins>
      <w:del w:id="3560" w:author="deborah gregg" w:date="2018-08-23T16:32:00Z">
        <w:r w:rsidRPr="00655AB0" w:rsidDel="00655AB0">
          <w:rPr>
            <w:b/>
            <w:sz w:val="24"/>
            <w:szCs w:val="24"/>
            <w:rPrChange w:id="3561" w:author="deborah gregg" w:date="2018-08-23T16:32:00Z">
              <w:rPr>
                <w:sz w:val="24"/>
                <w:szCs w:val="24"/>
              </w:rPr>
            </w:rPrChange>
          </w:rPr>
          <w:delText>ure</w:delText>
        </w:r>
      </w:del>
      <w:r w:rsidRPr="00655AB0">
        <w:rPr>
          <w:b/>
          <w:sz w:val="24"/>
          <w:szCs w:val="24"/>
          <w:rPrChange w:id="3562" w:author="deborah gregg" w:date="2018-08-23T16:32:00Z">
            <w:rPr>
              <w:sz w:val="24"/>
              <w:szCs w:val="24"/>
            </w:rPr>
          </w:rPrChange>
        </w:rPr>
        <w:t xml:space="preserve"> 5</w:t>
      </w:r>
      <w:del w:id="3563" w:author="deborah gregg" w:date="2018-08-23T16:32:00Z">
        <w:r w:rsidRPr="00655AB0" w:rsidDel="00655AB0">
          <w:rPr>
            <w:b/>
            <w:sz w:val="24"/>
            <w:szCs w:val="24"/>
            <w:rPrChange w:id="3564" w:author="deborah gregg" w:date="2018-08-23T16:32:00Z">
              <w:rPr>
                <w:sz w:val="24"/>
                <w:szCs w:val="24"/>
              </w:rPr>
            </w:rPrChange>
          </w:rPr>
          <w:delText>:</w:delText>
        </w:r>
      </w:del>
      <w:r w:rsidRPr="005A4578">
        <w:rPr>
          <w:sz w:val="24"/>
          <w:szCs w:val="24"/>
        </w:rPr>
        <w:t xml:space="preserve"> Cause specific contributions to the change in male lifespan disparity </w:t>
      </w:r>
      <w:r w:rsidRPr="005A4578">
        <w:rPr>
          <w:i/>
          <w:sz w:val="24"/>
          <w:szCs w:val="24"/>
        </w:rPr>
        <w:t>e</w:t>
      </w:r>
      <w:r w:rsidRPr="00503A3F">
        <w:rPr>
          <w:sz w:val="24"/>
          <w:szCs w:val="24"/>
          <w:vertAlign w:val="superscript"/>
          <w:rPrChange w:id="3565" w:author="deborah gregg" w:date="2018-08-23T13:53:00Z">
            <w:rPr>
              <w:i/>
              <w:sz w:val="24"/>
              <w:szCs w:val="24"/>
              <w:vertAlign w:val="superscript"/>
            </w:rPr>
          </w:rPrChange>
        </w:rPr>
        <w:t>†</w:t>
      </w:r>
      <w:r w:rsidRPr="005A4578">
        <w:rPr>
          <w:sz w:val="24"/>
          <w:szCs w:val="24"/>
        </w:rPr>
        <w:t>, 1994</w:t>
      </w:r>
      <w:ins w:id="3566" w:author="deborah gregg" w:date="2018-08-23T13:54:00Z">
        <w:r w:rsidR="00503A3F">
          <w:rPr>
            <w:sz w:val="24"/>
            <w:szCs w:val="24"/>
          </w:rPr>
          <w:t>–</w:t>
        </w:r>
      </w:ins>
      <w:del w:id="3567" w:author="deborah gregg" w:date="2018-08-23T13:54:00Z">
        <w:r w:rsidRPr="005A4578" w:rsidDel="00503A3F">
          <w:rPr>
            <w:sz w:val="24"/>
            <w:szCs w:val="24"/>
          </w:rPr>
          <w:delText>-</w:delText>
        </w:r>
      </w:del>
      <w:r w:rsidRPr="005A4578">
        <w:rPr>
          <w:sz w:val="24"/>
          <w:szCs w:val="24"/>
        </w:rPr>
        <w:t>2000</w:t>
      </w:r>
      <w:ins w:id="3568" w:author="Laura Tesch" w:date="2018-08-31T10:17:00Z">
        <w:r w:rsidR="00E4690B">
          <w:rPr>
            <w:sz w:val="24"/>
            <w:szCs w:val="24"/>
          </w:rPr>
          <w:t>.</w:t>
        </w:r>
      </w:ins>
    </w:p>
    <w:p w14:paraId="649FA737" w14:textId="4EDA7393" w:rsidR="002F6B4E" w:rsidRDefault="00654572" w:rsidP="00543EA4">
      <w:pPr>
        <w:pStyle w:val="BodyText"/>
        <w:spacing w:line="480" w:lineRule="auto"/>
        <w:rPr>
          <w:ins w:id="3569" w:author="Teresa Artman" w:date="2018-09-06T17:03:00Z"/>
          <w:sz w:val="24"/>
          <w:szCs w:val="24"/>
        </w:rPr>
      </w:pPr>
      <w:del w:id="3570" w:author="Laura Tesch" w:date="2018-08-31T10:17:00Z">
        <w:r w:rsidRPr="00503A3F" w:rsidDel="00BA0967">
          <w:rPr>
            <w:i/>
            <w:sz w:val="24"/>
            <w:szCs w:val="24"/>
            <w:rPrChange w:id="3571" w:author="deborah gregg" w:date="2018-08-23T13:51:00Z">
              <w:rPr>
                <w:sz w:val="24"/>
                <w:szCs w:val="24"/>
              </w:rPr>
            </w:rPrChange>
          </w:rPr>
          <w:delText>Source:</w:delText>
        </w:r>
        <w:r w:rsidRPr="005A4578" w:rsidDel="00BA0967">
          <w:rPr>
            <w:sz w:val="24"/>
            <w:szCs w:val="24"/>
          </w:rPr>
          <w:delText xml:space="preserve"> </w:delText>
        </w:r>
        <w:r w:rsidR="00655AB0" w:rsidRPr="005A4578" w:rsidDel="00BA0967">
          <w:rPr>
            <w:sz w:val="24"/>
            <w:szCs w:val="24"/>
          </w:rPr>
          <w:delText xml:space="preserve">Own </w:delText>
        </w:r>
        <w:r w:rsidRPr="005A4578" w:rsidDel="00BA0967">
          <w:rPr>
            <w:sz w:val="24"/>
            <w:szCs w:val="24"/>
          </w:rPr>
          <w:delText xml:space="preserve">calculations based on Human Cause-of-Death Database (2016) data. </w:delText>
        </w:r>
        <w:r w:rsidRPr="00503A3F" w:rsidDel="00BA0967">
          <w:rPr>
            <w:i/>
            <w:sz w:val="24"/>
            <w:szCs w:val="24"/>
            <w:rPrChange w:id="3572" w:author="deborah gregg" w:date="2018-08-23T13:51:00Z">
              <w:rPr>
                <w:sz w:val="24"/>
                <w:szCs w:val="24"/>
              </w:rPr>
            </w:rPrChange>
          </w:rPr>
          <w:delText>Note:</w:delText>
        </w:r>
        <w:r w:rsidRPr="005A4578" w:rsidDel="00BA0967">
          <w:rPr>
            <w:sz w:val="24"/>
            <w:szCs w:val="24"/>
          </w:rPr>
          <w:delText xml:space="preserve"> </w:delText>
        </w:r>
      </w:del>
      <w:r w:rsidR="00503A3F" w:rsidRPr="005A4578">
        <w:rPr>
          <w:sz w:val="24"/>
          <w:szCs w:val="24"/>
        </w:rPr>
        <w:t>D</w:t>
      </w:r>
      <w:r w:rsidRPr="005A4578">
        <w:rPr>
          <w:sz w:val="24"/>
          <w:szCs w:val="24"/>
        </w:rPr>
        <w:t>ata for Poland end</w:t>
      </w:r>
      <w:del w:id="3573" w:author="Laura Tesch" w:date="2018-09-25T14:50:00Z">
        <w:r w:rsidRPr="005A4578" w:rsidDel="004B2F2F">
          <w:rPr>
            <w:sz w:val="24"/>
            <w:szCs w:val="24"/>
          </w:rPr>
          <w:delText>s</w:delText>
        </w:r>
      </w:del>
      <w:r w:rsidRPr="005A4578">
        <w:rPr>
          <w:sz w:val="24"/>
          <w:szCs w:val="24"/>
        </w:rPr>
        <w:t xml:space="preserve"> in 2009.</w:t>
      </w:r>
      <w:ins w:id="3574" w:author="Laura Tesch" w:date="2018-08-31T10:17:00Z">
        <w:r w:rsidR="00BA0967">
          <w:rPr>
            <w:sz w:val="24"/>
            <w:szCs w:val="24"/>
          </w:rPr>
          <w:t xml:space="preserve"> </w:t>
        </w:r>
        <w:r w:rsidR="00BA0967" w:rsidRPr="00493FC3">
          <w:rPr>
            <w:i/>
            <w:sz w:val="24"/>
            <w:szCs w:val="24"/>
          </w:rPr>
          <w:t>Source:</w:t>
        </w:r>
        <w:r w:rsidR="00BA0967" w:rsidRPr="005A4578">
          <w:rPr>
            <w:sz w:val="24"/>
            <w:szCs w:val="24"/>
          </w:rPr>
          <w:t xml:space="preserve"> Own calculations based on Human Cause-of-Death Database (2016) data</w:t>
        </w:r>
      </w:ins>
    </w:p>
    <w:p w14:paraId="045A664F" w14:textId="5B1F1E99" w:rsidR="008A6F68" w:rsidRDefault="008A6F68" w:rsidP="00543EA4">
      <w:pPr>
        <w:pStyle w:val="BodyText"/>
        <w:spacing w:line="480" w:lineRule="auto"/>
        <w:rPr>
          <w:b/>
          <w:sz w:val="24"/>
          <w:szCs w:val="24"/>
        </w:rPr>
      </w:pPr>
    </w:p>
    <w:p w14:paraId="6C689889" w14:textId="1E752E85" w:rsidR="004B2F2F" w:rsidRPr="004B2F2F" w:rsidRDefault="004B2F2F" w:rsidP="004B2F2F">
      <w:pPr>
        <w:adjustRightInd w:val="0"/>
        <w:spacing w:line="480" w:lineRule="auto"/>
        <w:rPr>
          <w:rFonts w:eastAsiaTheme="minorHAnsi"/>
          <w:color w:val="000000"/>
          <w:sz w:val="24"/>
          <w:szCs w:val="24"/>
          <w:rPrChange w:id="3575" w:author="Teresa Artman" w:date="2018-09-06T17:03:00Z">
            <w:rPr>
              <w:sz w:val="24"/>
              <w:szCs w:val="24"/>
            </w:rPr>
          </w:rPrChange>
        </w:rPr>
      </w:pPr>
      <w:r w:rsidRPr="004B2F2F">
        <w:rPr>
          <w:rFonts w:eastAsiaTheme="minorHAnsi"/>
          <w:b/>
          <w:sz w:val="24"/>
          <w:szCs w:val="24"/>
          <w:rPrChange w:id="3576" w:author="Laura Tesch" w:date="2018-09-25T14:49:00Z">
            <w:rPr>
              <w:rFonts w:eastAsiaTheme="minorHAnsi"/>
              <w:sz w:val="24"/>
              <w:szCs w:val="24"/>
            </w:rPr>
          </w:rPrChange>
        </w:rPr>
        <w:t>Fig</w:t>
      </w:r>
      <w:ins w:id="3577" w:author="Laura Tesch" w:date="2018-09-25T14:50:00Z">
        <w:r>
          <w:rPr>
            <w:rFonts w:eastAsiaTheme="minorHAnsi"/>
            <w:b/>
            <w:sz w:val="24"/>
            <w:szCs w:val="24"/>
          </w:rPr>
          <w:t>.</w:t>
        </w:r>
      </w:ins>
      <w:del w:id="3578" w:author="Laura Tesch" w:date="2018-09-25T14:50:00Z">
        <w:r w:rsidRPr="004B2F2F" w:rsidDel="004B2F2F">
          <w:rPr>
            <w:rFonts w:eastAsiaTheme="minorHAnsi"/>
            <w:b/>
            <w:sz w:val="24"/>
            <w:szCs w:val="24"/>
            <w:rPrChange w:id="3579" w:author="Laura Tesch" w:date="2018-09-25T14:49:00Z">
              <w:rPr>
                <w:rFonts w:eastAsiaTheme="minorHAnsi"/>
                <w:sz w:val="24"/>
                <w:szCs w:val="24"/>
              </w:rPr>
            </w:rPrChange>
          </w:rPr>
          <w:delText>u</w:delText>
        </w:r>
      </w:del>
      <w:del w:id="3580" w:author="Laura Tesch" w:date="2018-09-25T14:49:00Z">
        <w:r w:rsidRPr="004B2F2F" w:rsidDel="004B2F2F">
          <w:rPr>
            <w:rFonts w:eastAsiaTheme="minorHAnsi"/>
            <w:b/>
            <w:sz w:val="24"/>
            <w:szCs w:val="24"/>
            <w:rPrChange w:id="3581" w:author="Laura Tesch" w:date="2018-09-25T14:49:00Z">
              <w:rPr>
                <w:rFonts w:eastAsiaTheme="minorHAnsi"/>
                <w:sz w:val="24"/>
                <w:szCs w:val="24"/>
              </w:rPr>
            </w:rPrChange>
          </w:rPr>
          <w:delText>re</w:delText>
        </w:r>
      </w:del>
      <w:r w:rsidRPr="004B2F2F">
        <w:rPr>
          <w:rFonts w:eastAsiaTheme="minorHAnsi"/>
          <w:b/>
          <w:sz w:val="24"/>
          <w:szCs w:val="24"/>
          <w:rPrChange w:id="3582" w:author="Laura Tesch" w:date="2018-09-25T14:49:00Z">
            <w:rPr>
              <w:rFonts w:eastAsiaTheme="minorHAnsi"/>
              <w:sz w:val="24"/>
              <w:szCs w:val="24"/>
            </w:rPr>
          </w:rPrChange>
        </w:rPr>
        <w:t xml:space="preserve"> 6</w:t>
      </w:r>
      <w:del w:id="3583" w:author="Laura Tesch" w:date="2018-09-25T14:49:00Z">
        <w:r w:rsidRPr="004B2F2F" w:rsidDel="004B2F2F">
          <w:rPr>
            <w:rFonts w:eastAsiaTheme="minorHAnsi"/>
            <w:b/>
            <w:sz w:val="24"/>
            <w:szCs w:val="24"/>
            <w:rPrChange w:id="3584" w:author="Laura Tesch" w:date="2018-09-25T14:49:00Z">
              <w:rPr>
                <w:rFonts w:eastAsiaTheme="minorHAnsi"/>
                <w:sz w:val="24"/>
                <w:szCs w:val="24"/>
              </w:rPr>
            </w:rPrChange>
          </w:rPr>
          <w:delText>:</w:delText>
        </w:r>
      </w:del>
      <w:r w:rsidRPr="004B2F2F">
        <w:rPr>
          <w:rFonts w:eastAsiaTheme="minorHAnsi"/>
          <w:sz w:val="24"/>
          <w:szCs w:val="24"/>
        </w:rPr>
        <w:t xml:space="preserve"> Cause</w:t>
      </w:r>
      <w:ins w:id="3585" w:author="Laura Tesch" w:date="2018-09-25T14:50:00Z">
        <w:r>
          <w:rPr>
            <w:rFonts w:eastAsiaTheme="minorHAnsi"/>
            <w:sz w:val="24"/>
            <w:szCs w:val="24"/>
          </w:rPr>
          <w:t>-</w:t>
        </w:r>
      </w:ins>
      <w:del w:id="3586" w:author="Laura Tesch" w:date="2018-09-25T14:50:00Z">
        <w:r w:rsidRPr="004B2F2F" w:rsidDel="004B2F2F">
          <w:rPr>
            <w:rFonts w:eastAsiaTheme="minorHAnsi"/>
            <w:sz w:val="24"/>
            <w:szCs w:val="24"/>
          </w:rPr>
          <w:delText xml:space="preserve"> </w:delText>
        </w:r>
      </w:del>
      <w:r w:rsidRPr="004B2F2F">
        <w:rPr>
          <w:rFonts w:eastAsiaTheme="minorHAnsi"/>
          <w:sz w:val="24"/>
          <w:szCs w:val="24"/>
        </w:rPr>
        <w:t>speci</w:t>
      </w:r>
      <w:r>
        <w:rPr>
          <w:rFonts w:eastAsiaTheme="minorHAnsi"/>
          <w:sz w:val="24"/>
          <w:szCs w:val="24"/>
        </w:rPr>
        <w:t>fi</w:t>
      </w:r>
      <w:r w:rsidRPr="004B2F2F">
        <w:rPr>
          <w:rFonts w:eastAsiaTheme="minorHAnsi"/>
          <w:sz w:val="24"/>
          <w:szCs w:val="24"/>
        </w:rPr>
        <w:t xml:space="preserve">c contributions to the change in male lifespan disparity </w:t>
      </w:r>
      <w:r w:rsidRPr="004B2F2F">
        <w:rPr>
          <w:rFonts w:eastAsiaTheme="minorHAnsi"/>
          <w:i/>
          <w:sz w:val="24"/>
          <w:szCs w:val="24"/>
        </w:rPr>
        <w:t>e</w:t>
      </w:r>
      <w:r w:rsidRPr="004B2F2F">
        <w:rPr>
          <w:rFonts w:eastAsiaTheme="minorHAnsi"/>
          <w:sz w:val="24"/>
          <w:szCs w:val="24"/>
          <w:vertAlign w:val="superscript"/>
        </w:rPr>
        <w:t>†</w:t>
      </w:r>
      <w:r w:rsidRPr="004B2F2F">
        <w:rPr>
          <w:rFonts w:eastAsiaTheme="minorHAnsi"/>
          <w:sz w:val="24"/>
          <w:szCs w:val="24"/>
        </w:rPr>
        <w:t>, 2000</w:t>
      </w:r>
      <w:del w:id="3587" w:author="Laura Tesch" w:date="2018-09-25T14:50:00Z">
        <w:r w:rsidRPr="004B2F2F" w:rsidDel="004B2F2F">
          <w:rPr>
            <w:rFonts w:eastAsiaTheme="minorHAnsi"/>
            <w:sz w:val="24"/>
            <w:szCs w:val="24"/>
          </w:rPr>
          <w:delText>-</w:delText>
        </w:r>
      </w:del>
      <w:ins w:id="3588" w:author="Laura Tesch" w:date="2018-09-25T14:50:00Z">
        <w:r>
          <w:rPr>
            <w:rFonts w:eastAsiaTheme="minorHAnsi"/>
            <w:sz w:val="24"/>
            <w:szCs w:val="24"/>
          </w:rPr>
          <w:t>–</w:t>
        </w:r>
      </w:ins>
      <w:r w:rsidRPr="004B2F2F">
        <w:rPr>
          <w:rFonts w:eastAsiaTheme="minorHAnsi"/>
          <w:sz w:val="24"/>
          <w:szCs w:val="24"/>
        </w:rPr>
        <w:t>2010</w:t>
      </w:r>
      <w:ins w:id="3589" w:author="Laura Tesch" w:date="2018-09-25T14:50:00Z">
        <w:r>
          <w:rPr>
            <w:rFonts w:eastAsiaTheme="minorHAnsi"/>
            <w:sz w:val="24"/>
            <w:szCs w:val="24"/>
          </w:rPr>
          <w:t>.</w:t>
        </w:r>
      </w:ins>
      <w:del w:id="3590" w:author="Laura Tesch" w:date="2018-09-25T14:50:00Z">
        <w:r w:rsidRPr="004B2F2F" w:rsidDel="004B2F2F">
          <w:rPr>
            <w:rFonts w:eastAsiaTheme="minorHAnsi"/>
            <w:sz w:val="24"/>
            <w:szCs w:val="24"/>
          </w:rPr>
          <w:delText xml:space="preserve"> </w:delText>
        </w:r>
        <w:r w:rsidRPr="004B2F2F" w:rsidDel="004B2F2F">
          <w:rPr>
            <w:rFonts w:eastAsiaTheme="minorHAnsi"/>
            <w:color w:val="000000"/>
            <w:sz w:val="24"/>
            <w:szCs w:val="24"/>
          </w:rPr>
          <w:delText xml:space="preserve">Source: own calculations based on </w:delText>
        </w:r>
        <w:r w:rsidRPr="004B2F2F" w:rsidDel="004B2F2F">
          <w:rPr>
            <w:rFonts w:eastAsiaTheme="minorHAnsi"/>
            <w:color w:val="0000FF"/>
            <w:sz w:val="24"/>
            <w:szCs w:val="24"/>
          </w:rPr>
          <w:delText xml:space="preserve">Human Cause-of-Death Database </w:delText>
        </w:r>
        <w:r w:rsidRPr="004B2F2F" w:rsidDel="004B2F2F">
          <w:rPr>
            <w:rFonts w:eastAsiaTheme="minorHAnsi"/>
            <w:color w:val="000000"/>
            <w:sz w:val="24"/>
            <w:szCs w:val="24"/>
          </w:rPr>
          <w:delText xml:space="preserve"> (</w:delText>
        </w:r>
        <w:r w:rsidRPr="004B2F2F" w:rsidDel="004B2F2F">
          <w:rPr>
            <w:rFonts w:eastAsiaTheme="minorHAnsi"/>
            <w:color w:val="0000FF"/>
            <w:sz w:val="24"/>
            <w:szCs w:val="24"/>
          </w:rPr>
          <w:delText>2016</w:delText>
        </w:r>
        <w:r w:rsidRPr="004B2F2F" w:rsidDel="004B2F2F">
          <w:rPr>
            <w:rFonts w:eastAsiaTheme="minorHAnsi"/>
            <w:color w:val="000000"/>
            <w:sz w:val="24"/>
            <w:szCs w:val="24"/>
          </w:rPr>
          <w:delText xml:space="preserve"> ) data. Note:</w:delText>
        </w:r>
      </w:del>
      <w:r w:rsidRPr="004B2F2F">
        <w:rPr>
          <w:rFonts w:eastAsiaTheme="minorHAnsi"/>
          <w:color w:val="000000"/>
          <w:sz w:val="24"/>
          <w:szCs w:val="24"/>
        </w:rPr>
        <w:t xml:space="preserve"> </w:t>
      </w:r>
      <w:del w:id="3591" w:author="Laura Tesch" w:date="2018-09-25T14:50:00Z">
        <w:r w:rsidRPr="004B2F2F" w:rsidDel="004B2F2F">
          <w:rPr>
            <w:rFonts w:eastAsiaTheme="minorHAnsi"/>
            <w:color w:val="000000"/>
            <w:sz w:val="24"/>
            <w:szCs w:val="24"/>
          </w:rPr>
          <w:delText>d</w:delText>
        </w:r>
      </w:del>
      <w:ins w:id="3592" w:author="Laura Tesch" w:date="2018-09-25T14:50:00Z">
        <w:r>
          <w:rPr>
            <w:rFonts w:eastAsiaTheme="minorHAnsi"/>
            <w:color w:val="000000"/>
            <w:sz w:val="24"/>
            <w:szCs w:val="24"/>
          </w:rPr>
          <w:t>D</w:t>
        </w:r>
      </w:ins>
      <w:r w:rsidRPr="004B2F2F">
        <w:rPr>
          <w:rFonts w:eastAsiaTheme="minorHAnsi"/>
          <w:color w:val="000000"/>
          <w:sz w:val="24"/>
          <w:szCs w:val="24"/>
        </w:rPr>
        <w:t>ata for Poland end</w:t>
      </w:r>
      <w:del w:id="3593" w:author="Laura Tesch" w:date="2018-09-25T14:50:00Z">
        <w:r w:rsidRPr="004B2F2F" w:rsidDel="004B2F2F">
          <w:rPr>
            <w:rFonts w:eastAsiaTheme="minorHAnsi"/>
            <w:color w:val="000000"/>
            <w:sz w:val="24"/>
            <w:szCs w:val="24"/>
          </w:rPr>
          <w:delText>s</w:delText>
        </w:r>
      </w:del>
      <w:r w:rsidRPr="004B2F2F">
        <w:rPr>
          <w:rFonts w:eastAsiaTheme="minorHAnsi"/>
          <w:color w:val="000000"/>
          <w:sz w:val="24"/>
          <w:szCs w:val="24"/>
        </w:rPr>
        <w:t xml:space="preserve"> in 2009.</w:t>
      </w:r>
      <w:ins w:id="3594" w:author="Laura Tesch" w:date="2018-09-25T14:50:00Z">
        <w:r>
          <w:rPr>
            <w:rFonts w:eastAsiaTheme="minorHAnsi"/>
            <w:color w:val="000000"/>
            <w:sz w:val="24"/>
            <w:szCs w:val="24"/>
          </w:rPr>
          <w:t xml:space="preserve"> </w:t>
        </w:r>
        <w:r w:rsidRPr="00493FC3">
          <w:rPr>
            <w:i/>
            <w:sz w:val="24"/>
            <w:szCs w:val="24"/>
          </w:rPr>
          <w:t>Source:</w:t>
        </w:r>
        <w:r w:rsidRPr="005A4578">
          <w:rPr>
            <w:sz w:val="24"/>
            <w:szCs w:val="24"/>
          </w:rPr>
          <w:t xml:space="preserve"> Own calculations based on Human Cause-of-Death Database (2016) data</w:t>
        </w:r>
      </w:ins>
    </w:p>
    <w:sectPr w:rsidR="004B2F2F" w:rsidRPr="004B2F2F">
      <w:footerReference w:type="default" r:id="rId13"/>
      <w:type w:val="continuous"/>
      <w:pgSz w:w="12240" w:h="15840"/>
      <w:pgMar w:top="1500" w:right="680" w:bottom="96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6" w:author="MPIDR_D\vanraalte" w:date="2018-09-27T17:02:00Z" w:initials="AvR">
    <w:p w14:paraId="50435EDC" w14:textId="3E872292" w:rsidR="00D228C1" w:rsidRDefault="00D228C1">
      <w:pPr>
        <w:pStyle w:val="CommentText"/>
      </w:pPr>
      <w:r>
        <w:rPr>
          <w:rStyle w:val="CommentReference"/>
        </w:rPr>
        <w:annotationRef/>
      </w:r>
      <w:r>
        <w:t>This ok?</w:t>
      </w:r>
    </w:p>
  </w:comment>
  <w:comment w:id="127" w:author="José Manuel Aburto" w:date="2018-09-30T03:43:00Z" w:initials="JMA">
    <w:p w14:paraId="019F2403" w14:textId="26648F9E" w:rsidR="00D228C1" w:rsidRDefault="00D228C1">
      <w:pPr>
        <w:pStyle w:val="CommentText"/>
      </w:pPr>
      <w:r>
        <w:rPr>
          <w:rStyle w:val="CommentReference"/>
        </w:rPr>
        <w:annotationRef/>
      </w:r>
      <w:r>
        <w:t>yes</w:t>
      </w:r>
    </w:p>
  </w:comment>
  <w:comment w:id="172" w:author="MPIDR_D\vanraalte" w:date="2018-09-27T17:02:00Z" w:initials="AvR">
    <w:p w14:paraId="168F70E7" w14:textId="20E9A24E" w:rsidR="00D228C1" w:rsidRDefault="00D228C1">
      <w:pPr>
        <w:pStyle w:val="CommentText"/>
      </w:pPr>
      <w:r>
        <w:rPr>
          <w:rStyle w:val="CommentReference"/>
        </w:rPr>
        <w:annotationRef/>
      </w:r>
      <w:r>
        <w:t>Western more generally. We could change to “Western developed” countries if it makes it less ambiguous.</w:t>
      </w:r>
    </w:p>
  </w:comment>
  <w:comment w:id="273" w:author="MPIDR_D\vanraalte" w:date="2018-09-27T17:02:00Z" w:initials="AvR">
    <w:p w14:paraId="3E043C2A" w14:textId="5CEE8B97" w:rsidR="00D228C1" w:rsidRDefault="00D228C1">
      <w:pPr>
        <w:pStyle w:val="CommentText"/>
      </w:pPr>
      <w:r>
        <w:rPr>
          <w:rStyle w:val="CommentReference"/>
        </w:rPr>
        <w:annotationRef/>
      </w:r>
      <w:r>
        <w:t>yes</w:t>
      </w:r>
    </w:p>
  </w:comment>
  <w:comment w:id="357" w:author="MPIDR_D\vanraalte" w:date="2018-09-27T17:02:00Z" w:initials="AvR">
    <w:p w14:paraId="324AEE8D" w14:textId="33A7139E" w:rsidR="00D228C1" w:rsidRDefault="00D228C1">
      <w:pPr>
        <w:pStyle w:val="CommentText"/>
      </w:pPr>
      <w:r>
        <w:rPr>
          <w:rStyle w:val="CommentReference"/>
        </w:rPr>
        <w:annotationRef/>
      </w:r>
      <w:r>
        <w:t xml:space="preserve">You used Tim’s </w:t>
      </w:r>
      <w:r>
        <w:t xml:space="preserve">function right? What do you think of citing his new </w:t>
      </w:r>
      <w:proofErr w:type="spellStart"/>
      <w:r>
        <w:t>DemoDecomp</w:t>
      </w:r>
      <w:proofErr w:type="spellEnd"/>
      <w:r>
        <w:t xml:space="preserve"> package here? He’s pushed it to CRAN.</w:t>
      </w:r>
    </w:p>
  </w:comment>
  <w:comment w:id="358" w:author="José Manuel Aburto" w:date="2018-09-30T03:44:00Z" w:initials="JMA">
    <w:p w14:paraId="7B0FAEEB" w14:textId="14851596" w:rsidR="00D228C1" w:rsidRDefault="00D228C1">
      <w:pPr>
        <w:pStyle w:val="CommentText"/>
      </w:pPr>
      <w:r>
        <w:rPr>
          <w:rStyle w:val="CommentReference"/>
        </w:rPr>
        <w:annotationRef/>
      </w:r>
      <w:r>
        <w:t>ok</w:t>
      </w:r>
    </w:p>
  </w:comment>
  <w:comment w:id="364" w:author="MPIDR_D\vanraalte" w:date="2018-09-27T17:02:00Z" w:initials="AvR">
    <w:p w14:paraId="06298E5F" w14:textId="5AD1A3C0" w:rsidR="00D228C1" w:rsidRDefault="00D228C1">
      <w:pPr>
        <w:pStyle w:val="CommentText"/>
      </w:pPr>
      <w:r>
        <w:rPr>
          <w:rStyle w:val="CommentReference"/>
        </w:rPr>
        <w:annotationRef/>
      </w:r>
      <w:r>
        <w:t>Should we have a link here to the code?</w:t>
      </w:r>
    </w:p>
  </w:comment>
  <w:comment w:id="365" w:author="José Manuel Aburto" w:date="2018-09-30T03:46:00Z" w:initials="JMA">
    <w:p w14:paraId="4C563F46" w14:textId="44EFE59F" w:rsidR="00D228C1" w:rsidRDefault="00D228C1">
      <w:pPr>
        <w:pStyle w:val="CommentText"/>
      </w:pPr>
      <w:r>
        <w:rPr>
          <w:rStyle w:val="CommentReference"/>
        </w:rPr>
        <w:annotationRef/>
      </w:r>
      <w:r>
        <w:t>yes</w:t>
      </w:r>
    </w:p>
  </w:comment>
  <w:comment w:id="384" w:author="MPIDR_D\vanraalte" w:date="2018-09-27T17:02:00Z" w:initials="AvR">
    <w:p w14:paraId="3783E1C1" w14:textId="7E6A2623" w:rsidR="00D228C1" w:rsidRDefault="00D228C1">
      <w:pPr>
        <w:pStyle w:val="CommentText"/>
      </w:pPr>
      <w:r>
        <w:rPr>
          <w:rStyle w:val="CommentReference"/>
        </w:rPr>
        <w:annotationRef/>
      </w:r>
      <w:r>
        <w:t>Yes, correct.</w:t>
      </w:r>
    </w:p>
  </w:comment>
  <w:comment w:id="423" w:author="MPIDR_D\vanraalte" w:date="2018-09-27T17:02:00Z" w:initials="AvR">
    <w:p w14:paraId="494612C3" w14:textId="2D35B8A3" w:rsidR="00D228C1" w:rsidRDefault="00D228C1">
      <w:pPr>
        <w:pStyle w:val="CommentText"/>
      </w:pPr>
      <w:r>
        <w:rPr>
          <w:rStyle w:val="CommentReference"/>
        </w:rPr>
        <w:annotationRef/>
      </w:r>
      <w:r>
        <w:t>Procedure is correct</w:t>
      </w:r>
    </w:p>
  </w:comment>
  <w:comment w:id="528" w:author="MPIDR_D\vanraalte" w:date="2018-09-27T17:02:00Z" w:initials="AvR">
    <w:p w14:paraId="2681E236" w14:textId="0FDD4840" w:rsidR="00D228C1" w:rsidRDefault="00D228C1">
      <w:pPr>
        <w:pStyle w:val="CommentText"/>
      </w:pPr>
      <w:r>
        <w:rPr>
          <w:rStyle w:val="CommentReference"/>
        </w:rPr>
        <w:annotationRef/>
      </w:r>
      <w:r>
        <w:t>Covary would be fine here too I think (what do you think JM?)</w:t>
      </w:r>
    </w:p>
  </w:comment>
  <w:comment w:id="529" w:author="José Manuel Aburto" w:date="2018-09-30T03:49:00Z" w:initials="JMA">
    <w:p w14:paraId="290CD613" w14:textId="79829EDC" w:rsidR="00D228C1" w:rsidRDefault="00D228C1">
      <w:pPr>
        <w:pStyle w:val="CommentText"/>
      </w:pPr>
      <w:r>
        <w:rPr>
          <w:rStyle w:val="CommentReference"/>
        </w:rPr>
        <w:annotationRef/>
      </w:r>
      <w:r>
        <w:t>I think co-move sounds less statistical than covary, if these words are synonymous, then I prefer co-move throughout the MS</w:t>
      </w:r>
    </w:p>
  </w:comment>
  <w:comment w:id="579" w:author="MPIDR_D\vanraalte" w:date="2018-09-27T17:08:00Z" w:initials="AvR">
    <w:p w14:paraId="38F94881" w14:textId="3AF58468" w:rsidR="00D228C1" w:rsidRDefault="00D228C1">
      <w:pPr>
        <w:pStyle w:val="CommentText"/>
      </w:pPr>
      <w:r>
        <w:rPr>
          <w:rStyle w:val="CommentReference"/>
        </w:rPr>
        <w:annotationRef/>
      </w:r>
      <w:r>
        <w:t>Perfect.</w:t>
      </w:r>
    </w:p>
  </w:comment>
  <w:comment w:id="588" w:author="MPIDR_D\vanraalte" w:date="2018-09-27T17:09:00Z" w:initials="AvR">
    <w:p w14:paraId="77E56843" w14:textId="772ACCEF" w:rsidR="00D228C1" w:rsidRDefault="00D228C1">
      <w:pPr>
        <w:pStyle w:val="CommentText"/>
      </w:pPr>
      <w:r>
        <w:rPr>
          <w:rStyle w:val="CommentReference"/>
        </w:rPr>
        <w:annotationRef/>
      </w:r>
      <w:r>
        <w:t>CE is right</w:t>
      </w:r>
    </w:p>
  </w:comment>
  <w:comment w:id="623" w:author="MPIDR_D\vanraalte" w:date="2018-09-27T17:10:00Z" w:initials="AvR">
    <w:p w14:paraId="4004D247" w14:textId="6FBDE724" w:rsidR="00D228C1" w:rsidRDefault="00D228C1">
      <w:pPr>
        <w:pStyle w:val="CommentText"/>
      </w:pPr>
      <w:r>
        <w:rPr>
          <w:rStyle w:val="CommentReference"/>
        </w:rPr>
        <w:annotationRef/>
      </w:r>
      <w:r>
        <w:t>CE is right</w:t>
      </w:r>
    </w:p>
  </w:comment>
  <w:comment w:id="666" w:author="José Manuel Aburto" w:date="2018-09-30T03:51:00Z" w:initials="JMA">
    <w:p w14:paraId="1FDF5EF4" w14:textId="56C3734F" w:rsidR="00D228C1" w:rsidRDefault="00D228C1">
      <w:pPr>
        <w:pStyle w:val="CommentText"/>
      </w:pPr>
      <w:r>
        <w:rPr>
          <w:rStyle w:val="CommentReference"/>
        </w:rPr>
        <w:annotationRef/>
      </w:r>
      <w:r>
        <w:t>Correct</w:t>
      </w:r>
    </w:p>
  </w:comment>
  <w:comment w:id="813" w:author="MPIDR_D\vanraalte" w:date="2018-09-27T17:16:00Z" w:initials="AvR">
    <w:p w14:paraId="7D277BE9" w14:textId="45B2DBEE" w:rsidR="00D228C1" w:rsidRDefault="00D228C1">
      <w:pPr>
        <w:pStyle w:val="CommentText"/>
      </w:pPr>
      <w:r>
        <w:rPr>
          <w:rStyle w:val="CommentReference"/>
        </w:rPr>
        <w:annotationRef/>
      </w:r>
      <w:r>
        <w:t>These could also be changed to abbreviations if wanted.</w:t>
      </w:r>
    </w:p>
  </w:comment>
  <w:comment w:id="957" w:author="MPIDR_D\vanraalte" w:date="2018-09-28T16:36:00Z" w:initials="AvR">
    <w:p w14:paraId="2198EC53" w14:textId="0EBF5BDF" w:rsidR="00D228C1" w:rsidRDefault="00D228C1">
      <w:pPr>
        <w:pStyle w:val="CommentText"/>
      </w:pPr>
      <w:r>
        <w:rPr>
          <w:rStyle w:val="CommentReference"/>
        </w:rPr>
        <w:annotationRef/>
      </w:r>
      <w:r>
        <w:t>yes</w:t>
      </w:r>
    </w:p>
  </w:comment>
  <w:comment w:id="984" w:author="MPIDR_D\vanraalte" w:date="2018-09-28T16:37:00Z" w:initials="AvR">
    <w:p w14:paraId="5E343CD9" w14:textId="0579D0E8" w:rsidR="00D228C1" w:rsidRDefault="00D228C1">
      <w:pPr>
        <w:pStyle w:val="CommentText"/>
      </w:pPr>
      <w:r>
        <w:rPr>
          <w:rStyle w:val="CommentReference"/>
        </w:rPr>
        <w:annotationRef/>
      </w:r>
      <w:r>
        <w:t>correct</w:t>
      </w:r>
    </w:p>
  </w:comment>
  <w:comment w:id="1274" w:author="MPIDR_D\vanraalte" w:date="2018-09-28T16:47:00Z" w:initials="AvR">
    <w:p w14:paraId="58027B13" w14:textId="34EDA3C6" w:rsidR="00D228C1" w:rsidRDefault="00D228C1">
      <w:pPr>
        <w:pStyle w:val="CommentText"/>
      </w:pPr>
      <w:r>
        <w:rPr>
          <w:rStyle w:val="CommentReference"/>
        </w:rPr>
        <w:annotationRef/>
      </w:r>
      <w:r>
        <w:t>correct</w:t>
      </w:r>
    </w:p>
  </w:comment>
  <w:comment w:id="1551" w:author="José Manuel Aburto" w:date="2018-09-27T17:02:00Z" w:initials="JMA">
    <w:p w14:paraId="1B74782E" w14:textId="728728AD" w:rsidR="00D228C1" w:rsidRDefault="00D228C1">
      <w:pPr>
        <w:pStyle w:val="CommentText"/>
      </w:pPr>
      <w:r>
        <w:rPr>
          <w:rStyle w:val="CommentReference"/>
        </w:rPr>
        <w:annotationRef/>
      </w:r>
      <w:r>
        <w:t xml:space="preserve">Should we thank the </w:t>
      </w:r>
      <w:proofErr w:type="spellStart"/>
      <w:r>
        <w:t>reviewres</w:t>
      </w:r>
      <w:proofErr w:type="spellEnd"/>
      <w:r>
        <w:t>? I always forget</w:t>
      </w:r>
    </w:p>
  </w:comment>
  <w:comment w:id="1758" w:author="MPIDR_D\vanraalte" w:date="2018-09-28T20:52:00Z" w:initials="AvR">
    <w:p w14:paraId="796BE292" w14:textId="74060195" w:rsidR="00D228C1" w:rsidRDefault="00D228C1">
      <w:pPr>
        <w:pStyle w:val="CommentText"/>
      </w:pPr>
      <w:r>
        <w:rPr>
          <w:rStyle w:val="CommentReference"/>
        </w:rPr>
        <w:annotationRef/>
      </w:r>
      <w:r>
        <w:t xml:space="preserve">Yes, we used the background documentation that </w:t>
      </w:r>
      <w:r>
        <w:t>was  updated in 2017. As for the documentation, it is available after login to the website, listed alongside the data for each country. For instance the full link to the  Bulgarian data is available here:</w:t>
      </w:r>
    </w:p>
    <w:p w14:paraId="768F575A" w14:textId="103FC4C1" w:rsidR="00D228C1" w:rsidRDefault="00D228C1">
      <w:pPr>
        <w:pStyle w:val="CommentText"/>
      </w:pPr>
      <w:r>
        <w:t xml:space="preserve"> </w:t>
      </w:r>
      <w:r w:rsidRPr="00F300C9">
        <w:t>https://www.mortality.org/hmd/BLR/InputDB/BLRcom.pdf</w:t>
      </w:r>
      <w:r>
        <w:t xml:space="preserve"> </w:t>
      </w:r>
    </w:p>
    <w:p w14:paraId="10F95839" w14:textId="48D7F870" w:rsidR="00D228C1" w:rsidRDefault="00D228C1">
      <w:pPr>
        <w:pStyle w:val="CommentText"/>
      </w:pPr>
    </w:p>
    <w:p w14:paraId="1DCD1AAC" w14:textId="4B15D121" w:rsidR="00D228C1" w:rsidRDefault="00D228C1">
      <w:pPr>
        <w:pStyle w:val="CommentText"/>
      </w:pPr>
      <w:r>
        <w:t xml:space="preserve">This applies to all of the 'about mortality data' documents. </w:t>
      </w:r>
    </w:p>
    <w:p w14:paraId="79376B30" w14:textId="41E8DF58" w:rsidR="00D228C1" w:rsidRDefault="00D228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35EDC" w15:done="0"/>
  <w15:commentEx w15:paraId="019F2403" w15:paraIdParent="50435EDC" w15:done="0"/>
  <w15:commentEx w15:paraId="168F70E7" w15:done="0"/>
  <w15:commentEx w15:paraId="3E043C2A" w15:done="0"/>
  <w15:commentEx w15:paraId="324AEE8D" w15:done="0"/>
  <w15:commentEx w15:paraId="7B0FAEEB" w15:paraIdParent="324AEE8D" w15:done="0"/>
  <w15:commentEx w15:paraId="06298E5F" w15:done="0"/>
  <w15:commentEx w15:paraId="4C563F46" w15:paraIdParent="06298E5F" w15:done="0"/>
  <w15:commentEx w15:paraId="3783E1C1" w15:done="0"/>
  <w15:commentEx w15:paraId="494612C3" w15:done="0"/>
  <w15:commentEx w15:paraId="2681E236" w15:done="0"/>
  <w15:commentEx w15:paraId="290CD613" w15:paraIdParent="2681E236" w15:done="0"/>
  <w15:commentEx w15:paraId="38F94881" w15:done="0"/>
  <w15:commentEx w15:paraId="77E56843" w15:done="0"/>
  <w15:commentEx w15:paraId="4004D247" w15:done="0"/>
  <w15:commentEx w15:paraId="1FDF5EF4" w15:done="0"/>
  <w15:commentEx w15:paraId="7D277BE9" w15:done="0"/>
  <w15:commentEx w15:paraId="2198EC53" w15:done="0"/>
  <w15:commentEx w15:paraId="5E343CD9" w15:done="0"/>
  <w15:commentEx w15:paraId="58027B13" w15:done="0"/>
  <w15:commentEx w15:paraId="1B74782E" w15:done="0"/>
  <w15:commentEx w15:paraId="79376B3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9BA3B" w14:textId="77777777" w:rsidR="00B937AC" w:rsidRDefault="00B937AC">
      <w:r>
        <w:separator/>
      </w:r>
    </w:p>
  </w:endnote>
  <w:endnote w:type="continuationSeparator" w:id="0">
    <w:p w14:paraId="6E4EEFAB" w14:textId="77777777" w:rsidR="00B937AC" w:rsidRDefault="00B9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B79" w14:textId="59650780" w:rsidR="00D228C1" w:rsidRDefault="00D228C1">
    <w:pPr>
      <w:pStyle w:val="BodyText"/>
      <w:spacing w:line="14" w:lineRule="auto"/>
    </w:pPr>
    <w:r>
      <w:rPr>
        <w:noProof/>
      </w:rPr>
      <mc:AlternateContent>
        <mc:Choice Requires="wps">
          <w:drawing>
            <wp:anchor distT="0" distB="0" distL="114300" distR="114300" simplePos="0" relativeHeight="503251616" behindDoc="1" locked="0" layoutInCell="1" allowOverlap="1" wp14:anchorId="6F8E3AA8" wp14:editId="6B7DEFCA">
              <wp:simplePos x="0" y="0"/>
              <wp:positionH relativeFrom="page">
                <wp:posOffset>3797300</wp:posOffset>
              </wp:positionH>
              <wp:positionV relativeFrom="page">
                <wp:posOffset>9430385</wp:posOffset>
              </wp:positionV>
              <wp:extent cx="177800" cy="1524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0610" w14:textId="7ACD5205" w:rsidR="00D228C1" w:rsidRDefault="00D228C1">
                          <w:pPr>
                            <w:pStyle w:val="BodyText"/>
                            <w:spacing w:line="213" w:lineRule="exact"/>
                            <w:ind w:left="40"/>
                          </w:pPr>
                          <w:r>
                            <w:fldChar w:fldCharType="begin"/>
                          </w:r>
                          <w:r>
                            <w:instrText xml:space="preserve"> PAGE </w:instrText>
                          </w:r>
                          <w:r>
                            <w:fldChar w:fldCharType="separate"/>
                          </w:r>
                          <w:r w:rsidR="00AF7CE4">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E3AA8" id="_x0000_t202" coordsize="21600,21600" o:spt="202" path="m,l,21600r21600,l21600,xe">
              <v:stroke joinstyle="miter"/>
              <v:path gradientshapeok="t" o:connecttype="rect"/>
            </v:shapetype>
            <v:shape id="Text Box 4" o:spid="_x0000_s1026" type="#_x0000_t202" style="position:absolute;margin-left:299pt;margin-top:742.55pt;width:14pt;height:12pt;z-index:-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" filled="f" stroked="f">
              <v:textbox inset="0,0,0,0">
                <w:txbxContent>
                  <w:p w14:paraId="3CCA0610" w14:textId="7ACD5205" w:rsidR="00D228C1" w:rsidRDefault="00D228C1">
                    <w:pPr>
                      <w:pStyle w:val="BodyText"/>
                      <w:spacing w:line="213" w:lineRule="exact"/>
                      <w:ind w:left="40"/>
                    </w:pPr>
                    <w:r>
                      <w:fldChar w:fldCharType="begin"/>
                    </w:r>
                    <w:r>
                      <w:instrText xml:space="preserve"> PAGE </w:instrText>
                    </w:r>
                    <w:r>
                      <w:fldChar w:fldCharType="separate"/>
                    </w:r>
                    <w:r w:rsidR="00AF7CE4">
                      <w:rPr>
                        <w:noProof/>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DD99A" w14:textId="77777777" w:rsidR="00D228C1" w:rsidRDefault="00D228C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1996A" w14:textId="50A2A646" w:rsidR="00D228C1" w:rsidRDefault="00D228C1">
    <w:pPr>
      <w:pStyle w:val="BodyText"/>
      <w:spacing w:line="14" w:lineRule="auto"/>
    </w:pPr>
    <w:r>
      <w:rPr>
        <w:noProof/>
      </w:rPr>
      <mc:AlternateContent>
        <mc:Choice Requires="wps">
          <w:drawing>
            <wp:anchor distT="0" distB="0" distL="114300" distR="114300" simplePos="0" relativeHeight="503251640" behindDoc="1" locked="0" layoutInCell="1" allowOverlap="1" wp14:anchorId="3E6D2708" wp14:editId="53ADE122">
              <wp:simplePos x="0" y="0"/>
              <wp:positionH relativeFrom="page">
                <wp:posOffset>3797300</wp:posOffset>
              </wp:positionH>
              <wp:positionV relativeFrom="page">
                <wp:posOffset>9430385</wp:posOffset>
              </wp:positionV>
              <wp:extent cx="177800" cy="152400"/>
              <wp:effectExtent l="0" t="635"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5069C" w14:textId="247D3F55" w:rsidR="00D228C1" w:rsidRDefault="00D228C1">
                          <w:pPr>
                            <w:pStyle w:val="BodyText"/>
                            <w:spacing w:line="213" w:lineRule="exact"/>
                            <w:ind w:left="40"/>
                          </w:pPr>
                          <w:r>
                            <w:fldChar w:fldCharType="begin"/>
                          </w:r>
                          <w:r>
                            <w:instrText xml:space="preserve"> PAGE </w:instrText>
                          </w:r>
                          <w:r>
                            <w:fldChar w:fldCharType="separate"/>
                          </w:r>
                          <w:r w:rsidR="00AF7CE4">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D2708" id="_x0000_t202" coordsize="21600,21600" o:spt="202" path="m,l,21600r21600,l21600,xe">
              <v:stroke joinstyle="miter"/>
              <v:path gradientshapeok="t" o:connecttype="rect"/>
            </v:shapetype>
            <v:shape id="Text Box 3" o:spid="_x0000_s1027" type="#_x0000_t202" style="position:absolute;margin-left:299pt;margin-top:742.55pt;width:14pt;height:12pt;z-index:-64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Msrg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" filled="f" stroked="f">
              <v:textbox inset="0,0,0,0">
                <w:txbxContent>
                  <w:p w14:paraId="0F05069C" w14:textId="247D3F55" w:rsidR="00D228C1" w:rsidRDefault="00D228C1">
                    <w:pPr>
                      <w:pStyle w:val="BodyText"/>
                      <w:spacing w:line="213" w:lineRule="exact"/>
                      <w:ind w:left="40"/>
                    </w:pPr>
                    <w:r>
                      <w:fldChar w:fldCharType="begin"/>
                    </w:r>
                    <w:r>
                      <w:instrText xml:space="preserve"> PAGE </w:instrText>
                    </w:r>
                    <w:r>
                      <w:fldChar w:fldCharType="separate"/>
                    </w:r>
                    <w:r w:rsidR="00AF7CE4">
                      <w:rPr>
                        <w:noProof/>
                      </w:rPr>
                      <w:t>42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54C39" w14:textId="4AE893B6" w:rsidR="00D228C1" w:rsidRDefault="00D228C1">
    <w:pPr>
      <w:pStyle w:val="BodyText"/>
      <w:spacing w:line="14" w:lineRule="auto"/>
    </w:pPr>
    <w:r>
      <w:rPr>
        <w:noProof/>
      </w:rPr>
      <mc:AlternateContent>
        <mc:Choice Requires="wps">
          <w:drawing>
            <wp:anchor distT="0" distB="0" distL="114300" distR="114300" simplePos="0" relativeHeight="503251688" behindDoc="1" locked="0" layoutInCell="1" allowOverlap="1" wp14:anchorId="3836E44D" wp14:editId="6747DCA5">
              <wp:simplePos x="0" y="0"/>
              <wp:positionH relativeFrom="page">
                <wp:posOffset>3797300</wp:posOffset>
              </wp:positionH>
              <wp:positionV relativeFrom="page">
                <wp:posOffset>9430385</wp:posOffset>
              </wp:positionV>
              <wp:extent cx="177800" cy="152400"/>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CCDD8" w14:textId="13F92636" w:rsidR="00D228C1" w:rsidRDefault="00D228C1">
                          <w:pPr>
                            <w:pStyle w:val="BodyText"/>
                            <w:spacing w:line="213" w:lineRule="exact"/>
                            <w:ind w:left="40"/>
                          </w:pPr>
                          <w:r>
                            <w:fldChar w:fldCharType="begin"/>
                          </w:r>
                          <w:r>
                            <w:instrText xml:space="preserve"> PAGE </w:instrText>
                          </w:r>
                          <w:r>
                            <w:fldChar w:fldCharType="separate"/>
                          </w:r>
                          <w:r w:rsidR="00AF7CE4">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6E44D" id="_x0000_t202" coordsize="21600,21600" o:spt="202" path="m,l,21600r21600,l21600,xe">
              <v:stroke joinstyle="miter"/>
              <v:path gradientshapeok="t" o:connecttype="rect"/>
            </v:shapetype>
            <v:shape id="Text Box 1" o:spid="_x0000_s1028" type="#_x0000_t202" style="position:absolute;margin-left:299pt;margin-top:742.55pt;width:14pt;height:12pt;z-index:-64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" filled="f" stroked="f">
              <v:textbox inset="0,0,0,0">
                <w:txbxContent>
                  <w:p w14:paraId="737CCDD8" w14:textId="13F92636" w:rsidR="00D228C1" w:rsidRDefault="00D228C1">
                    <w:pPr>
                      <w:pStyle w:val="BodyText"/>
                      <w:spacing w:line="213" w:lineRule="exact"/>
                      <w:ind w:left="40"/>
                    </w:pPr>
                    <w:r>
                      <w:fldChar w:fldCharType="begin"/>
                    </w:r>
                    <w:r>
                      <w:instrText xml:space="preserve"> PAGE </w:instrText>
                    </w:r>
                    <w:r>
                      <w:fldChar w:fldCharType="separate"/>
                    </w:r>
                    <w:r w:rsidR="00AF7CE4">
                      <w:rPr>
                        <w:noProof/>
                      </w:rPr>
                      <w:t>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F537A" w14:textId="77777777" w:rsidR="00B937AC" w:rsidRDefault="00B937AC">
      <w:r>
        <w:separator/>
      </w:r>
    </w:p>
  </w:footnote>
  <w:footnote w:type="continuationSeparator" w:id="0">
    <w:p w14:paraId="563C88F5" w14:textId="77777777" w:rsidR="00B937AC" w:rsidRDefault="00B937AC">
      <w:r>
        <w:continuationSeparator/>
      </w:r>
    </w:p>
  </w:footnote>
  <w:footnote w:id="1">
    <w:p w14:paraId="66B5B032" w14:textId="14673130" w:rsidR="00D228C1" w:rsidRPr="0010550B" w:rsidRDefault="00D228C1" w:rsidP="00411F8E">
      <w:pPr>
        <w:spacing w:line="480" w:lineRule="auto"/>
        <w:rPr>
          <w:i/>
          <w:sz w:val="24"/>
          <w:szCs w:val="24"/>
        </w:rPr>
      </w:pPr>
      <w:r w:rsidRPr="0010550B">
        <w:rPr>
          <w:rStyle w:val="FootnoteReference"/>
          <w:sz w:val="24"/>
          <w:szCs w:val="24"/>
        </w:rPr>
        <w:footnoteRef/>
      </w:r>
      <w:r w:rsidRPr="0010550B">
        <w:rPr>
          <w:sz w:val="24"/>
          <w:szCs w:val="24"/>
        </w:rPr>
        <w:t xml:space="preserve"> Using the package </w:t>
      </w:r>
      <w:r w:rsidRPr="004E27D8">
        <w:rPr>
          <w:i/>
          <w:sz w:val="24"/>
          <w:szCs w:val="24"/>
          <w:rPrChange w:id="255" w:author="Laura Tesch" w:date="2018-08-09T17:00:00Z">
            <w:rPr>
              <w:sz w:val="24"/>
              <w:szCs w:val="24"/>
            </w:rPr>
          </w:rPrChange>
        </w:rPr>
        <w:t>ecp</w:t>
      </w:r>
      <w:r w:rsidRPr="0010550B">
        <w:rPr>
          <w:sz w:val="24"/>
          <w:szCs w:val="24"/>
        </w:rPr>
        <w:t xml:space="preserve"> in </w:t>
      </w:r>
      <w:r w:rsidRPr="0010550B">
        <w:rPr>
          <w:i/>
          <w:sz w:val="24"/>
          <w:szCs w:val="24"/>
        </w:rPr>
        <w:t>R</w:t>
      </w:r>
      <w:ins w:id="256" w:author="Laura Tesch" w:date="2018-08-09T17:00:00Z">
        <w:r>
          <w:rPr>
            <w:i/>
            <w:sz w:val="24"/>
            <w:szCs w:val="24"/>
          </w:rPr>
          <w:t>.</w:t>
        </w:r>
      </w:ins>
    </w:p>
  </w:footnote>
  <w:footnote w:id="2">
    <w:p w14:paraId="1B85F6EA" w14:textId="652D7119" w:rsidR="00D228C1" w:rsidRPr="0010550B" w:rsidRDefault="00D228C1">
      <w:pPr>
        <w:adjustRightInd w:val="0"/>
        <w:spacing w:line="480" w:lineRule="auto"/>
        <w:rPr>
          <w:sz w:val="24"/>
          <w:szCs w:val="24"/>
        </w:rPr>
        <w:pPrChange w:id="307" w:author="deborah gregg" w:date="2018-08-20T12:58:00Z">
          <w:pPr>
            <w:spacing w:line="480" w:lineRule="auto"/>
          </w:pPr>
        </w:pPrChange>
      </w:pPr>
      <w:r w:rsidRPr="0010550B">
        <w:rPr>
          <w:rStyle w:val="FootnoteReference"/>
        </w:rPr>
        <w:footnoteRef/>
      </w:r>
      <w:r w:rsidRPr="0010550B">
        <w:t xml:space="preserve"> </w:t>
      </w:r>
      <w:r w:rsidRPr="0010550B">
        <w:rPr>
          <w:sz w:val="24"/>
          <w:szCs w:val="24"/>
        </w:rPr>
        <w:t>The discrete formula from life</w:t>
      </w:r>
      <w:ins w:id="308" w:author="Laura Tesch" w:date="2018-08-09T17:06:00Z">
        <w:r>
          <w:rPr>
            <w:sz w:val="24"/>
            <w:szCs w:val="24"/>
          </w:rPr>
          <w:t xml:space="preserve"> </w:t>
        </w:r>
      </w:ins>
      <w:r w:rsidRPr="0010550B">
        <w:rPr>
          <w:sz w:val="24"/>
          <w:szCs w:val="24"/>
        </w:rPr>
        <w:t>table functions used is</w:t>
      </w:r>
      <w:r>
        <w:rPr>
          <w:sz w:val="24"/>
          <w:szCs w:val="24"/>
        </w:rPr>
        <w:t xml:space="preserve"> </w:t>
      </w:r>
      <w:r w:rsidRPr="00493FC3">
        <w:rPr>
          <w:position w:val="-20"/>
        </w:rPr>
        <w:object w:dxaOrig="5097" w:dyaOrig="460" w14:anchorId="07642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5.9pt;height:23.5pt">
            <v:imagedata r:id="rId1" o:title=""/>
          </v:shape>
          <o:OLEObject Type="Embed" ProgID="Equation.3" ShapeID="_x0000_i1026" DrawAspect="Content" ObjectID="_1599784821" r:id="rId2"/>
        </w:object>
      </w:r>
    </w:p>
  </w:footnote>
  <w:footnote w:id="3">
    <w:p w14:paraId="28426E63" w14:textId="48768D30" w:rsidR="00D228C1" w:rsidRDefault="00D228C1">
      <w:pPr>
        <w:pStyle w:val="FootnoteText"/>
      </w:pPr>
      <w:ins w:id="367" w:author="José Manuel Aburto" w:date="2018-09-30T03:47:00Z">
        <w:r>
          <w:rPr>
            <w:rStyle w:val="FootnoteReference"/>
          </w:rPr>
          <w:footnoteRef/>
        </w:r>
        <w:r>
          <w:t xml:space="preserve"> </w:t>
        </w:r>
        <w:r>
          <w:rPr>
            <w:rFonts w:ascii="Helvetica" w:hAnsi="Helvetica" w:cs="Helvetica"/>
            <w:color w:val="444444"/>
            <w:sz w:val="20"/>
            <w:szCs w:val="20"/>
          </w:rPr>
          <w:t>https://goo.gl/wmpXjJ</w:t>
        </w:r>
      </w:ins>
    </w:p>
  </w:footnote>
  <w:footnote w:id="4">
    <w:p w14:paraId="19F992F4" w14:textId="71EA8C0A" w:rsidR="00D228C1" w:rsidRPr="0010550B" w:rsidRDefault="00D228C1" w:rsidP="00411F8E">
      <w:pPr>
        <w:spacing w:line="480" w:lineRule="auto"/>
        <w:rPr>
          <w:sz w:val="24"/>
          <w:szCs w:val="24"/>
        </w:rPr>
      </w:pPr>
      <w:r w:rsidRPr="0010550B">
        <w:rPr>
          <w:rStyle w:val="FootnoteReference"/>
        </w:rPr>
        <w:footnoteRef/>
      </w:r>
      <w:r w:rsidRPr="0010550B">
        <w:t xml:space="preserve"> </w:t>
      </w:r>
      <w:ins w:id="692" w:author="Laura Tesch" w:date="2018-09-26T09:49:00Z">
        <w:r>
          <w:rPr>
            <w:sz w:val="24"/>
            <w:szCs w:val="24"/>
          </w:rPr>
          <w:t>E</w:t>
        </w:r>
        <w:r w:rsidRPr="0010550B">
          <w:rPr>
            <w:sz w:val="24"/>
            <w:szCs w:val="24"/>
          </w:rPr>
          <w:t xml:space="preserve">ven though some countries experienced a steady decline </w:t>
        </w:r>
        <w:r>
          <w:rPr>
            <w:sz w:val="24"/>
            <w:szCs w:val="24"/>
          </w:rPr>
          <w:t>during this period, w</w:t>
        </w:r>
      </w:ins>
      <w:del w:id="693" w:author="Laura Tesch" w:date="2018-09-26T09:49:00Z">
        <w:r w:rsidRPr="0010550B" w:rsidDel="004078A3">
          <w:rPr>
            <w:sz w:val="24"/>
            <w:szCs w:val="24"/>
          </w:rPr>
          <w:delText>W</w:delText>
        </w:r>
      </w:del>
      <w:r w:rsidRPr="0010550B">
        <w:rPr>
          <w:sz w:val="24"/>
          <w:szCs w:val="24"/>
        </w:rPr>
        <w:t>e label</w:t>
      </w:r>
      <w:del w:id="694" w:author="Laura Tesch" w:date="2018-08-09T17:26:00Z">
        <w:r w:rsidRPr="0010550B" w:rsidDel="00D96DF0">
          <w:rPr>
            <w:sz w:val="24"/>
            <w:szCs w:val="24"/>
          </w:rPr>
          <w:delText>l</w:delText>
        </w:r>
      </w:del>
      <w:r w:rsidRPr="0010550B">
        <w:rPr>
          <w:sz w:val="24"/>
          <w:szCs w:val="24"/>
        </w:rPr>
        <w:t xml:space="preserve">ed the period </w:t>
      </w:r>
      <w:del w:id="695" w:author="Laura Tesch" w:date="2018-09-26T09:49:00Z">
        <w:r w:rsidRPr="0010550B" w:rsidDel="004078A3">
          <w:rPr>
            <w:sz w:val="24"/>
            <w:szCs w:val="24"/>
          </w:rPr>
          <w:delText xml:space="preserve">as </w:delText>
        </w:r>
      </w:del>
      <w:del w:id="696" w:author="Teresa Artman" w:date="2018-09-06T16:56:00Z">
        <w:r w:rsidRPr="0010550B" w:rsidDel="00410D1A">
          <w:rPr>
            <w:sz w:val="24"/>
            <w:szCs w:val="24"/>
          </w:rPr>
          <w:delText>“</w:delText>
        </w:r>
      </w:del>
      <w:r w:rsidRPr="00410D1A">
        <w:rPr>
          <w:i/>
          <w:sz w:val="24"/>
          <w:szCs w:val="24"/>
          <w:rPrChange w:id="697" w:author="Teresa Artman" w:date="2018-09-06T16:56:00Z">
            <w:rPr>
              <w:sz w:val="24"/>
              <w:szCs w:val="24"/>
            </w:rPr>
          </w:rPrChange>
        </w:rPr>
        <w:t>stagnation</w:t>
      </w:r>
      <w:del w:id="698" w:author="Teresa Artman" w:date="2018-09-06T16:56:00Z">
        <w:r w:rsidRPr="0010550B" w:rsidDel="00410D1A">
          <w:rPr>
            <w:sz w:val="24"/>
            <w:szCs w:val="24"/>
          </w:rPr>
          <w:delText>”</w:delText>
        </w:r>
      </w:del>
      <w:del w:id="699" w:author="Laura Tesch" w:date="2018-09-26T09:49:00Z">
        <w:r w:rsidRPr="0010550B" w:rsidDel="004078A3">
          <w:rPr>
            <w:sz w:val="24"/>
            <w:szCs w:val="24"/>
          </w:rPr>
          <w:delText>,</w:delText>
        </w:r>
      </w:del>
      <w:r w:rsidRPr="0010550B">
        <w:rPr>
          <w:sz w:val="24"/>
          <w:szCs w:val="24"/>
        </w:rPr>
        <w:t xml:space="preserve"> </w:t>
      </w:r>
      <w:del w:id="700" w:author="Laura Tesch" w:date="2018-09-26T09:49:00Z">
        <w:r w:rsidRPr="0010550B" w:rsidDel="004078A3">
          <w:rPr>
            <w:sz w:val="24"/>
            <w:szCs w:val="24"/>
          </w:rPr>
          <w:delText>even though some countries experienced a steady decline,</w:delText>
        </w:r>
      </w:del>
      <w:r w:rsidRPr="0010550B">
        <w:rPr>
          <w:sz w:val="24"/>
          <w:szCs w:val="24"/>
        </w:rPr>
        <w:t xml:space="preserve"> because the coefficient of variation of life expectancies during this period was stagnant.</w:t>
      </w:r>
    </w:p>
  </w:footnote>
  <w:footnote w:id="5">
    <w:p w14:paraId="48F86089" w14:textId="1592626C" w:rsidR="00D228C1" w:rsidRPr="0010550B" w:rsidRDefault="00D228C1" w:rsidP="00411F8E">
      <w:pPr>
        <w:spacing w:line="480" w:lineRule="auto"/>
        <w:rPr>
          <w:sz w:val="24"/>
          <w:szCs w:val="24"/>
        </w:rPr>
      </w:pPr>
      <w:r w:rsidRPr="0010550B">
        <w:rPr>
          <w:rStyle w:val="FootnoteReference"/>
        </w:rPr>
        <w:footnoteRef/>
      </w:r>
      <w:r w:rsidRPr="0010550B">
        <w:t xml:space="preserve"> </w:t>
      </w:r>
      <w:r w:rsidRPr="0010550B">
        <w:rPr>
          <w:sz w:val="24"/>
          <w:szCs w:val="24"/>
        </w:rPr>
        <w:t xml:space="preserve">For age-specific contributions to life expectancy, see the </w:t>
      </w:r>
      <w:del w:id="825" w:author="Laura Tesch" w:date="2018-09-25T14:46:00Z">
        <w:r w:rsidRPr="0010550B" w:rsidDel="00893CC4">
          <w:rPr>
            <w:sz w:val="24"/>
            <w:szCs w:val="24"/>
          </w:rPr>
          <w:delText>supplemental material</w:delText>
        </w:r>
      </w:del>
      <w:ins w:id="826" w:author="Laura Tesch" w:date="2018-09-25T14:46:00Z">
        <w:r>
          <w:rPr>
            <w:sz w:val="24"/>
            <w:szCs w:val="24"/>
          </w:rPr>
          <w:t>online appendix</w:t>
        </w:r>
      </w:ins>
      <w:r w:rsidRPr="0010550B">
        <w:rPr>
          <w:sz w:val="24"/>
          <w:szCs w:val="24"/>
        </w:rPr>
        <w:t>.</w:t>
      </w:r>
    </w:p>
  </w:footnote>
  <w:footnote w:id="6">
    <w:p w14:paraId="27F182CC" w14:textId="0FADEEC2" w:rsidR="00D228C1" w:rsidRPr="0010550B" w:rsidRDefault="00D228C1" w:rsidP="00411F8E">
      <w:pPr>
        <w:spacing w:line="480" w:lineRule="auto"/>
        <w:rPr>
          <w:sz w:val="24"/>
          <w:szCs w:val="24"/>
        </w:rPr>
      </w:pPr>
      <w:r w:rsidRPr="0010550B">
        <w:rPr>
          <w:rStyle w:val="FootnoteReference"/>
        </w:rPr>
        <w:footnoteRef/>
      </w:r>
      <w:r w:rsidRPr="0010550B">
        <w:t xml:space="preserve"> </w:t>
      </w:r>
      <w:r w:rsidRPr="0010550B">
        <w:rPr>
          <w:sz w:val="24"/>
          <w:szCs w:val="24"/>
        </w:rPr>
        <w:t>Declines in mortality below age 5 were the strongest age-category contributor to changes in life disparity over the period under study, with most of the decline occurring over the 1960</w:t>
      </w:r>
      <w:del w:id="836" w:author="Laura Tesch" w:date="2018-08-09T17:18:00Z">
        <w:r w:rsidRPr="0010550B" w:rsidDel="00CA12B6">
          <w:rPr>
            <w:sz w:val="24"/>
            <w:szCs w:val="24"/>
          </w:rPr>
          <w:delText>-</w:delText>
        </w:r>
      </w:del>
      <w:ins w:id="837" w:author="Laura Tesch" w:date="2018-08-09T17:18:00Z">
        <w:r>
          <w:rPr>
            <w:sz w:val="24"/>
            <w:szCs w:val="24"/>
          </w:rPr>
          <w:t>–</w:t>
        </w:r>
      </w:ins>
      <w:r w:rsidRPr="0010550B">
        <w:rPr>
          <w:sz w:val="24"/>
          <w:szCs w:val="24"/>
        </w:rPr>
        <w:t>1980 period. For this reason</w:t>
      </w:r>
      <w:ins w:id="838" w:author="Teresa Artman" w:date="2018-09-06T16:57:00Z">
        <w:r>
          <w:rPr>
            <w:sz w:val="24"/>
            <w:szCs w:val="24"/>
          </w:rPr>
          <w:t>,</w:t>
        </w:r>
      </w:ins>
      <w:r w:rsidRPr="0010550B">
        <w:rPr>
          <w:sz w:val="24"/>
          <w:szCs w:val="24"/>
        </w:rPr>
        <w:t xml:space="preserve"> they are plotted separately from other ages with a different scale used on the</w:t>
      </w:r>
      <w:r>
        <w:rPr>
          <w:sz w:val="24"/>
          <w:szCs w:val="24"/>
        </w:rPr>
        <w:t xml:space="preserve"> </w:t>
      </w:r>
      <w:r w:rsidRPr="00CA12B6">
        <w:rPr>
          <w:i/>
          <w:sz w:val="24"/>
          <w:szCs w:val="24"/>
          <w:rPrChange w:id="839" w:author="Laura Tesch" w:date="2018-08-09T17:19:00Z">
            <w:rPr>
              <w:sz w:val="24"/>
              <w:szCs w:val="24"/>
            </w:rPr>
          </w:rPrChange>
        </w:rPr>
        <w:t>x</w:t>
      </w:r>
      <w:r w:rsidRPr="0010550B">
        <w:rPr>
          <w:sz w:val="24"/>
          <w:szCs w:val="24"/>
        </w:rPr>
        <w:t xml:space="preserve">-axis in the </w:t>
      </w:r>
      <w:del w:id="840" w:author="Laura Tesch" w:date="2018-09-25T14:46:00Z">
        <w:r w:rsidRPr="0010550B" w:rsidDel="00920E46">
          <w:rPr>
            <w:sz w:val="24"/>
            <w:szCs w:val="24"/>
          </w:rPr>
          <w:delText>supplemental material</w:delText>
        </w:r>
      </w:del>
      <w:ins w:id="841" w:author="Laura Tesch" w:date="2018-09-25T14:46:00Z">
        <w:r>
          <w:rPr>
            <w:sz w:val="24"/>
            <w:szCs w:val="24"/>
          </w:rPr>
          <w:t>online appendix</w:t>
        </w:r>
      </w:ins>
      <w:r w:rsidRPr="0010550B">
        <w:rPr>
          <w:sz w:val="24"/>
          <w:szCs w:val="24"/>
        </w:rPr>
        <w:t xml:space="preserve">. The decline was near monotonic in most countries, with only minor differences between countries, especially when compared </w:t>
      </w:r>
      <w:del w:id="842" w:author="Teresa Artman" w:date="2018-09-06T16:57:00Z">
        <w:r w:rsidRPr="0010550B" w:rsidDel="00410D1A">
          <w:rPr>
            <w:sz w:val="24"/>
            <w:szCs w:val="24"/>
          </w:rPr>
          <w:delText>to</w:delText>
        </w:r>
      </w:del>
      <w:ins w:id="843" w:author="Teresa Artman" w:date="2018-09-06T16:57:00Z">
        <w:r>
          <w:rPr>
            <w:sz w:val="24"/>
            <w:szCs w:val="24"/>
          </w:rPr>
          <w:t>with</w:t>
        </w:r>
      </w:ins>
      <w:r w:rsidRPr="0010550B">
        <w:rPr>
          <w:sz w:val="24"/>
          <w:szCs w:val="24"/>
        </w:rPr>
        <w:t xml:space="preserve"> the much larger between-country differences at other ages.</w:t>
      </w:r>
    </w:p>
  </w:footnote>
  <w:footnote w:id="7">
    <w:p w14:paraId="1DBE598A" w14:textId="34F7D11D" w:rsidR="00D228C1" w:rsidRPr="0010550B" w:rsidRDefault="00D228C1" w:rsidP="00411F8E">
      <w:pPr>
        <w:pStyle w:val="FootnoteText"/>
        <w:spacing w:line="480" w:lineRule="auto"/>
      </w:pPr>
      <w:r w:rsidRPr="0010550B">
        <w:rPr>
          <w:rStyle w:val="FootnoteReference"/>
        </w:rPr>
        <w:footnoteRef/>
      </w:r>
      <w:r w:rsidRPr="0010550B">
        <w:t xml:space="preserve"> Increasing mortality at older ages might have been an artifact due to improvements in data quality (see </w:t>
      </w:r>
      <w:ins w:id="894" w:author="Teresa Artman" w:date="2018-09-06T16:57:00Z">
        <w:r>
          <w:t xml:space="preserve">the </w:t>
        </w:r>
      </w:ins>
      <w:r w:rsidRPr="0010550B">
        <w:t>Limitations section).</w:t>
      </w:r>
    </w:p>
  </w:footnote>
  <w:footnote w:id="8">
    <w:p w14:paraId="3B953507" w14:textId="644D1767" w:rsidR="00D228C1" w:rsidRPr="0010550B" w:rsidRDefault="00D228C1" w:rsidP="00411F8E">
      <w:pPr>
        <w:spacing w:line="480" w:lineRule="auto"/>
        <w:rPr>
          <w:sz w:val="24"/>
          <w:szCs w:val="24"/>
        </w:rPr>
      </w:pPr>
      <w:r w:rsidRPr="0010550B">
        <w:rPr>
          <w:rStyle w:val="FootnoteReference"/>
        </w:rPr>
        <w:footnoteRef/>
      </w:r>
      <w:r w:rsidRPr="0010550B">
        <w:t xml:space="preserve"> </w:t>
      </w:r>
      <w:r w:rsidRPr="0010550B">
        <w:rPr>
          <w:sz w:val="24"/>
          <w:szCs w:val="24"/>
        </w:rPr>
        <w:t xml:space="preserve">For age-cause-specific contributions to life expectancy in the same periods, see the </w:t>
      </w:r>
      <w:del w:id="980" w:author="Laura Tesch" w:date="2018-09-25T14:47:00Z">
        <w:r w:rsidRPr="0010550B" w:rsidDel="004B2F2F">
          <w:rPr>
            <w:sz w:val="24"/>
            <w:szCs w:val="24"/>
          </w:rPr>
          <w:delText>supplemental material</w:delText>
        </w:r>
      </w:del>
      <w:ins w:id="981" w:author="Laura Tesch" w:date="2018-09-25T14:47:00Z">
        <w:r>
          <w:rPr>
            <w:sz w:val="24"/>
            <w:szCs w:val="24"/>
          </w:rPr>
          <w:t>online appendix</w:t>
        </w:r>
      </w:ins>
      <w:r w:rsidRPr="0010550B">
        <w:rPr>
          <w:sz w:val="24"/>
          <w:szCs w:val="24"/>
        </w:rPr>
        <w:t>.</w:t>
      </w:r>
    </w:p>
  </w:footnote>
  <w:footnote w:id="9">
    <w:p w14:paraId="210C1D5F" w14:textId="54B0D3A5" w:rsidR="00D228C1" w:rsidRPr="0010550B" w:rsidRDefault="00D228C1" w:rsidP="00411F8E">
      <w:pPr>
        <w:spacing w:line="480" w:lineRule="auto"/>
        <w:rPr>
          <w:sz w:val="24"/>
          <w:szCs w:val="24"/>
        </w:rPr>
      </w:pPr>
      <w:r w:rsidRPr="0010550B">
        <w:rPr>
          <w:rStyle w:val="FootnoteReference"/>
        </w:rPr>
        <w:footnoteRef/>
      </w:r>
      <w:r w:rsidRPr="0010550B">
        <w:t xml:space="preserve"> </w:t>
      </w:r>
      <w:r w:rsidRPr="0010550B">
        <w:rPr>
          <w:sz w:val="24"/>
          <w:szCs w:val="24"/>
        </w:rPr>
        <w:t xml:space="preserve">Kingkade and Sawyer (2001) published adjustment factors </w:t>
      </w:r>
      <w:del w:id="1153" w:author="Laura Tesch" w:date="2018-08-09T17:29:00Z">
        <w:r w:rsidRPr="0010550B" w:rsidDel="00061408">
          <w:rPr>
            <w:sz w:val="24"/>
            <w:szCs w:val="24"/>
          </w:rPr>
          <w:delText>which</w:delText>
        </w:r>
        <w:r w:rsidDel="00061408">
          <w:rPr>
            <w:sz w:val="24"/>
            <w:szCs w:val="24"/>
          </w:rPr>
          <w:delText xml:space="preserve"> </w:delText>
        </w:r>
      </w:del>
      <w:ins w:id="1154" w:author="Laura Tesch" w:date="2018-08-09T17:29:00Z">
        <w:r>
          <w:rPr>
            <w:sz w:val="24"/>
            <w:szCs w:val="24"/>
          </w:rPr>
          <w:t xml:space="preserve">that </w:t>
        </w:r>
      </w:ins>
      <w:r w:rsidRPr="0010550B">
        <w:rPr>
          <w:sz w:val="24"/>
          <w:szCs w:val="24"/>
        </w:rPr>
        <w:t>were</w:t>
      </w:r>
      <w:r>
        <w:rPr>
          <w:sz w:val="24"/>
          <w:szCs w:val="24"/>
        </w:rPr>
        <w:t xml:space="preserve"> </w:t>
      </w:r>
      <w:r w:rsidRPr="0010550B">
        <w:rPr>
          <w:sz w:val="24"/>
          <w:szCs w:val="24"/>
        </w:rPr>
        <w:t>generally</w:t>
      </w:r>
      <w:r>
        <w:rPr>
          <w:sz w:val="24"/>
          <w:szCs w:val="24"/>
        </w:rPr>
        <w:t xml:space="preserve"> </w:t>
      </w:r>
      <w:r w:rsidRPr="0010550B">
        <w:rPr>
          <w:sz w:val="24"/>
          <w:szCs w:val="24"/>
        </w:rPr>
        <w:t>much</w:t>
      </w:r>
      <w:r>
        <w:rPr>
          <w:sz w:val="24"/>
          <w:szCs w:val="24"/>
        </w:rPr>
        <w:t xml:space="preserve"> </w:t>
      </w:r>
      <w:r w:rsidRPr="0010550B">
        <w:rPr>
          <w:sz w:val="24"/>
          <w:szCs w:val="24"/>
        </w:rPr>
        <w:t>lower</w:t>
      </w:r>
      <w:r>
        <w:rPr>
          <w:sz w:val="24"/>
          <w:szCs w:val="24"/>
        </w:rPr>
        <w:t xml:space="preserve"> </w:t>
      </w:r>
      <w:r w:rsidRPr="0010550B">
        <w:rPr>
          <w:sz w:val="24"/>
          <w:szCs w:val="24"/>
        </w:rPr>
        <w:t>than</w:t>
      </w:r>
      <w:r>
        <w:rPr>
          <w:sz w:val="24"/>
          <w:szCs w:val="24"/>
        </w:rPr>
        <w:t xml:space="preserve"> </w:t>
      </w:r>
      <w:r w:rsidRPr="0010550B">
        <w:rPr>
          <w:sz w:val="24"/>
          <w:szCs w:val="24"/>
        </w:rPr>
        <w:t>the</w:t>
      </w:r>
      <w:r>
        <w:rPr>
          <w:sz w:val="24"/>
          <w:szCs w:val="24"/>
        </w:rPr>
        <w:t xml:space="preserve"> </w:t>
      </w:r>
      <w:r w:rsidRPr="0010550B">
        <w:rPr>
          <w:sz w:val="24"/>
          <w:szCs w:val="24"/>
        </w:rPr>
        <w:t>doubling</w:t>
      </w:r>
      <w:r>
        <w:rPr>
          <w:sz w:val="24"/>
          <w:szCs w:val="24"/>
        </w:rPr>
        <w:t xml:space="preserve"> </w:t>
      </w:r>
      <w:r w:rsidRPr="0010550B">
        <w:rPr>
          <w:sz w:val="24"/>
          <w:szCs w:val="24"/>
        </w:rPr>
        <w:t>that</w:t>
      </w:r>
      <w:r>
        <w:rPr>
          <w:sz w:val="24"/>
          <w:szCs w:val="24"/>
        </w:rPr>
        <w:t xml:space="preserve"> </w:t>
      </w:r>
      <w:r w:rsidRPr="0010550B">
        <w:rPr>
          <w:sz w:val="24"/>
          <w:szCs w:val="24"/>
        </w:rPr>
        <w:t>we used</w:t>
      </w:r>
      <w:r>
        <w:rPr>
          <w:sz w:val="24"/>
          <w:szCs w:val="24"/>
        </w:rPr>
        <w:t xml:space="preserve"> </w:t>
      </w:r>
      <w:r w:rsidRPr="0010550B">
        <w:rPr>
          <w:sz w:val="24"/>
          <w:szCs w:val="24"/>
        </w:rPr>
        <w:t>here.</w:t>
      </w:r>
      <w:r>
        <w:rPr>
          <w:sz w:val="24"/>
          <w:szCs w:val="24"/>
        </w:rPr>
        <w:t xml:space="preserve"> </w:t>
      </w:r>
      <w:r w:rsidRPr="0010550B">
        <w:rPr>
          <w:sz w:val="24"/>
          <w:szCs w:val="24"/>
        </w:rPr>
        <w:t>Thus</w:t>
      </w:r>
      <w:ins w:id="1155" w:author="Teresa Artman" w:date="2018-09-06T16:58:00Z">
        <w:r>
          <w:rPr>
            <w:sz w:val="24"/>
            <w:szCs w:val="24"/>
          </w:rPr>
          <w:t>,</w:t>
        </w:r>
      </w:ins>
      <w:r>
        <w:rPr>
          <w:sz w:val="24"/>
          <w:szCs w:val="24"/>
        </w:rPr>
        <w:t xml:space="preserve"> </w:t>
      </w:r>
      <w:r w:rsidRPr="0010550B">
        <w:rPr>
          <w:sz w:val="24"/>
          <w:szCs w:val="24"/>
        </w:rPr>
        <w:t>this</w:t>
      </w:r>
      <w:r>
        <w:rPr>
          <w:sz w:val="24"/>
          <w:szCs w:val="24"/>
        </w:rPr>
        <w:t xml:space="preserve"> </w:t>
      </w:r>
      <w:r w:rsidRPr="0010550B">
        <w:rPr>
          <w:sz w:val="24"/>
          <w:szCs w:val="24"/>
        </w:rPr>
        <w:t>adjustment</w:t>
      </w:r>
      <w:r>
        <w:rPr>
          <w:sz w:val="24"/>
          <w:szCs w:val="24"/>
        </w:rPr>
        <w:t xml:space="preserve"> </w:t>
      </w:r>
      <w:r w:rsidRPr="0010550B">
        <w:rPr>
          <w:sz w:val="24"/>
          <w:szCs w:val="24"/>
        </w:rPr>
        <w:t>should</w:t>
      </w:r>
      <w:r>
        <w:rPr>
          <w:sz w:val="24"/>
          <w:szCs w:val="24"/>
        </w:rPr>
        <w:t xml:space="preserve"> </w:t>
      </w:r>
      <w:r w:rsidRPr="0010550B">
        <w:rPr>
          <w:sz w:val="24"/>
          <w:szCs w:val="24"/>
        </w:rPr>
        <w:t>be</w:t>
      </w:r>
      <w:r>
        <w:rPr>
          <w:sz w:val="24"/>
          <w:szCs w:val="24"/>
        </w:rPr>
        <w:t xml:space="preserve"> </w:t>
      </w:r>
      <w:r w:rsidRPr="0010550B">
        <w:rPr>
          <w:sz w:val="24"/>
          <w:szCs w:val="24"/>
        </w:rPr>
        <w:t>seen</w:t>
      </w:r>
      <w:r>
        <w:rPr>
          <w:sz w:val="24"/>
          <w:szCs w:val="24"/>
        </w:rPr>
        <w:t xml:space="preserve"> </w:t>
      </w:r>
      <w:r w:rsidRPr="0010550B">
        <w:rPr>
          <w:sz w:val="24"/>
          <w:szCs w:val="24"/>
        </w:rPr>
        <w:t>as</w:t>
      </w:r>
      <w:r>
        <w:rPr>
          <w:sz w:val="24"/>
          <w:szCs w:val="24"/>
        </w:rPr>
        <w:t xml:space="preserve"> </w:t>
      </w:r>
      <w:r w:rsidRPr="0010550B">
        <w:rPr>
          <w:sz w:val="24"/>
          <w:szCs w:val="24"/>
        </w:rPr>
        <w:t>a</w:t>
      </w:r>
      <w:r>
        <w:rPr>
          <w:sz w:val="24"/>
          <w:szCs w:val="24"/>
        </w:rPr>
        <w:t xml:space="preserve"> </w:t>
      </w:r>
      <w:r w:rsidRPr="0010550B">
        <w:rPr>
          <w:sz w:val="24"/>
          <w:szCs w:val="24"/>
        </w:rPr>
        <w:t>conservative</w:t>
      </w:r>
      <w:r>
        <w:rPr>
          <w:sz w:val="24"/>
          <w:szCs w:val="24"/>
        </w:rPr>
        <w:t xml:space="preserve"> </w:t>
      </w:r>
      <w:r w:rsidRPr="0010550B">
        <w:rPr>
          <w:sz w:val="24"/>
          <w:szCs w:val="24"/>
        </w:rPr>
        <w:t>rather</w:t>
      </w:r>
      <w:r>
        <w:rPr>
          <w:sz w:val="24"/>
          <w:szCs w:val="24"/>
        </w:rPr>
        <w:t xml:space="preserve"> </w:t>
      </w:r>
      <w:r w:rsidRPr="0010550B">
        <w:rPr>
          <w:sz w:val="24"/>
          <w:szCs w:val="24"/>
        </w:rPr>
        <w:t>than</w:t>
      </w:r>
      <w:r>
        <w:rPr>
          <w:sz w:val="24"/>
          <w:szCs w:val="24"/>
        </w:rPr>
        <w:t xml:space="preserve"> </w:t>
      </w:r>
      <w:r w:rsidRPr="0010550B">
        <w:rPr>
          <w:sz w:val="24"/>
          <w:szCs w:val="24"/>
        </w:rPr>
        <w:t>realistic</w:t>
      </w:r>
      <w:r>
        <w:rPr>
          <w:sz w:val="24"/>
          <w:szCs w:val="24"/>
        </w:rPr>
        <w:t xml:space="preserve"> </w:t>
      </w:r>
      <w:r w:rsidRPr="0010550B">
        <w:rPr>
          <w:sz w:val="24"/>
          <w:szCs w:val="24"/>
        </w:rPr>
        <w:t>adjustment</w:t>
      </w:r>
      <w:r>
        <w:rPr>
          <w:sz w:val="24"/>
          <w:szCs w:val="24"/>
        </w:rPr>
        <w:t xml:space="preserve"> </w:t>
      </w:r>
      <w:r w:rsidRPr="0010550B">
        <w:rPr>
          <w:sz w:val="24"/>
          <w:szCs w:val="24"/>
        </w:rPr>
        <w:t>to</w:t>
      </w:r>
      <w:r>
        <w:rPr>
          <w:sz w:val="24"/>
          <w:szCs w:val="24"/>
        </w:rPr>
        <w:t xml:space="preserve"> </w:t>
      </w:r>
      <w:r w:rsidRPr="0010550B">
        <w:rPr>
          <w:sz w:val="24"/>
          <w:szCs w:val="24"/>
        </w:rPr>
        <w:t>test</w:t>
      </w:r>
      <w:r>
        <w:rPr>
          <w:sz w:val="24"/>
          <w:szCs w:val="24"/>
        </w:rPr>
        <w:t xml:space="preserve"> </w:t>
      </w:r>
      <w:r w:rsidRPr="0010550B">
        <w:rPr>
          <w:sz w:val="24"/>
          <w:szCs w:val="24"/>
        </w:rPr>
        <w:t>the</w:t>
      </w:r>
      <w:r>
        <w:rPr>
          <w:sz w:val="24"/>
          <w:szCs w:val="24"/>
        </w:rPr>
        <w:t xml:space="preserve"> </w:t>
      </w:r>
      <w:r w:rsidRPr="0010550B">
        <w:rPr>
          <w:sz w:val="24"/>
          <w:szCs w:val="24"/>
        </w:rPr>
        <w:t>robustness</w:t>
      </w:r>
      <w:r>
        <w:rPr>
          <w:sz w:val="24"/>
          <w:szCs w:val="24"/>
        </w:rPr>
        <w:t xml:space="preserve"> </w:t>
      </w:r>
      <w:r w:rsidRPr="0010550B">
        <w:rPr>
          <w:sz w:val="24"/>
          <w:szCs w:val="24"/>
        </w:rPr>
        <w:t>of our findings. For the 1960</w:t>
      </w:r>
      <w:del w:id="1156" w:author="Laura Tesch" w:date="2018-08-08T20:14:00Z">
        <w:r w:rsidRPr="0010550B" w:rsidDel="00FD51ED">
          <w:rPr>
            <w:sz w:val="24"/>
            <w:szCs w:val="24"/>
          </w:rPr>
          <w:delText>-</w:delText>
        </w:r>
      </w:del>
      <w:ins w:id="1157" w:author="Laura Tesch" w:date="2018-08-08T20:14:00Z">
        <w:r>
          <w:rPr>
            <w:sz w:val="24"/>
            <w:szCs w:val="24"/>
          </w:rPr>
          <w:t>–</w:t>
        </w:r>
      </w:ins>
      <w:r w:rsidRPr="0010550B">
        <w:rPr>
          <w:sz w:val="24"/>
          <w:szCs w:val="24"/>
        </w:rPr>
        <w:t>1980 period, inflating the infant</w:t>
      </w:r>
      <w:r>
        <w:rPr>
          <w:sz w:val="24"/>
          <w:szCs w:val="24"/>
        </w:rPr>
        <w:t xml:space="preserve"> </w:t>
      </w:r>
      <w:r w:rsidRPr="0010550B">
        <w:rPr>
          <w:sz w:val="24"/>
          <w:szCs w:val="24"/>
        </w:rPr>
        <w:t>mortality</w:t>
      </w:r>
      <w:r>
        <w:rPr>
          <w:sz w:val="24"/>
          <w:szCs w:val="24"/>
        </w:rPr>
        <w:t xml:space="preserve"> </w:t>
      </w:r>
      <w:r w:rsidRPr="0010550B">
        <w:rPr>
          <w:sz w:val="24"/>
          <w:szCs w:val="24"/>
        </w:rPr>
        <w:t>by</w:t>
      </w:r>
      <w:r>
        <w:rPr>
          <w:sz w:val="24"/>
          <w:szCs w:val="24"/>
        </w:rPr>
        <w:t xml:space="preserve"> </w:t>
      </w:r>
      <w:r w:rsidRPr="0010550B">
        <w:rPr>
          <w:sz w:val="24"/>
          <w:szCs w:val="24"/>
        </w:rPr>
        <w:t>anywhere</w:t>
      </w:r>
      <w:r>
        <w:rPr>
          <w:sz w:val="24"/>
          <w:szCs w:val="24"/>
        </w:rPr>
        <w:t xml:space="preserve"> </w:t>
      </w:r>
      <w:r w:rsidRPr="0010550B">
        <w:rPr>
          <w:sz w:val="24"/>
          <w:szCs w:val="24"/>
        </w:rPr>
        <w:t>up</w:t>
      </w:r>
      <w:r>
        <w:rPr>
          <w:sz w:val="24"/>
          <w:szCs w:val="24"/>
        </w:rPr>
        <w:t xml:space="preserve"> </w:t>
      </w:r>
      <w:r w:rsidRPr="0010550B">
        <w:rPr>
          <w:sz w:val="24"/>
          <w:szCs w:val="24"/>
        </w:rPr>
        <w:t>to</w:t>
      </w:r>
      <w:r>
        <w:rPr>
          <w:sz w:val="24"/>
          <w:szCs w:val="24"/>
        </w:rPr>
        <w:t xml:space="preserve"> </w:t>
      </w:r>
      <w:r w:rsidRPr="0010550B">
        <w:rPr>
          <w:sz w:val="24"/>
          <w:szCs w:val="24"/>
        </w:rPr>
        <w:t>77</w:t>
      </w:r>
      <w:ins w:id="1158" w:author="Laura Tesch" w:date="2018-08-08T20:14:00Z">
        <w:r>
          <w:rPr>
            <w:sz w:val="24"/>
            <w:szCs w:val="24"/>
          </w:rPr>
          <w:t xml:space="preserve"> </w:t>
        </w:r>
      </w:ins>
      <w:r w:rsidRPr="0010550B">
        <w:rPr>
          <w:sz w:val="24"/>
          <w:szCs w:val="24"/>
        </w:rPr>
        <w:t>%</w:t>
      </w:r>
      <w:r>
        <w:rPr>
          <w:sz w:val="24"/>
          <w:szCs w:val="24"/>
        </w:rPr>
        <w:t xml:space="preserve"> </w:t>
      </w:r>
      <w:r w:rsidRPr="0010550B">
        <w:rPr>
          <w:sz w:val="24"/>
          <w:szCs w:val="24"/>
        </w:rPr>
        <w:t>for</w:t>
      </w:r>
      <w:r>
        <w:rPr>
          <w:sz w:val="24"/>
          <w:szCs w:val="24"/>
        </w:rPr>
        <w:t xml:space="preserve"> </w:t>
      </w:r>
      <w:r w:rsidRPr="0010550B">
        <w:rPr>
          <w:sz w:val="24"/>
          <w:szCs w:val="24"/>
        </w:rPr>
        <w:t>males</w:t>
      </w:r>
      <w:r>
        <w:rPr>
          <w:sz w:val="24"/>
          <w:szCs w:val="24"/>
        </w:rPr>
        <w:t xml:space="preserve"> </w:t>
      </w:r>
      <w:r w:rsidRPr="0010550B">
        <w:rPr>
          <w:sz w:val="24"/>
          <w:szCs w:val="24"/>
        </w:rPr>
        <w:t>and</w:t>
      </w:r>
      <w:r>
        <w:rPr>
          <w:sz w:val="24"/>
          <w:szCs w:val="24"/>
        </w:rPr>
        <w:t xml:space="preserve"> </w:t>
      </w:r>
      <w:r w:rsidRPr="0010550B">
        <w:rPr>
          <w:sz w:val="24"/>
          <w:szCs w:val="24"/>
        </w:rPr>
        <w:t>95</w:t>
      </w:r>
      <w:ins w:id="1159" w:author="Laura Tesch" w:date="2018-08-08T20:14:00Z">
        <w:r>
          <w:rPr>
            <w:sz w:val="24"/>
            <w:szCs w:val="24"/>
          </w:rPr>
          <w:t xml:space="preserve"> </w:t>
        </w:r>
      </w:ins>
      <w:r w:rsidRPr="0010550B">
        <w:rPr>
          <w:sz w:val="24"/>
          <w:szCs w:val="24"/>
        </w:rPr>
        <w:t>%</w:t>
      </w:r>
      <w:r>
        <w:rPr>
          <w:sz w:val="24"/>
          <w:szCs w:val="24"/>
        </w:rPr>
        <w:t xml:space="preserve"> </w:t>
      </w:r>
      <w:r w:rsidRPr="0010550B">
        <w:rPr>
          <w:sz w:val="24"/>
          <w:szCs w:val="24"/>
        </w:rPr>
        <w:t>for</w:t>
      </w:r>
      <w:r>
        <w:rPr>
          <w:sz w:val="24"/>
          <w:szCs w:val="24"/>
        </w:rPr>
        <w:t xml:space="preserve"> </w:t>
      </w:r>
      <w:r w:rsidRPr="0010550B">
        <w:rPr>
          <w:sz w:val="24"/>
          <w:szCs w:val="24"/>
        </w:rPr>
        <w:t>females resulted in yearly changes in life expectancy and life disparity moving in unexpected directions up to 50</w:t>
      </w:r>
      <w:ins w:id="1160" w:author="Laura Tesch" w:date="2018-08-08T20:14:00Z">
        <w:r>
          <w:rPr>
            <w:sz w:val="24"/>
            <w:szCs w:val="24"/>
          </w:rPr>
          <w:t xml:space="preserve"> </w:t>
        </w:r>
      </w:ins>
      <w:r w:rsidRPr="0010550B">
        <w:rPr>
          <w:sz w:val="24"/>
          <w:szCs w:val="24"/>
        </w:rPr>
        <w:t>% (see https://demographs.shinyapps.io/CEE_App/)</w:t>
      </w:r>
      <w:ins w:id="1161" w:author="Teresa Artman" w:date="2018-09-06T16:58:00Z">
        <w:r>
          <w:rPr>
            <w:sz w:val="24"/>
            <w:szCs w:val="24"/>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F57C3"/>
    <w:multiLevelType w:val="hybridMultilevel"/>
    <w:tmpl w:val="418ADE20"/>
    <w:lvl w:ilvl="0" w:tplc="0A9C800C">
      <w:start w:val="1"/>
      <w:numFmt w:val="decimal"/>
      <w:lvlText w:val="(%1)"/>
      <w:lvlJc w:val="left"/>
      <w:pPr>
        <w:ind w:left="117" w:hanging="317"/>
        <w:jc w:val="left"/>
      </w:pPr>
      <w:rPr>
        <w:rFonts w:ascii="Times New Roman" w:eastAsia="Times New Roman" w:hAnsi="Times New Roman" w:cs="Times New Roman" w:hint="default"/>
        <w:w w:val="109"/>
        <w:sz w:val="20"/>
        <w:szCs w:val="20"/>
      </w:rPr>
    </w:lvl>
    <w:lvl w:ilvl="1" w:tplc="C2ACCFCE">
      <w:start w:val="1"/>
      <w:numFmt w:val="upperLetter"/>
      <w:lvlText w:val="%2."/>
      <w:lvlJc w:val="left"/>
      <w:pPr>
        <w:ind w:left="316" w:hanging="289"/>
        <w:jc w:val="left"/>
      </w:pPr>
      <w:rPr>
        <w:rFonts w:ascii="Times New Roman" w:eastAsia="Times New Roman" w:hAnsi="Times New Roman" w:cs="Times New Roman" w:hint="default"/>
        <w:w w:val="105"/>
        <w:sz w:val="20"/>
        <w:szCs w:val="20"/>
      </w:rPr>
    </w:lvl>
    <w:lvl w:ilvl="2" w:tplc="BCF21B7C">
      <w:numFmt w:val="bullet"/>
      <w:lvlText w:val="•"/>
      <w:lvlJc w:val="left"/>
      <w:pPr>
        <w:ind w:left="1357" w:hanging="289"/>
      </w:pPr>
      <w:rPr>
        <w:rFonts w:hint="default"/>
      </w:rPr>
    </w:lvl>
    <w:lvl w:ilvl="3" w:tplc="ED403B18">
      <w:numFmt w:val="bullet"/>
      <w:lvlText w:val="•"/>
      <w:lvlJc w:val="left"/>
      <w:pPr>
        <w:ind w:left="2395" w:hanging="289"/>
      </w:pPr>
      <w:rPr>
        <w:rFonts w:hint="default"/>
      </w:rPr>
    </w:lvl>
    <w:lvl w:ilvl="4" w:tplc="712AE1BC">
      <w:numFmt w:val="bullet"/>
      <w:lvlText w:val="•"/>
      <w:lvlJc w:val="left"/>
      <w:pPr>
        <w:ind w:left="3433" w:hanging="289"/>
      </w:pPr>
      <w:rPr>
        <w:rFonts w:hint="default"/>
      </w:rPr>
    </w:lvl>
    <w:lvl w:ilvl="5" w:tplc="922ACB58">
      <w:numFmt w:val="bullet"/>
      <w:lvlText w:val="•"/>
      <w:lvlJc w:val="left"/>
      <w:pPr>
        <w:ind w:left="4471" w:hanging="289"/>
      </w:pPr>
      <w:rPr>
        <w:rFonts w:hint="default"/>
      </w:rPr>
    </w:lvl>
    <w:lvl w:ilvl="6" w:tplc="75D03A7E">
      <w:numFmt w:val="bullet"/>
      <w:lvlText w:val="•"/>
      <w:lvlJc w:val="left"/>
      <w:pPr>
        <w:ind w:left="5508" w:hanging="289"/>
      </w:pPr>
      <w:rPr>
        <w:rFonts w:hint="default"/>
      </w:rPr>
    </w:lvl>
    <w:lvl w:ilvl="7" w:tplc="44C46594">
      <w:numFmt w:val="bullet"/>
      <w:lvlText w:val="•"/>
      <w:lvlJc w:val="left"/>
      <w:pPr>
        <w:ind w:left="6546" w:hanging="289"/>
      </w:pPr>
      <w:rPr>
        <w:rFonts w:hint="default"/>
      </w:rPr>
    </w:lvl>
    <w:lvl w:ilvl="8" w:tplc="4C8E51EC">
      <w:numFmt w:val="bullet"/>
      <w:lvlText w:val="•"/>
      <w:lvlJc w:val="left"/>
      <w:pPr>
        <w:ind w:left="7584" w:hanging="289"/>
      </w:pPr>
      <w:rPr>
        <w:rFonts w:hint="default"/>
      </w:rPr>
    </w:lvl>
  </w:abstractNum>
  <w:abstractNum w:abstractNumId="1" w15:restartNumberingAfterBreak="0">
    <w:nsid w:val="48C85CD0"/>
    <w:multiLevelType w:val="hybridMultilevel"/>
    <w:tmpl w:val="BC5232F0"/>
    <w:lvl w:ilvl="0" w:tplc="A5D69640">
      <w:start w:val="1"/>
      <w:numFmt w:val="decimal"/>
      <w:lvlText w:val="%1)"/>
      <w:lvlJc w:val="left"/>
      <w:pPr>
        <w:ind w:left="0" w:hanging="280"/>
        <w:jc w:val="left"/>
      </w:pPr>
      <w:rPr>
        <w:rFonts w:ascii="Times New Roman" w:eastAsia="Times New Roman" w:hAnsi="Times New Roman" w:cs="Times New Roman" w:hint="default"/>
        <w:b/>
        <w:bCs/>
        <w:w w:val="122"/>
        <w:sz w:val="20"/>
        <w:szCs w:val="20"/>
      </w:rPr>
    </w:lvl>
    <w:lvl w:ilvl="1" w:tplc="A9AE20AE">
      <w:numFmt w:val="bullet"/>
      <w:lvlText w:val="•"/>
      <w:lvlJc w:val="left"/>
      <w:pPr>
        <w:ind w:left="946" w:hanging="280"/>
      </w:pPr>
      <w:rPr>
        <w:rFonts w:hint="default"/>
      </w:rPr>
    </w:lvl>
    <w:lvl w:ilvl="2" w:tplc="35D8129E">
      <w:numFmt w:val="bullet"/>
      <w:lvlText w:val="•"/>
      <w:lvlJc w:val="left"/>
      <w:pPr>
        <w:ind w:left="1888" w:hanging="280"/>
      </w:pPr>
      <w:rPr>
        <w:rFonts w:hint="default"/>
      </w:rPr>
    </w:lvl>
    <w:lvl w:ilvl="3" w:tplc="A824E5A2">
      <w:numFmt w:val="bullet"/>
      <w:lvlText w:val="•"/>
      <w:lvlJc w:val="left"/>
      <w:pPr>
        <w:ind w:left="2830" w:hanging="280"/>
      </w:pPr>
      <w:rPr>
        <w:rFonts w:hint="default"/>
      </w:rPr>
    </w:lvl>
    <w:lvl w:ilvl="4" w:tplc="F4AE8356">
      <w:numFmt w:val="bullet"/>
      <w:lvlText w:val="•"/>
      <w:lvlJc w:val="left"/>
      <w:pPr>
        <w:ind w:left="3772" w:hanging="280"/>
      </w:pPr>
      <w:rPr>
        <w:rFonts w:hint="default"/>
      </w:rPr>
    </w:lvl>
    <w:lvl w:ilvl="5" w:tplc="E44E1322">
      <w:numFmt w:val="bullet"/>
      <w:lvlText w:val="•"/>
      <w:lvlJc w:val="left"/>
      <w:pPr>
        <w:ind w:left="4714" w:hanging="280"/>
      </w:pPr>
      <w:rPr>
        <w:rFonts w:hint="default"/>
      </w:rPr>
    </w:lvl>
    <w:lvl w:ilvl="6" w:tplc="5D8E7598">
      <w:numFmt w:val="bullet"/>
      <w:lvlText w:val="•"/>
      <w:lvlJc w:val="left"/>
      <w:pPr>
        <w:ind w:left="5656" w:hanging="280"/>
      </w:pPr>
      <w:rPr>
        <w:rFonts w:hint="default"/>
      </w:rPr>
    </w:lvl>
    <w:lvl w:ilvl="7" w:tplc="CCD82AF8">
      <w:numFmt w:val="bullet"/>
      <w:lvlText w:val="•"/>
      <w:lvlJc w:val="left"/>
      <w:pPr>
        <w:ind w:left="6598" w:hanging="280"/>
      </w:pPr>
      <w:rPr>
        <w:rFonts w:hint="default"/>
      </w:rPr>
    </w:lvl>
    <w:lvl w:ilvl="8" w:tplc="D28E4C80">
      <w:numFmt w:val="bullet"/>
      <w:lvlText w:val="•"/>
      <w:lvlJc w:val="left"/>
      <w:pPr>
        <w:ind w:left="7540" w:hanging="28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rson w15:author="deborah gregg">
    <w15:presenceInfo w15:providerId="Windows Live" w15:userId="e113a9105c3bd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4E"/>
    <w:rsid w:val="000064F1"/>
    <w:rsid w:val="00011963"/>
    <w:rsid w:val="0001704A"/>
    <w:rsid w:val="00024059"/>
    <w:rsid w:val="00036713"/>
    <w:rsid w:val="0005171D"/>
    <w:rsid w:val="00060307"/>
    <w:rsid w:val="00061383"/>
    <w:rsid w:val="00061408"/>
    <w:rsid w:val="000643AD"/>
    <w:rsid w:val="00066256"/>
    <w:rsid w:val="00073613"/>
    <w:rsid w:val="0007366B"/>
    <w:rsid w:val="0008093A"/>
    <w:rsid w:val="00085887"/>
    <w:rsid w:val="0008639C"/>
    <w:rsid w:val="00092877"/>
    <w:rsid w:val="00094E72"/>
    <w:rsid w:val="00094F41"/>
    <w:rsid w:val="000A5F64"/>
    <w:rsid w:val="000A6DA9"/>
    <w:rsid w:val="000A7BBF"/>
    <w:rsid w:val="000B2250"/>
    <w:rsid w:val="000C059D"/>
    <w:rsid w:val="000C220B"/>
    <w:rsid w:val="000C49AD"/>
    <w:rsid w:val="000C69FA"/>
    <w:rsid w:val="000E32D4"/>
    <w:rsid w:val="000F6743"/>
    <w:rsid w:val="0010084C"/>
    <w:rsid w:val="00100FDD"/>
    <w:rsid w:val="0010550B"/>
    <w:rsid w:val="001071EB"/>
    <w:rsid w:val="0011244D"/>
    <w:rsid w:val="0011499D"/>
    <w:rsid w:val="00115554"/>
    <w:rsid w:val="00124954"/>
    <w:rsid w:val="00146143"/>
    <w:rsid w:val="001464F6"/>
    <w:rsid w:val="00157A61"/>
    <w:rsid w:val="00164E1D"/>
    <w:rsid w:val="00166790"/>
    <w:rsid w:val="0019056C"/>
    <w:rsid w:val="001A6149"/>
    <w:rsid w:val="001B5D4C"/>
    <w:rsid w:val="001C5892"/>
    <w:rsid w:val="001D0BA4"/>
    <w:rsid w:val="001E6567"/>
    <w:rsid w:val="001E6C40"/>
    <w:rsid w:val="001F6892"/>
    <w:rsid w:val="0020484C"/>
    <w:rsid w:val="00215421"/>
    <w:rsid w:val="00215CA3"/>
    <w:rsid w:val="00225785"/>
    <w:rsid w:val="0023072E"/>
    <w:rsid w:val="002522E9"/>
    <w:rsid w:val="00252892"/>
    <w:rsid w:val="0025322C"/>
    <w:rsid w:val="0026127F"/>
    <w:rsid w:val="002809E2"/>
    <w:rsid w:val="002866F9"/>
    <w:rsid w:val="002978F4"/>
    <w:rsid w:val="002A1764"/>
    <w:rsid w:val="002A22A0"/>
    <w:rsid w:val="002A7097"/>
    <w:rsid w:val="002B0AD1"/>
    <w:rsid w:val="002B122B"/>
    <w:rsid w:val="002B17CF"/>
    <w:rsid w:val="002B56E6"/>
    <w:rsid w:val="002B5B6F"/>
    <w:rsid w:val="002C4287"/>
    <w:rsid w:val="002C4DF5"/>
    <w:rsid w:val="002D772C"/>
    <w:rsid w:val="002D7FCA"/>
    <w:rsid w:val="002E0594"/>
    <w:rsid w:val="002E7C10"/>
    <w:rsid w:val="002F035F"/>
    <w:rsid w:val="002F1CF3"/>
    <w:rsid w:val="002F49BF"/>
    <w:rsid w:val="002F616C"/>
    <w:rsid w:val="002F6B4E"/>
    <w:rsid w:val="003007AE"/>
    <w:rsid w:val="00303EEF"/>
    <w:rsid w:val="00304FDC"/>
    <w:rsid w:val="00310C97"/>
    <w:rsid w:val="0031528F"/>
    <w:rsid w:val="0032055A"/>
    <w:rsid w:val="003233C3"/>
    <w:rsid w:val="00332FD5"/>
    <w:rsid w:val="00344301"/>
    <w:rsid w:val="00350D7F"/>
    <w:rsid w:val="00350EAC"/>
    <w:rsid w:val="003521A5"/>
    <w:rsid w:val="00356855"/>
    <w:rsid w:val="00370518"/>
    <w:rsid w:val="00374877"/>
    <w:rsid w:val="00380438"/>
    <w:rsid w:val="00381A2A"/>
    <w:rsid w:val="0038600C"/>
    <w:rsid w:val="00397788"/>
    <w:rsid w:val="003A2609"/>
    <w:rsid w:val="003C057F"/>
    <w:rsid w:val="003C337E"/>
    <w:rsid w:val="003C46B6"/>
    <w:rsid w:val="003C4799"/>
    <w:rsid w:val="003D3759"/>
    <w:rsid w:val="003D6641"/>
    <w:rsid w:val="003E028C"/>
    <w:rsid w:val="003E2D00"/>
    <w:rsid w:val="003E7804"/>
    <w:rsid w:val="003E7F70"/>
    <w:rsid w:val="003F5159"/>
    <w:rsid w:val="004078A3"/>
    <w:rsid w:val="00410D1A"/>
    <w:rsid w:val="00411F8E"/>
    <w:rsid w:val="00413EC0"/>
    <w:rsid w:val="00415132"/>
    <w:rsid w:val="0043166F"/>
    <w:rsid w:val="00455AA6"/>
    <w:rsid w:val="004643DE"/>
    <w:rsid w:val="00472C06"/>
    <w:rsid w:val="004769E7"/>
    <w:rsid w:val="00482040"/>
    <w:rsid w:val="00495BA5"/>
    <w:rsid w:val="00496EBC"/>
    <w:rsid w:val="004A042A"/>
    <w:rsid w:val="004A7193"/>
    <w:rsid w:val="004B2F2F"/>
    <w:rsid w:val="004B3B30"/>
    <w:rsid w:val="004B40AF"/>
    <w:rsid w:val="004C2D41"/>
    <w:rsid w:val="004C6FB9"/>
    <w:rsid w:val="004D28FD"/>
    <w:rsid w:val="004D65ED"/>
    <w:rsid w:val="004E151A"/>
    <w:rsid w:val="004E27D8"/>
    <w:rsid w:val="004E6A78"/>
    <w:rsid w:val="004F1E9E"/>
    <w:rsid w:val="004F30F0"/>
    <w:rsid w:val="004F6B8F"/>
    <w:rsid w:val="0050122A"/>
    <w:rsid w:val="00503A3F"/>
    <w:rsid w:val="005075ED"/>
    <w:rsid w:val="00510EE2"/>
    <w:rsid w:val="00515A55"/>
    <w:rsid w:val="005243B8"/>
    <w:rsid w:val="00540168"/>
    <w:rsid w:val="00543EA4"/>
    <w:rsid w:val="005553B8"/>
    <w:rsid w:val="00560645"/>
    <w:rsid w:val="00561498"/>
    <w:rsid w:val="00570312"/>
    <w:rsid w:val="00574023"/>
    <w:rsid w:val="00582801"/>
    <w:rsid w:val="005862C2"/>
    <w:rsid w:val="00590113"/>
    <w:rsid w:val="00593634"/>
    <w:rsid w:val="005A4578"/>
    <w:rsid w:val="005A5942"/>
    <w:rsid w:val="005A6B73"/>
    <w:rsid w:val="005C6773"/>
    <w:rsid w:val="005C72BE"/>
    <w:rsid w:val="005D584C"/>
    <w:rsid w:val="005E0B38"/>
    <w:rsid w:val="005E465F"/>
    <w:rsid w:val="005E4BA3"/>
    <w:rsid w:val="005E6EBA"/>
    <w:rsid w:val="005F4EE9"/>
    <w:rsid w:val="00616277"/>
    <w:rsid w:val="00620CF8"/>
    <w:rsid w:val="00622AB6"/>
    <w:rsid w:val="006245CB"/>
    <w:rsid w:val="00626766"/>
    <w:rsid w:val="00630631"/>
    <w:rsid w:val="00633331"/>
    <w:rsid w:val="00633F52"/>
    <w:rsid w:val="00634981"/>
    <w:rsid w:val="0064125D"/>
    <w:rsid w:val="006437FB"/>
    <w:rsid w:val="00644B42"/>
    <w:rsid w:val="00645E65"/>
    <w:rsid w:val="00651C6C"/>
    <w:rsid w:val="00651EE9"/>
    <w:rsid w:val="006541D9"/>
    <w:rsid w:val="00654572"/>
    <w:rsid w:val="00654F88"/>
    <w:rsid w:val="00655AB0"/>
    <w:rsid w:val="006669FC"/>
    <w:rsid w:val="00686D6E"/>
    <w:rsid w:val="006B1767"/>
    <w:rsid w:val="006B3572"/>
    <w:rsid w:val="006B4B75"/>
    <w:rsid w:val="006D38CF"/>
    <w:rsid w:val="006E0CA5"/>
    <w:rsid w:val="006E28F7"/>
    <w:rsid w:val="006E3CC6"/>
    <w:rsid w:val="006E3FA6"/>
    <w:rsid w:val="006E5E30"/>
    <w:rsid w:val="006E6DF0"/>
    <w:rsid w:val="006F0F56"/>
    <w:rsid w:val="006F5906"/>
    <w:rsid w:val="00701389"/>
    <w:rsid w:val="00707A57"/>
    <w:rsid w:val="007238D0"/>
    <w:rsid w:val="00737526"/>
    <w:rsid w:val="00741273"/>
    <w:rsid w:val="00746754"/>
    <w:rsid w:val="007505C5"/>
    <w:rsid w:val="00755F59"/>
    <w:rsid w:val="0076770C"/>
    <w:rsid w:val="0078027D"/>
    <w:rsid w:val="00794EA1"/>
    <w:rsid w:val="00795F50"/>
    <w:rsid w:val="00796870"/>
    <w:rsid w:val="007A7387"/>
    <w:rsid w:val="007D1C37"/>
    <w:rsid w:val="007D220D"/>
    <w:rsid w:val="007E7008"/>
    <w:rsid w:val="007F2C93"/>
    <w:rsid w:val="007F344B"/>
    <w:rsid w:val="00803565"/>
    <w:rsid w:val="00805ACD"/>
    <w:rsid w:val="00806EF4"/>
    <w:rsid w:val="008152E6"/>
    <w:rsid w:val="008218D7"/>
    <w:rsid w:val="008231AC"/>
    <w:rsid w:val="008235AD"/>
    <w:rsid w:val="008275F5"/>
    <w:rsid w:val="00833E99"/>
    <w:rsid w:val="00836026"/>
    <w:rsid w:val="00837685"/>
    <w:rsid w:val="00840378"/>
    <w:rsid w:val="0086709E"/>
    <w:rsid w:val="008714B9"/>
    <w:rsid w:val="008733A0"/>
    <w:rsid w:val="00876033"/>
    <w:rsid w:val="008832D4"/>
    <w:rsid w:val="00886919"/>
    <w:rsid w:val="008930D0"/>
    <w:rsid w:val="00893CC4"/>
    <w:rsid w:val="008A4F87"/>
    <w:rsid w:val="008A5ED9"/>
    <w:rsid w:val="008A6F68"/>
    <w:rsid w:val="008B783C"/>
    <w:rsid w:val="008C3ABF"/>
    <w:rsid w:val="008C5574"/>
    <w:rsid w:val="008D04CC"/>
    <w:rsid w:val="008E1245"/>
    <w:rsid w:val="008F2395"/>
    <w:rsid w:val="008F3843"/>
    <w:rsid w:val="0090157D"/>
    <w:rsid w:val="00901707"/>
    <w:rsid w:val="0090756D"/>
    <w:rsid w:val="00915816"/>
    <w:rsid w:val="00916467"/>
    <w:rsid w:val="009165F0"/>
    <w:rsid w:val="00920E46"/>
    <w:rsid w:val="00921F6D"/>
    <w:rsid w:val="00922654"/>
    <w:rsid w:val="00922D07"/>
    <w:rsid w:val="009261B2"/>
    <w:rsid w:val="00926817"/>
    <w:rsid w:val="009302FD"/>
    <w:rsid w:val="009352DA"/>
    <w:rsid w:val="009529B3"/>
    <w:rsid w:val="00952DE6"/>
    <w:rsid w:val="00957809"/>
    <w:rsid w:val="00965518"/>
    <w:rsid w:val="00970B04"/>
    <w:rsid w:val="0097288F"/>
    <w:rsid w:val="00981D0A"/>
    <w:rsid w:val="009874C9"/>
    <w:rsid w:val="009949AE"/>
    <w:rsid w:val="009A2146"/>
    <w:rsid w:val="009A2C31"/>
    <w:rsid w:val="009B62BD"/>
    <w:rsid w:val="009C104E"/>
    <w:rsid w:val="009C725C"/>
    <w:rsid w:val="009C784B"/>
    <w:rsid w:val="009D7CD5"/>
    <w:rsid w:val="009E0B5B"/>
    <w:rsid w:val="009E27D8"/>
    <w:rsid w:val="009F68C4"/>
    <w:rsid w:val="009F6E2C"/>
    <w:rsid w:val="009F724B"/>
    <w:rsid w:val="00A00F9D"/>
    <w:rsid w:val="00A031C3"/>
    <w:rsid w:val="00A311A3"/>
    <w:rsid w:val="00A4050B"/>
    <w:rsid w:val="00A43599"/>
    <w:rsid w:val="00A51126"/>
    <w:rsid w:val="00A67F13"/>
    <w:rsid w:val="00A71C1B"/>
    <w:rsid w:val="00A74A1E"/>
    <w:rsid w:val="00A81A31"/>
    <w:rsid w:val="00A84EFE"/>
    <w:rsid w:val="00A876E9"/>
    <w:rsid w:val="00AA2DD3"/>
    <w:rsid w:val="00AB17C7"/>
    <w:rsid w:val="00AC35F8"/>
    <w:rsid w:val="00AC76E8"/>
    <w:rsid w:val="00AE2949"/>
    <w:rsid w:val="00AF7CE4"/>
    <w:rsid w:val="00B00881"/>
    <w:rsid w:val="00B0201C"/>
    <w:rsid w:val="00B1296B"/>
    <w:rsid w:val="00B17917"/>
    <w:rsid w:val="00B30F2A"/>
    <w:rsid w:val="00B61662"/>
    <w:rsid w:val="00B70589"/>
    <w:rsid w:val="00B73D99"/>
    <w:rsid w:val="00B77FC2"/>
    <w:rsid w:val="00B87348"/>
    <w:rsid w:val="00B8763D"/>
    <w:rsid w:val="00B937AC"/>
    <w:rsid w:val="00B94909"/>
    <w:rsid w:val="00B9677C"/>
    <w:rsid w:val="00BA0967"/>
    <w:rsid w:val="00BA5269"/>
    <w:rsid w:val="00BB5BD7"/>
    <w:rsid w:val="00BC321B"/>
    <w:rsid w:val="00BC7AED"/>
    <w:rsid w:val="00BD4FD7"/>
    <w:rsid w:val="00BD7470"/>
    <w:rsid w:val="00BE02C4"/>
    <w:rsid w:val="00BE3F9B"/>
    <w:rsid w:val="00BE5004"/>
    <w:rsid w:val="00C121B0"/>
    <w:rsid w:val="00C15652"/>
    <w:rsid w:val="00C420C1"/>
    <w:rsid w:val="00C4620C"/>
    <w:rsid w:val="00C5258A"/>
    <w:rsid w:val="00C5460C"/>
    <w:rsid w:val="00C576F2"/>
    <w:rsid w:val="00C611CB"/>
    <w:rsid w:val="00C7479C"/>
    <w:rsid w:val="00C81AE0"/>
    <w:rsid w:val="00C83873"/>
    <w:rsid w:val="00C83E77"/>
    <w:rsid w:val="00C85C2F"/>
    <w:rsid w:val="00C9176B"/>
    <w:rsid w:val="00C96D74"/>
    <w:rsid w:val="00CA12B6"/>
    <w:rsid w:val="00CB12D2"/>
    <w:rsid w:val="00CC41AF"/>
    <w:rsid w:val="00CE05A2"/>
    <w:rsid w:val="00CE4547"/>
    <w:rsid w:val="00CF47D5"/>
    <w:rsid w:val="00CF5111"/>
    <w:rsid w:val="00CF6737"/>
    <w:rsid w:val="00D06629"/>
    <w:rsid w:val="00D06FF6"/>
    <w:rsid w:val="00D07F26"/>
    <w:rsid w:val="00D13064"/>
    <w:rsid w:val="00D17D7C"/>
    <w:rsid w:val="00D228C1"/>
    <w:rsid w:val="00D22D56"/>
    <w:rsid w:val="00D246F5"/>
    <w:rsid w:val="00D257D5"/>
    <w:rsid w:val="00D26097"/>
    <w:rsid w:val="00D37BAD"/>
    <w:rsid w:val="00D479DF"/>
    <w:rsid w:val="00D548A7"/>
    <w:rsid w:val="00D5699F"/>
    <w:rsid w:val="00D57FD1"/>
    <w:rsid w:val="00D76C72"/>
    <w:rsid w:val="00D77D67"/>
    <w:rsid w:val="00D92A46"/>
    <w:rsid w:val="00D96DF0"/>
    <w:rsid w:val="00DA3C06"/>
    <w:rsid w:val="00DB4D66"/>
    <w:rsid w:val="00DC5F3A"/>
    <w:rsid w:val="00DF7966"/>
    <w:rsid w:val="00E046FB"/>
    <w:rsid w:val="00E1371B"/>
    <w:rsid w:val="00E21C42"/>
    <w:rsid w:val="00E27EE7"/>
    <w:rsid w:val="00E332BC"/>
    <w:rsid w:val="00E4690B"/>
    <w:rsid w:val="00E46A88"/>
    <w:rsid w:val="00E51DD7"/>
    <w:rsid w:val="00E53A5C"/>
    <w:rsid w:val="00E55C0A"/>
    <w:rsid w:val="00E55CAB"/>
    <w:rsid w:val="00E64C44"/>
    <w:rsid w:val="00E70330"/>
    <w:rsid w:val="00E72861"/>
    <w:rsid w:val="00E8133C"/>
    <w:rsid w:val="00E822F8"/>
    <w:rsid w:val="00E9085B"/>
    <w:rsid w:val="00E937BA"/>
    <w:rsid w:val="00EA0992"/>
    <w:rsid w:val="00EB1858"/>
    <w:rsid w:val="00EB509C"/>
    <w:rsid w:val="00EB7E37"/>
    <w:rsid w:val="00EC676A"/>
    <w:rsid w:val="00ED6172"/>
    <w:rsid w:val="00EE23EA"/>
    <w:rsid w:val="00EE4D50"/>
    <w:rsid w:val="00EF4538"/>
    <w:rsid w:val="00F00770"/>
    <w:rsid w:val="00F07501"/>
    <w:rsid w:val="00F1476F"/>
    <w:rsid w:val="00F14B31"/>
    <w:rsid w:val="00F17EEC"/>
    <w:rsid w:val="00F2361A"/>
    <w:rsid w:val="00F300C9"/>
    <w:rsid w:val="00F5295F"/>
    <w:rsid w:val="00F545B2"/>
    <w:rsid w:val="00F66C89"/>
    <w:rsid w:val="00F776E9"/>
    <w:rsid w:val="00F8251D"/>
    <w:rsid w:val="00F8683D"/>
    <w:rsid w:val="00F91D35"/>
    <w:rsid w:val="00F94863"/>
    <w:rsid w:val="00F949B9"/>
    <w:rsid w:val="00F971F7"/>
    <w:rsid w:val="00FA32E0"/>
    <w:rsid w:val="00FA7C48"/>
    <w:rsid w:val="00FC41FD"/>
    <w:rsid w:val="00FC5421"/>
    <w:rsid w:val="00FD433C"/>
    <w:rsid w:val="00FD51ED"/>
    <w:rsid w:val="00FE0586"/>
    <w:rsid w:val="00FF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9A52D3"/>
  <w15:docId w15:val="{E70F27F1-DF03-4940-AB77-932F5B04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5"/>
      <w:ind w:left="117"/>
      <w:outlineLvl w:val="0"/>
    </w:pPr>
    <w:rPr>
      <w:b/>
      <w:bCs/>
      <w:sz w:val="28"/>
      <w:szCs w:val="28"/>
    </w:rPr>
  </w:style>
  <w:style w:type="paragraph" w:styleId="Heading2">
    <w:name w:val="heading 2"/>
    <w:basedOn w:val="Normal"/>
    <w:uiPriority w:val="1"/>
    <w:qFormat/>
    <w:pPr>
      <w:ind w:left="117"/>
      <w:outlineLvl w:val="1"/>
    </w:pPr>
    <w:rPr>
      <w:b/>
      <w:bCs/>
      <w:sz w:val="24"/>
      <w:szCs w:val="24"/>
    </w:rPr>
  </w:style>
  <w:style w:type="paragraph" w:styleId="Heading3">
    <w:name w:val="heading 3"/>
    <w:basedOn w:val="Normal"/>
    <w:uiPriority w:val="1"/>
    <w:qFormat/>
    <w:pPr>
      <w:ind w:left="184"/>
      <w:outlineLvl w:val="2"/>
    </w:pPr>
    <w:rPr>
      <w:sz w:val="24"/>
      <w:szCs w:val="24"/>
    </w:rPr>
  </w:style>
  <w:style w:type="paragraph" w:styleId="Heading4">
    <w:name w:val="heading 4"/>
    <w:basedOn w:val="Normal"/>
    <w:uiPriority w:val="1"/>
    <w:qFormat/>
    <w:pPr>
      <w:ind w:left="1028"/>
      <w:outlineLvl w:val="3"/>
    </w:pPr>
    <w:rPr>
      <w:rFonts w:ascii="Helvetica" w:eastAsia="Helvetica" w:hAnsi="Helvetica" w:cs="Helvetica"/>
      <w:b/>
      <w:bCs/>
      <w:sz w:val="21"/>
      <w:szCs w:val="21"/>
    </w:rPr>
  </w:style>
  <w:style w:type="paragraph" w:styleId="Heading5">
    <w:name w:val="heading 5"/>
    <w:basedOn w:val="Normal"/>
    <w:uiPriority w:val="1"/>
    <w:qFormat/>
    <w:pPr>
      <w:spacing w:before="8"/>
      <w:ind w:left="236"/>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
      <w:ind w:left="236"/>
    </w:pPr>
  </w:style>
  <w:style w:type="paragraph" w:customStyle="1" w:styleId="TableParagraph">
    <w:name w:val="Table Paragraph"/>
    <w:basedOn w:val="Normal"/>
    <w:uiPriority w:val="1"/>
    <w:qFormat/>
    <w:pPr>
      <w:spacing w:line="211" w:lineRule="exact"/>
      <w:jc w:val="right"/>
    </w:pPr>
  </w:style>
  <w:style w:type="paragraph" w:styleId="FootnoteText">
    <w:name w:val="footnote text"/>
    <w:basedOn w:val="Normal"/>
    <w:link w:val="FootnoteTextChar"/>
    <w:uiPriority w:val="99"/>
    <w:unhideWhenUsed/>
    <w:rsid w:val="00380438"/>
    <w:rPr>
      <w:sz w:val="24"/>
      <w:szCs w:val="24"/>
    </w:rPr>
  </w:style>
  <w:style w:type="character" w:customStyle="1" w:styleId="FootnoteTextChar">
    <w:name w:val="Footnote Text Char"/>
    <w:basedOn w:val="DefaultParagraphFont"/>
    <w:link w:val="FootnoteText"/>
    <w:uiPriority w:val="99"/>
    <w:rsid w:val="00380438"/>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380438"/>
    <w:rPr>
      <w:vertAlign w:val="superscript"/>
    </w:rPr>
  </w:style>
  <w:style w:type="character" w:styleId="PlaceholderText">
    <w:name w:val="Placeholder Text"/>
    <w:basedOn w:val="DefaultParagraphFont"/>
    <w:uiPriority w:val="99"/>
    <w:semiHidden/>
    <w:rsid w:val="00D548A7"/>
    <w:rPr>
      <w:color w:val="808080"/>
    </w:rPr>
  </w:style>
  <w:style w:type="character" w:styleId="Hyperlink">
    <w:name w:val="Hyperlink"/>
    <w:basedOn w:val="DefaultParagraphFont"/>
    <w:uiPriority w:val="99"/>
    <w:unhideWhenUsed/>
    <w:rsid w:val="00EC676A"/>
    <w:rPr>
      <w:color w:val="0000FF" w:themeColor="hyperlink"/>
      <w:u w:val="single"/>
    </w:rPr>
  </w:style>
  <w:style w:type="paragraph" w:styleId="BalloonText">
    <w:name w:val="Balloon Text"/>
    <w:basedOn w:val="Normal"/>
    <w:link w:val="BalloonTextChar"/>
    <w:uiPriority w:val="99"/>
    <w:semiHidden/>
    <w:unhideWhenUsed/>
    <w:rsid w:val="00965518"/>
    <w:rPr>
      <w:sz w:val="18"/>
      <w:szCs w:val="18"/>
    </w:rPr>
  </w:style>
  <w:style w:type="character" w:customStyle="1" w:styleId="BalloonTextChar">
    <w:name w:val="Balloon Text Char"/>
    <w:basedOn w:val="DefaultParagraphFont"/>
    <w:link w:val="BalloonText"/>
    <w:uiPriority w:val="99"/>
    <w:semiHidden/>
    <w:rsid w:val="00965518"/>
    <w:rPr>
      <w:rFonts w:ascii="Times New Roman" w:eastAsia="Times New Roman" w:hAnsi="Times New Roman" w:cs="Times New Roman"/>
      <w:sz w:val="18"/>
      <w:szCs w:val="18"/>
    </w:rPr>
  </w:style>
  <w:style w:type="table" w:styleId="TableGrid">
    <w:name w:val="Table Grid"/>
    <w:basedOn w:val="TableNormal"/>
    <w:uiPriority w:val="59"/>
    <w:rsid w:val="00620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2B5B6F"/>
    <w:rPr>
      <w:color w:val="2B579A"/>
      <w:shd w:val="clear" w:color="auto" w:fill="E6E6E6"/>
    </w:rPr>
  </w:style>
  <w:style w:type="character" w:styleId="CommentReference">
    <w:name w:val="annotation reference"/>
    <w:basedOn w:val="DefaultParagraphFont"/>
    <w:uiPriority w:val="99"/>
    <w:semiHidden/>
    <w:unhideWhenUsed/>
    <w:rsid w:val="000C49AD"/>
    <w:rPr>
      <w:sz w:val="16"/>
      <w:szCs w:val="16"/>
    </w:rPr>
  </w:style>
  <w:style w:type="paragraph" w:styleId="CommentText">
    <w:name w:val="annotation text"/>
    <w:basedOn w:val="Normal"/>
    <w:link w:val="CommentTextChar"/>
    <w:uiPriority w:val="99"/>
    <w:semiHidden/>
    <w:unhideWhenUsed/>
    <w:rsid w:val="000C49AD"/>
    <w:rPr>
      <w:sz w:val="20"/>
      <w:szCs w:val="20"/>
    </w:rPr>
  </w:style>
  <w:style w:type="character" w:customStyle="1" w:styleId="CommentTextChar">
    <w:name w:val="Comment Text Char"/>
    <w:basedOn w:val="DefaultParagraphFont"/>
    <w:link w:val="CommentText"/>
    <w:uiPriority w:val="99"/>
    <w:semiHidden/>
    <w:rsid w:val="000C49A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AD"/>
    <w:rPr>
      <w:b/>
      <w:bCs/>
    </w:rPr>
  </w:style>
  <w:style w:type="character" w:customStyle="1" w:styleId="CommentSubjectChar">
    <w:name w:val="Comment Subject Char"/>
    <w:basedOn w:val="CommentTextChar"/>
    <w:link w:val="CommentSubject"/>
    <w:uiPriority w:val="99"/>
    <w:semiHidden/>
    <w:rsid w:val="000C49AD"/>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B185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B1858"/>
    <w:rPr>
      <w:rFonts w:ascii="Consolas" w:eastAsia="Times New Roman" w:hAnsi="Consolas" w:cs="Consolas"/>
      <w:sz w:val="20"/>
      <w:szCs w:val="20"/>
    </w:rPr>
  </w:style>
  <w:style w:type="paragraph" w:styleId="Revision">
    <w:name w:val="Revision"/>
    <w:hidden/>
    <w:uiPriority w:val="99"/>
    <w:semiHidden/>
    <w:rsid w:val="00F300C9"/>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7619">
      <w:bodyDiv w:val="1"/>
      <w:marLeft w:val="0"/>
      <w:marRight w:val="0"/>
      <w:marTop w:val="0"/>
      <w:marBottom w:val="0"/>
      <w:divBdr>
        <w:top w:val="none" w:sz="0" w:space="0" w:color="auto"/>
        <w:left w:val="none" w:sz="0" w:space="0" w:color="auto"/>
        <w:bottom w:val="none" w:sz="0" w:space="0" w:color="auto"/>
        <w:right w:val="none" w:sz="0" w:space="0" w:color="auto"/>
      </w:divBdr>
      <w:divsChild>
        <w:div w:id="262997993">
          <w:marLeft w:val="0"/>
          <w:marRight w:val="0"/>
          <w:marTop w:val="0"/>
          <w:marBottom w:val="0"/>
          <w:divBdr>
            <w:top w:val="none" w:sz="0" w:space="0" w:color="auto"/>
            <w:left w:val="none" w:sz="0" w:space="0" w:color="auto"/>
            <w:bottom w:val="none" w:sz="0" w:space="0" w:color="auto"/>
            <w:right w:val="none" w:sz="0" w:space="0" w:color="auto"/>
          </w:divBdr>
          <w:divsChild>
            <w:div w:id="1951431319">
              <w:marLeft w:val="0"/>
              <w:marRight w:val="0"/>
              <w:marTop w:val="0"/>
              <w:marBottom w:val="0"/>
              <w:divBdr>
                <w:top w:val="none" w:sz="0" w:space="0" w:color="auto"/>
                <w:left w:val="none" w:sz="0" w:space="0" w:color="auto"/>
                <w:bottom w:val="none" w:sz="0" w:space="0" w:color="auto"/>
                <w:right w:val="none" w:sz="0" w:space="0" w:color="auto"/>
              </w:divBdr>
              <w:divsChild>
                <w:div w:id="133181790">
                  <w:marLeft w:val="0"/>
                  <w:marRight w:val="0"/>
                  <w:marTop w:val="0"/>
                  <w:marBottom w:val="0"/>
                  <w:divBdr>
                    <w:top w:val="none" w:sz="0" w:space="0" w:color="auto"/>
                    <w:left w:val="none" w:sz="0" w:space="0" w:color="auto"/>
                    <w:bottom w:val="none" w:sz="0" w:space="0" w:color="auto"/>
                    <w:right w:val="none" w:sz="0" w:space="0" w:color="auto"/>
                  </w:divBdr>
                  <w:divsChild>
                    <w:div w:id="14014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0">
      <w:bodyDiv w:val="1"/>
      <w:marLeft w:val="0"/>
      <w:marRight w:val="0"/>
      <w:marTop w:val="0"/>
      <w:marBottom w:val="0"/>
      <w:divBdr>
        <w:top w:val="none" w:sz="0" w:space="0" w:color="auto"/>
        <w:left w:val="none" w:sz="0" w:space="0" w:color="auto"/>
        <w:bottom w:val="none" w:sz="0" w:space="0" w:color="auto"/>
        <w:right w:val="none" w:sz="0" w:space="0" w:color="auto"/>
      </w:divBdr>
      <w:divsChild>
        <w:div w:id="931087402">
          <w:marLeft w:val="0"/>
          <w:marRight w:val="0"/>
          <w:marTop w:val="0"/>
          <w:marBottom w:val="0"/>
          <w:divBdr>
            <w:top w:val="none" w:sz="0" w:space="0" w:color="auto"/>
            <w:left w:val="none" w:sz="0" w:space="0" w:color="auto"/>
            <w:bottom w:val="none" w:sz="0" w:space="0" w:color="auto"/>
            <w:right w:val="none" w:sz="0" w:space="0" w:color="auto"/>
          </w:divBdr>
          <w:divsChild>
            <w:div w:id="110319233">
              <w:marLeft w:val="0"/>
              <w:marRight w:val="0"/>
              <w:marTop w:val="0"/>
              <w:marBottom w:val="0"/>
              <w:divBdr>
                <w:top w:val="none" w:sz="0" w:space="0" w:color="auto"/>
                <w:left w:val="none" w:sz="0" w:space="0" w:color="auto"/>
                <w:bottom w:val="none" w:sz="0" w:space="0" w:color="auto"/>
                <w:right w:val="none" w:sz="0" w:space="0" w:color="auto"/>
              </w:divBdr>
              <w:divsChild>
                <w:div w:id="141309979">
                  <w:marLeft w:val="0"/>
                  <w:marRight w:val="0"/>
                  <w:marTop w:val="0"/>
                  <w:marBottom w:val="0"/>
                  <w:divBdr>
                    <w:top w:val="none" w:sz="0" w:space="0" w:color="auto"/>
                    <w:left w:val="none" w:sz="0" w:space="0" w:color="auto"/>
                    <w:bottom w:val="none" w:sz="0" w:space="0" w:color="auto"/>
                    <w:right w:val="none" w:sz="0" w:space="0" w:color="auto"/>
                  </w:divBdr>
                  <w:divsChild>
                    <w:div w:id="1301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03316">
      <w:bodyDiv w:val="1"/>
      <w:marLeft w:val="0"/>
      <w:marRight w:val="0"/>
      <w:marTop w:val="0"/>
      <w:marBottom w:val="0"/>
      <w:divBdr>
        <w:top w:val="none" w:sz="0" w:space="0" w:color="auto"/>
        <w:left w:val="none" w:sz="0" w:space="0" w:color="auto"/>
        <w:bottom w:val="none" w:sz="0" w:space="0" w:color="auto"/>
        <w:right w:val="none" w:sz="0" w:space="0" w:color="auto"/>
      </w:divBdr>
    </w:div>
    <w:div w:id="403650213">
      <w:bodyDiv w:val="1"/>
      <w:marLeft w:val="0"/>
      <w:marRight w:val="0"/>
      <w:marTop w:val="0"/>
      <w:marBottom w:val="0"/>
      <w:divBdr>
        <w:top w:val="none" w:sz="0" w:space="0" w:color="auto"/>
        <w:left w:val="none" w:sz="0" w:space="0" w:color="auto"/>
        <w:bottom w:val="none" w:sz="0" w:space="0" w:color="auto"/>
        <w:right w:val="none" w:sz="0" w:space="0" w:color="auto"/>
      </w:divBdr>
      <w:divsChild>
        <w:div w:id="582376605">
          <w:marLeft w:val="0"/>
          <w:marRight w:val="0"/>
          <w:marTop w:val="0"/>
          <w:marBottom w:val="0"/>
          <w:divBdr>
            <w:top w:val="none" w:sz="0" w:space="0" w:color="auto"/>
            <w:left w:val="none" w:sz="0" w:space="0" w:color="auto"/>
            <w:bottom w:val="none" w:sz="0" w:space="0" w:color="auto"/>
            <w:right w:val="none" w:sz="0" w:space="0" w:color="auto"/>
          </w:divBdr>
          <w:divsChild>
            <w:div w:id="1253049285">
              <w:marLeft w:val="0"/>
              <w:marRight w:val="0"/>
              <w:marTop w:val="0"/>
              <w:marBottom w:val="0"/>
              <w:divBdr>
                <w:top w:val="none" w:sz="0" w:space="0" w:color="auto"/>
                <w:left w:val="none" w:sz="0" w:space="0" w:color="auto"/>
                <w:bottom w:val="none" w:sz="0" w:space="0" w:color="auto"/>
                <w:right w:val="none" w:sz="0" w:space="0" w:color="auto"/>
              </w:divBdr>
              <w:divsChild>
                <w:div w:id="306934450">
                  <w:marLeft w:val="0"/>
                  <w:marRight w:val="0"/>
                  <w:marTop w:val="0"/>
                  <w:marBottom w:val="0"/>
                  <w:divBdr>
                    <w:top w:val="none" w:sz="0" w:space="0" w:color="auto"/>
                    <w:left w:val="none" w:sz="0" w:space="0" w:color="auto"/>
                    <w:bottom w:val="none" w:sz="0" w:space="0" w:color="auto"/>
                    <w:right w:val="none" w:sz="0" w:space="0" w:color="auto"/>
                  </w:divBdr>
                  <w:divsChild>
                    <w:div w:id="17816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8409">
      <w:bodyDiv w:val="1"/>
      <w:marLeft w:val="0"/>
      <w:marRight w:val="0"/>
      <w:marTop w:val="0"/>
      <w:marBottom w:val="0"/>
      <w:divBdr>
        <w:top w:val="none" w:sz="0" w:space="0" w:color="auto"/>
        <w:left w:val="none" w:sz="0" w:space="0" w:color="auto"/>
        <w:bottom w:val="none" w:sz="0" w:space="0" w:color="auto"/>
        <w:right w:val="none" w:sz="0" w:space="0" w:color="auto"/>
      </w:divBdr>
    </w:div>
    <w:div w:id="472606021">
      <w:bodyDiv w:val="1"/>
      <w:marLeft w:val="0"/>
      <w:marRight w:val="0"/>
      <w:marTop w:val="0"/>
      <w:marBottom w:val="0"/>
      <w:divBdr>
        <w:top w:val="none" w:sz="0" w:space="0" w:color="auto"/>
        <w:left w:val="none" w:sz="0" w:space="0" w:color="auto"/>
        <w:bottom w:val="none" w:sz="0" w:space="0" w:color="auto"/>
        <w:right w:val="none" w:sz="0" w:space="0" w:color="auto"/>
      </w:divBdr>
    </w:div>
    <w:div w:id="550851254">
      <w:bodyDiv w:val="1"/>
      <w:marLeft w:val="0"/>
      <w:marRight w:val="0"/>
      <w:marTop w:val="0"/>
      <w:marBottom w:val="0"/>
      <w:divBdr>
        <w:top w:val="none" w:sz="0" w:space="0" w:color="auto"/>
        <w:left w:val="none" w:sz="0" w:space="0" w:color="auto"/>
        <w:bottom w:val="none" w:sz="0" w:space="0" w:color="auto"/>
        <w:right w:val="none" w:sz="0" w:space="0" w:color="auto"/>
      </w:divBdr>
    </w:div>
    <w:div w:id="626742780">
      <w:bodyDiv w:val="1"/>
      <w:marLeft w:val="0"/>
      <w:marRight w:val="0"/>
      <w:marTop w:val="0"/>
      <w:marBottom w:val="0"/>
      <w:divBdr>
        <w:top w:val="none" w:sz="0" w:space="0" w:color="auto"/>
        <w:left w:val="none" w:sz="0" w:space="0" w:color="auto"/>
        <w:bottom w:val="none" w:sz="0" w:space="0" w:color="auto"/>
        <w:right w:val="none" w:sz="0" w:space="0" w:color="auto"/>
      </w:divBdr>
    </w:div>
    <w:div w:id="656156511">
      <w:bodyDiv w:val="1"/>
      <w:marLeft w:val="0"/>
      <w:marRight w:val="0"/>
      <w:marTop w:val="0"/>
      <w:marBottom w:val="0"/>
      <w:divBdr>
        <w:top w:val="none" w:sz="0" w:space="0" w:color="auto"/>
        <w:left w:val="none" w:sz="0" w:space="0" w:color="auto"/>
        <w:bottom w:val="none" w:sz="0" w:space="0" w:color="auto"/>
        <w:right w:val="none" w:sz="0" w:space="0" w:color="auto"/>
      </w:divBdr>
    </w:div>
    <w:div w:id="723211726">
      <w:bodyDiv w:val="1"/>
      <w:marLeft w:val="0"/>
      <w:marRight w:val="0"/>
      <w:marTop w:val="0"/>
      <w:marBottom w:val="0"/>
      <w:divBdr>
        <w:top w:val="none" w:sz="0" w:space="0" w:color="auto"/>
        <w:left w:val="none" w:sz="0" w:space="0" w:color="auto"/>
        <w:bottom w:val="none" w:sz="0" w:space="0" w:color="auto"/>
        <w:right w:val="none" w:sz="0" w:space="0" w:color="auto"/>
      </w:divBdr>
    </w:div>
    <w:div w:id="770861095">
      <w:bodyDiv w:val="1"/>
      <w:marLeft w:val="0"/>
      <w:marRight w:val="0"/>
      <w:marTop w:val="0"/>
      <w:marBottom w:val="0"/>
      <w:divBdr>
        <w:top w:val="none" w:sz="0" w:space="0" w:color="auto"/>
        <w:left w:val="none" w:sz="0" w:space="0" w:color="auto"/>
        <w:bottom w:val="none" w:sz="0" w:space="0" w:color="auto"/>
        <w:right w:val="none" w:sz="0" w:space="0" w:color="auto"/>
      </w:divBdr>
    </w:div>
    <w:div w:id="790636920">
      <w:bodyDiv w:val="1"/>
      <w:marLeft w:val="0"/>
      <w:marRight w:val="0"/>
      <w:marTop w:val="0"/>
      <w:marBottom w:val="0"/>
      <w:divBdr>
        <w:top w:val="none" w:sz="0" w:space="0" w:color="auto"/>
        <w:left w:val="none" w:sz="0" w:space="0" w:color="auto"/>
        <w:bottom w:val="none" w:sz="0" w:space="0" w:color="auto"/>
        <w:right w:val="none" w:sz="0" w:space="0" w:color="auto"/>
      </w:divBdr>
    </w:div>
    <w:div w:id="854807405">
      <w:bodyDiv w:val="1"/>
      <w:marLeft w:val="0"/>
      <w:marRight w:val="0"/>
      <w:marTop w:val="0"/>
      <w:marBottom w:val="0"/>
      <w:divBdr>
        <w:top w:val="none" w:sz="0" w:space="0" w:color="auto"/>
        <w:left w:val="none" w:sz="0" w:space="0" w:color="auto"/>
        <w:bottom w:val="none" w:sz="0" w:space="0" w:color="auto"/>
        <w:right w:val="none" w:sz="0" w:space="0" w:color="auto"/>
      </w:divBdr>
    </w:div>
    <w:div w:id="869298483">
      <w:bodyDiv w:val="1"/>
      <w:marLeft w:val="0"/>
      <w:marRight w:val="0"/>
      <w:marTop w:val="0"/>
      <w:marBottom w:val="0"/>
      <w:divBdr>
        <w:top w:val="none" w:sz="0" w:space="0" w:color="auto"/>
        <w:left w:val="none" w:sz="0" w:space="0" w:color="auto"/>
        <w:bottom w:val="none" w:sz="0" w:space="0" w:color="auto"/>
        <w:right w:val="none" w:sz="0" w:space="0" w:color="auto"/>
      </w:divBdr>
    </w:div>
    <w:div w:id="918834944">
      <w:bodyDiv w:val="1"/>
      <w:marLeft w:val="0"/>
      <w:marRight w:val="0"/>
      <w:marTop w:val="0"/>
      <w:marBottom w:val="0"/>
      <w:divBdr>
        <w:top w:val="none" w:sz="0" w:space="0" w:color="auto"/>
        <w:left w:val="none" w:sz="0" w:space="0" w:color="auto"/>
        <w:bottom w:val="none" w:sz="0" w:space="0" w:color="auto"/>
        <w:right w:val="none" w:sz="0" w:space="0" w:color="auto"/>
      </w:divBdr>
    </w:div>
    <w:div w:id="969096347">
      <w:bodyDiv w:val="1"/>
      <w:marLeft w:val="0"/>
      <w:marRight w:val="0"/>
      <w:marTop w:val="0"/>
      <w:marBottom w:val="0"/>
      <w:divBdr>
        <w:top w:val="none" w:sz="0" w:space="0" w:color="auto"/>
        <w:left w:val="none" w:sz="0" w:space="0" w:color="auto"/>
        <w:bottom w:val="none" w:sz="0" w:space="0" w:color="auto"/>
        <w:right w:val="none" w:sz="0" w:space="0" w:color="auto"/>
      </w:divBdr>
    </w:div>
    <w:div w:id="1191845369">
      <w:bodyDiv w:val="1"/>
      <w:marLeft w:val="0"/>
      <w:marRight w:val="0"/>
      <w:marTop w:val="0"/>
      <w:marBottom w:val="0"/>
      <w:divBdr>
        <w:top w:val="none" w:sz="0" w:space="0" w:color="auto"/>
        <w:left w:val="none" w:sz="0" w:space="0" w:color="auto"/>
        <w:bottom w:val="none" w:sz="0" w:space="0" w:color="auto"/>
        <w:right w:val="none" w:sz="0" w:space="0" w:color="auto"/>
      </w:divBdr>
    </w:div>
    <w:div w:id="1489859792">
      <w:bodyDiv w:val="1"/>
      <w:marLeft w:val="0"/>
      <w:marRight w:val="0"/>
      <w:marTop w:val="0"/>
      <w:marBottom w:val="0"/>
      <w:divBdr>
        <w:top w:val="none" w:sz="0" w:space="0" w:color="auto"/>
        <w:left w:val="none" w:sz="0" w:space="0" w:color="auto"/>
        <w:bottom w:val="none" w:sz="0" w:space="0" w:color="auto"/>
        <w:right w:val="none" w:sz="0" w:space="0" w:color="auto"/>
      </w:divBdr>
    </w:div>
    <w:div w:id="1510482418">
      <w:bodyDiv w:val="1"/>
      <w:marLeft w:val="0"/>
      <w:marRight w:val="0"/>
      <w:marTop w:val="0"/>
      <w:marBottom w:val="0"/>
      <w:divBdr>
        <w:top w:val="none" w:sz="0" w:space="0" w:color="auto"/>
        <w:left w:val="none" w:sz="0" w:space="0" w:color="auto"/>
        <w:bottom w:val="none" w:sz="0" w:space="0" w:color="auto"/>
        <w:right w:val="none" w:sz="0" w:space="0" w:color="auto"/>
      </w:divBdr>
    </w:div>
    <w:div w:id="1511792413">
      <w:bodyDiv w:val="1"/>
      <w:marLeft w:val="0"/>
      <w:marRight w:val="0"/>
      <w:marTop w:val="0"/>
      <w:marBottom w:val="0"/>
      <w:divBdr>
        <w:top w:val="none" w:sz="0" w:space="0" w:color="auto"/>
        <w:left w:val="none" w:sz="0" w:space="0" w:color="auto"/>
        <w:bottom w:val="none" w:sz="0" w:space="0" w:color="auto"/>
        <w:right w:val="none" w:sz="0" w:space="0" w:color="auto"/>
      </w:divBdr>
    </w:div>
    <w:div w:id="1547907688">
      <w:bodyDiv w:val="1"/>
      <w:marLeft w:val="0"/>
      <w:marRight w:val="0"/>
      <w:marTop w:val="0"/>
      <w:marBottom w:val="0"/>
      <w:divBdr>
        <w:top w:val="none" w:sz="0" w:space="0" w:color="auto"/>
        <w:left w:val="none" w:sz="0" w:space="0" w:color="auto"/>
        <w:bottom w:val="none" w:sz="0" w:space="0" w:color="auto"/>
        <w:right w:val="none" w:sz="0" w:space="0" w:color="auto"/>
      </w:divBdr>
    </w:div>
    <w:div w:id="1647931723">
      <w:bodyDiv w:val="1"/>
      <w:marLeft w:val="0"/>
      <w:marRight w:val="0"/>
      <w:marTop w:val="0"/>
      <w:marBottom w:val="0"/>
      <w:divBdr>
        <w:top w:val="none" w:sz="0" w:space="0" w:color="auto"/>
        <w:left w:val="none" w:sz="0" w:space="0" w:color="auto"/>
        <w:bottom w:val="none" w:sz="0" w:space="0" w:color="auto"/>
        <w:right w:val="none" w:sz="0" w:space="0" w:color="auto"/>
      </w:divBdr>
    </w:div>
    <w:div w:id="1705977079">
      <w:bodyDiv w:val="1"/>
      <w:marLeft w:val="0"/>
      <w:marRight w:val="0"/>
      <w:marTop w:val="0"/>
      <w:marBottom w:val="0"/>
      <w:divBdr>
        <w:top w:val="none" w:sz="0" w:space="0" w:color="auto"/>
        <w:left w:val="none" w:sz="0" w:space="0" w:color="auto"/>
        <w:bottom w:val="none" w:sz="0" w:space="0" w:color="auto"/>
        <w:right w:val="none" w:sz="0" w:space="0" w:color="auto"/>
      </w:divBdr>
    </w:div>
    <w:div w:id="1726753906">
      <w:bodyDiv w:val="1"/>
      <w:marLeft w:val="0"/>
      <w:marRight w:val="0"/>
      <w:marTop w:val="0"/>
      <w:marBottom w:val="0"/>
      <w:divBdr>
        <w:top w:val="none" w:sz="0" w:space="0" w:color="auto"/>
        <w:left w:val="none" w:sz="0" w:space="0" w:color="auto"/>
        <w:bottom w:val="none" w:sz="0" w:space="0" w:color="auto"/>
        <w:right w:val="none" w:sz="0" w:space="0" w:color="auto"/>
      </w:divBdr>
    </w:div>
    <w:div w:id="1966613625">
      <w:bodyDiv w:val="1"/>
      <w:marLeft w:val="0"/>
      <w:marRight w:val="0"/>
      <w:marTop w:val="0"/>
      <w:marBottom w:val="0"/>
      <w:divBdr>
        <w:top w:val="none" w:sz="0" w:space="0" w:color="auto"/>
        <w:left w:val="none" w:sz="0" w:space="0" w:color="auto"/>
        <w:bottom w:val="none" w:sz="0" w:space="0" w:color="auto"/>
        <w:right w:val="none" w:sz="0" w:space="0" w:color="auto"/>
      </w:divBdr>
      <w:divsChild>
        <w:div w:id="116265398">
          <w:marLeft w:val="0"/>
          <w:marRight w:val="0"/>
          <w:marTop w:val="0"/>
          <w:marBottom w:val="0"/>
          <w:divBdr>
            <w:top w:val="none" w:sz="0" w:space="0" w:color="auto"/>
            <w:left w:val="none" w:sz="0" w:space="0" w:color="auto"/>
            <w:bottom w:val="none" w:sz="0" w:space="0" w:color="auto"/>
            <w:right w:val="none" w:sz="0" w:space="0" w:color="auto"/>
          </w:divBdr>
          <w:divsChild>
            <w:div w:id="1914856482">
              <w:marLeft w:val="0"/>
              <w:marRight w:val="0"/>
              <w:marTop w:val="0"/>
              <w:marBottom w:val="0"/>
              <w:divBdr>
                <w:top w:val="none" w:sz="0" w:space="0" w:color="auto"/>
                <w:left w:val="none" w:sz="0" w:space="0" w:color="auto"/>
                <w:bottom w:val="none" w:sz="0" w:space="0" w:color="auto"/>
                <w:right w:val="none" w:sz="0" w:space="0" w:color="auto"/>
              </w:divBdr>
              <w:divsChild>
                <w:div w:id="2075619676">
                  <w:marLeft w:val="0"/>
                  <w:marRight w:val="0"/>
                  <w:marTop w:val="0"/>
                  <w:marBottom w:val="0"/>
                  <w:divBdr>
                    <w:top w:val="none" w:sz="0" w:space="0" w:color="auto"/>
                    <w:left w:val="none" w:sz="0" w:space="0" w:color="auto"/>
                    <w:bottom w:val="none" w:sz="0" w:space="0" w:color="auto"/>
                    <w:right w:val="none" w:sz="0" w:space="0" w:color="auto"/>
                  </w:divBdr>
                  <w:divsChild>
                    <w:div w:id="4237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1525">
      <w:bodyDiv w:val="1"/>
      <w:marLeft w:val="0"/>
      <w:marRight w:val="0"/>
      <w:marTop w:val="0"/>
      <w:marBottom w:val="0"/>
      <w:divBdr>
        <w:top w:val="none" w:sz="0" w:space="0" w:color="auto"/>
        <w:left w:val="none" w:sz="0" w:space="0" w:color="auto"/>
        <w:bottom w:val="none" w:sz="0" w:space="0" w:color="auto"/>
        <w:right w:val="none" w:sz="0" w:space="0" w:color="auto"/>
      </w:divBdr>
      <w:divsChild>
        <w:div w:id="961300678">
          <w:marLeft w:val="0"/>
          <w:marRight w:val="0"/>
          <w:marTop w:val="0"/>
          <w:marBottom w:val="0"/>
          <w:divBdr>
            <w:top w:val="none" w:sz="0" w:space="0" w:color="auto"/>
            <w:left w:val="none" w:sz="0" w:space="0" w:color="auto"/>
            <w:bottom w:val="none" w:sz="0" w:space="0" w:color="auto"/>
            <w:right w:val="none" w:sz="0" w:space="0" w:color="auto"/>
          </w:divBdr>
          <w:divsChild>
            <w:div w:id="1155949279">
              <w:marLeft w:val="0"/>
              <w:marRight w:val="0"/>
              <w:marTop w:val="0"/>
              <w:marBottom w:val="0"/>
              <w:divBdr>
                <w:top w:val="none" w:sz="0" w:space="0" w:color="auto"/>
                <w:left w:val="none" w:sz="0" w:space="0" w:color="auto"/>
                <w:bottom w:val="none" w:sz="0" w:space="0" w:color="auto"/>
                <w:right w:val="none" w:sz="0" w:space="0" w:color="auto"/>
              </w:divBdr>
              <w:divsChild>
                <w:div w:id="495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4D3E5-E667-4DB0-B3B3-B64D3253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12201</Words>
  <Characters>69549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Spot-On Editorial Services</Company>
  <LinksUpToDate>false</LinksUpToDate>
  <CharactersWithSpaces>81587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Raalte, Alyson</dc:creator>
  <cp:lastModifiedBy>José Manuel Aburto</cp:lastModifiedBy>
  <cp:revision>9</cp:revision>
  <dcterms:created xsi:type="dcterms:W3CDTF">2018-09-27T15:02:00Z</dcterms:created>
  <dcterms:modified xsi:type="dcterms:W3CDTF">2018-09-30T01:54:00Z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LaTeX with hyperref package</vt:lpwstr>
  </property>
  <property fmtid="{D5CDD505-2E9C-101B-9397-08002B2CF9AE}" pid="4" name="LastSaved">
    <vt:filetime>2018-08-08T00:00:00Z</vt:filetime>
  </property>
</Properties>
</file>