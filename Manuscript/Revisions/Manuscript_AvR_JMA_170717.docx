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5910E" w14:textId="77777777" w:rsidR="009274EA" w:rsidRDefault="009274EA" w:rsidP="00751DDC">
      <w:r>
        <w:t xml:space="preserve">Hi JM. I always like seeing the changes made by co-authors, and I haven’t found a way in Latex that I like as well as in Word (since I like to always hide the mark-ups while writing), so </w:t>
      </w:r>
      <w:r w:rsidR="00305A34">
        <w:t>I’ll start writing here with</w:t>
      </w:r>
      <w:r>
        <w:t xml:space="preserve"> my changes tracked, and I’ll throw it back into Latex when done.</w:t>
      </w:r>
    </w:p>
    <w:p w14:paraId="4EFA85ED" w14:textId="77777777" w:rsidR="000E3079" w:rsidRDefault="001D04C7" w:rsidP="00751DDC">
      <w:r>
        <w:t>I’ve dropped</w:t>
      </w:r>
      <w:r w:rsidR="000E3079">
        <w:t xml:space="preserve"> women from the discussion </w:t>
      </w:r>
      <w:r>
        <w:t xml:space="preserve">of the results </w:t>
      </w:r>
      <w:r w:rsidR="000E3079">
        <w:t xml:space="preserve">altogether, </w:t>
      </w:r>
      <w:r>
        <w:t>but kept the analysis in the appendix</w:t>
      </w:r>
      <w:r w:rsidR="000E3079">
        <w:t>.</w:t>
      </w:r>
    </w:p>
    <w:p w14:paraId="7BF0A5A4" w14:textId="77777777" w:rsidR="00751DDC" w:rsidRDefault="00751DDC" w:rsidP="00751DDC">
      <w:r>
        <w:t>\begin{abstract}</w:t>
      </w:r>
    </w:p>
    <w:p w14:paraId="5A0F8EE5" w14:textId="77777777" w:rsidR="00751DDC" w:rsidRDefault="000B2883" w:rsidP="00751DDC">
      <w:r>
        <w:t xml:space="preserve">Central and </w:t>
      </w:r>
      <w:r w:rsidR="00751DDC">
        <w:t xml:space="preserve">Eastern Europe </w:t>
      </w:r>
      <w:r w:rsidR="006B446A">
        <w:t xml:space="preserve">have experienced considerable instability in mortality </w:t>
      </w:r>
      <w:r w:rsidR="00751DDC">
        <w:t xml:space="preserve">since the 1960s. </w:t>
      </w:r>
      <w:r w:rsidR="006B446A">
        <w:t>Long p</w:t>
      </w:r>
      <w:r w:rsidR="00751DDC">
        <w:t xml:space="preserve">eriods of </w:t>
      </w:r>
      <w:r w:rsidR="006B446A">
        <w:t xml:space="preserve">stagnating life expectancy were followed by </w:t>
      </w:r>
      <w:r w:rsidR="00751DDC">
        <w:t>rapid increase</w:t>
      </w:r>
      <w:r w:rsidR="006B446A">
        <w:t>s</w:t>
      </w:r>
      <w:r w:rsidR="00751DDC">
        <w:t xml:space="preserve"> in life expectancy </w:t>
      </w:r>
      <w:r w:rsidR="006B446A">
        <w:t>and in some cases even more rapid declines before more recent periods of improvement</w:t>
      </w:r>
      <w:r w:rsidR="00751DDC">
        <w:t>.</w:t>
      </w:r>
      <w:r w:rsidR="006B446A">
        <w:t xml:space="preserve"> These trends have been well documented but to date, no study has comprehensively explored trends in lifespan variation. </w:t>
      </w:r>
      <w:r w:rsidR="00751DDC">
        <w:t xml:space="preserve"> We improve such analyses by incorporating lifespan variability as </w:t>
      </w:r>
      <w:r w:rsidR="00FA22E5">
        <w:t xml:space="preserve">a </w:t>
      </w:r>
      <w:r w:rsidR="00751DDC">
        <w:t>health indicator alongside life expectancy. We analyze</w:t>
      </w:r>
      <w:r w:rsidR="002721CB">
        <w:t>d</w:t>
      </w:r>
      <w:r w:rsidR="00751DDC">
        <w:t xml:space="preserve"> how lifespan variation has changed since the 1960s for 12 countries from </w:t>
      </w:r>
      <w:r w:rsidR="002721CB">
        <w:t xml:space="preserve">the </w:t>
      </w:r>
      <w:r w:rsidR="00751DDC">
        <w:t xml:space="preserve">region and </w:t>
      </w:r>
      <w:r w:rsidR="002721CB">
        <w:t xml:space="preserve">determined the </w:t>
      </w:r>
      <w:r w:rsidR="00751DDC">
        <w:t xml:space="preserve">ages </w:t>
      </w:r>
      <w:r w:rsidR="002721CB">
        <w:t xml:space="preserve">which </w:t>
      </w:r>
      <w:r w:rsidR="00751DDC">
        <w:t xml:space="preserve">have contributed the most to the observed variability </w:t>
      </w:r>
      <w:r w:rsidR="002721CB">
        <w:t xml:space="preserve">in </w:t>
      </w:r>
      <w:r w:rsidR="00751DDC">
        <w:t xml:space="preserve">age at death. Furthermore, we </w:t>
      </w:r>
      <w:r w:rsidR="002721CB">
        <w:t xml:space="preserve">quantified </w:t>
      </w:r>
      <w:r w:rsidR="00751DDC">
        <w:t xml:space="preserve">the effect of </w:t>
      </w:r>
      <w:r w:rsidR="002721CB">
        <w:t xml:space="preserve">mortality related to </w:t>
      </w:r>
      <w:r w:rsidR="00751DDC">
        <w:t xml:space="preserve">alcohol consumption on lifespan </w:t>
      </w:r>
      <w:r w:rsidR="00FA22E5">
        <w:t xml:space="preserve">variation </w:t>
      </w:r>
      <w:r w:rsidR="00751DDC">
        <w:t xml:space="preserve">since 1994. </w:t>
      </w:r>
      <w:r w:rsidR="002721CB">
        <w:t>Our results showed that l</w:t>
      </w:r>
      <w:r w:rsidR="00FA22E5">
        <w:t>ifespan variation was high and strongly fluctuating over the time period.</w:t>
      </w:r>
      <w:r w:rsidR="00751DDC">
        <w:t xml:space="preserve"> Life expectancy and lifespan disparity moved independently from one another, particularly during periods of life expectancy stagnation. Fluctuations in mortality were, to a large extent, directly or partially attributable to changes in alcohol consumption. These findings </w:t>
      </w:r>
      <w:r w:rsidR="002721CB">
        <w:t xml:space="preserve">run counter to </w:t>
      </w:r>
      <w:r w:rsidR="00751DDC">
        <w:t xml:space="preserve">the common patterns observed in most developed countries and contribute to the life expectancy-disparity discussion by showing that expansion (compression) levels do not necessarily mean lower (higher) life expectancy or mortality deterioration (improvements). </w:t>
      </w:r>
    </w:p>
    <w:p w14:paraId="21E9CD05" w14:textId="77777777" w:rsidR="00751DDC" w:rsidRDefault="00751DDC" w:rsidP="00751DDC">
      <w:r>
        <w:t>\end{abstract}</w:t>
      </w:r>
    </w:p>
    <w:p w14:paraId="216B0CE3" w14:textId="77777777" w:rsidR="00751DDC" w:rsidRDefault="00751DDC" w:rsidP="00751DDC">
      <w:r>
        <w:t>\newpage</w:t>
      </w:r>
    </w:p>
    <w:p w14:paraId="22DA32AA" w14:textId="77777777" w:rsidR="00751DDC" w:rsidRDefault="00751DDC" w:rsidP="00751DDC"/>
    <w:p w14:paraId="27D66133" w14:textId="77777777" w:rsidR="00751DDC" w:rsidRDefault="00751DDC" w:rsidP="00751DDC">
      <w:r>
        <w:t>\begin{spacing}{1.5}</w:t>
      </w:r>
    </w:p>
    <w:p w14:paraId="665BB944" w14:textId="77777777" w:rsidR="00751DDC" w:rsidRDefault="00751DDC" w:rsidP="00751DDC">
      <w:r>
        <w:t>\section*{Introduction}</w:t>
      </w:r>
    </w:p>
    <w:p w14:paraId="67DF5A70" w14:textId="5BD1E0AF" w:rsidR="00B56457" w:rsidRDefault="00751DDC">
      <w:r>
        <w:t xml:space="preserve">The \nth{20} century was marked by sizable improvements in mortality and health in most countries in the world \citep{who2000}. However, these improvements were </w:t>
      </w:r>
      <w:r w:rsidR="00A65325">
        <w:t>unevenly shared</w:t>
      </w:r>
      <w:r>
        <w:t xml:space="preserve"> in the second half of the past century, as </w:t>
      </w:r>
      <w:r w:rsidR="006B446A">
        <w:t xml:space="preserve">parts of Central and </w:t>
      </w:r>
      <w:r>
        <w:t xml:space="preserve">Eastern Europe experienced an unprecedented period of stagnation and, in some countries, decrease in life expectancy at birth after 1960 \citep{HMD}. For example, </w:t>
      </w:r>
      <w:r w:rsidR="000F6ED8">
        <w:t xml:space="preserve">male life expectancy stagnated at a level between 65 and 70 </w:t>
      </w:r>
      <w:r w:rsidR="005C54F5">
        <w:t>years from the 1960s to the mid-</w:t>
      </w:r>
      <w:r w:rsidR="000F6ED8">
        <w:t xml:space="preserve">1980s in </w:t>
      </w:r>
      <w:r>
        <w:t xml:space="preserve">Belarus, Bulgaria, Czech Republic, Estonia, Hungary, Latvia, Lithuania, Poland, Slovakia, Slovenia and Ukraine. During this </w:t>
      </w:r>
      <w:r w:rsidR="000F6ED8">
        <w:t xml:space="preserve">same </w:t>
      </w:r>
      <w:r>
        <w:t xml:space="preserve">period, Russia </w:t>
      </w:r>
      <w:r w:rsidR="000F6ED8">
        <w:t xml:space="preserve">experienced </w:t>
      </w:r>
      <w:r>
        <w:t>the lowest male life expectancy in the region</w:t>
      </w:r>
      <w:r w:rsidR="000F6ED8">
        <w:t xml:space="preserve">; </w:t>
      </w:r>
      <w:r>
        <w:t>63.7 years in 1960 and</w:t>
      </w:r>
      <w:r w:rsidR="000F6ED8">
        <w:t xml:space="preserve"> dropping to</w:t>
      </w:r>
      <w:r>
        <w:t xml:space="preserve"> 62.7 </w:t>
      </w:r>
      <w:r w:rsidR="000F6ED8">
        <w:t xml:space="preserve">years </w:t>
      </w:r>
      <w:r>
        <w:t xml:space="preserve">in 1985. </w:t>
      </w:r>
      <w:r w:rsidR="000F6ED8">
        <w:t>Females in the region experienced similarly weak trends in life expectancy during the period</w:t>
      </w:r>
      <w:r w:rsidR="00BE45B2">
        <w:t>, albeit at a higher level</w:t>
      </w:r>
      <w:r w:rsidR="000F6ED8">
        <w:t xml:space="preserve">. </w:t>
      </w:r>
    </w:p>
    <w:p w14:paraId="7E9D7ABD" w14:textId="386AAB4F" w:rsidR="00751DDC" w:rsidRDefault="00604D2D">
      <w:r>
        <w:lastRenderedPageBreak/>
        <w:t>Beginning in</w:t>
      </w:r>
      <w:r w:rsidR="00751DDC">
        <w:t xml:space="preserve"> 1985, all of these countries experienced a brief period of </w:t>
      </w:r>
      <w:r>
        <w:t xml:space="preserve">sizable </w:t>
      </w:r>
      <w:r w:rsidR="00751DDC">
        <w:t>improvement</w:t>
      </w:r>
      <w:r>
        <w:t>s</w:t>
      </w:r>
      <w:r w:rsidR="00751DDC">
        <w:t xml:space="preserve"> in life expectancy, which coincided with Gorbachev's anti-alcohol campaign. </w:t>
      </w:r>
      <w:r>
        <w:t>After 1987 the mortality experiences in the region diverged.</w:t>
      </w:r>
      <w:r w:rsidR="00751DDC">
        <w:t xml:space="preserve"> </w:t>
      </w:r>
      <w:r w:rsidR="005C54F5">
        <w:t xml:space="preserve">Life expectancy increased continuously in </w:t>
      </w:r>
      <w:r w:rsidR="00751DDC">
        <w:t>Slovenia and the Czech Republic. The rest of the countries, particularly those from the former Soviet Union, experienced a pronounced period of deterioration</w:t>
      </w:r>
      <w:r w:rsidR="00BE45B2">
        <w:t xml:space="preserve"> up to the mid-1990s</w:t>
      </w:r>
      <w:r w:rsidR="005C54F5">
        <w:t>.</w:t>
      </w:r>
      <w:r w:rsidR="00751DDC">
        <w:t xml:space="preserve"> </w:t>
      </w:r>
      <w:r w:rsidR="00BE45B2">
        <w:t xml:space="preserve">Mortality increases among </w:t>
      </w:r>
      <w:r w:rsidR="00751DDC">
        <w:t>Russia</w:t>
      </w:r>
      <w:r w:rsidR="00BE45B2">
        <w:t>n</w:t>
      </w:r>
      <w:r w:rsidR="00751DDC">
        <w:t xml:space="preserve"> and Latvia</w:t>
      </w:r>
      <w:r w:rsidR="00BE45B2">
        <w:t>n men were especially sharp, with</w:t>
      </w:r>
      <w:r w:rsidR="00751DDC">
        <w:t xml:space="preserve"> </w:t>
      </w:r>
      <w:r w:rsidR="00BE45B2">
        <w:t xml:space="preserve">life expectancy </w:t>
      </w:r>
      <w:r w:rsidR="00751DDC">
        <w:t xml:space="preserve">losses of around 7.5 years between 1987 and 1994, which led to levels not seen since the 1950s \citep{shkolnikov2001}. </w:t>
      </w:r>
      <w:r w:rsidR="00BE45B2">
        <w:t xml:space="preserve">Since the mid-1990s, life expectancy has mostly been increasing throughout the region, but at different </w:t>
      </w:r>
      <w:r>
        <w:t xml:space="preserve">rates. As a result, large regional differences in survival have emerged. </w:t>
      </w:r>
      <w:r w:rsidR="00751DDC">
        <w:t xml:space="preserve">For instance, </w:t>
      </w:r>
      <w:r>
        <w:t xml:space="preserve">the </w:t>
      </w:r>
      <w:r w:rsidR="00751DDC">
        <w:t xml:space="preserve">2010 gap </w:t>
      </w:r>
      <w:r>
        <w:t xml:space="preserve">in male </w:t>
      </w:r>
      <w:r w:rsidR="00751DDC">
        <w:t xml:space="preserve">life expectancy </w:t>
      </w:r>
      <w:r>
        <w:t xml:space="preserve">between </w:t>
      </w:r>
      <w:r w:rsidR="00751DDC">
        <w:t>Slovenia and Russia was more than 13 years \citep{HMD}.</w:t>
      </w:r>
    </w:p>
    <w:p w14:paraId="4AC38A1C" w14:textId="6743761D" w:rsidR="00665614" w:rsidRDefault="00751DDC" w:rsidP="00751DDC">
      <w:r>
        <w:t xml:space="preserve">National trends in life expectancy are important and have been extensively studied in </w:t>
      </w:r>
      <w:r w:rsidR="00B56457">
        <w:t>the region</w:t>
      </w:r>
      <w:r>
        <w:t xml:space="preserve"> \citep{mesle2004mortality, </w:t>
      </w:r>
      <w:r w:rsidR="007E4E73" w:rsidRPr="007E4E73">
        <w:t xml:space="preserve">mesle2000, </w:t>
      </w:r>
      <w:r>
        <w:t xml:space="preserve">Cockerham1997, chenet1996}. Nonetheless, </w:t>
      </w:r>
      <w:r w:rsidR="003716DA">
        <w:t xml:space="preserve">as an average, life expectancy conceals considerable heterogeneity in individual mortality </w:t>
      </w:r>
      <w:r w:rsidR="005171A6">
        <w:t>trajectories</w:t>
      </w:r>
      <w:r w:rsidR="003716DA">
        <w:t xml:space="preserve"> \citep{edwards2005, </w:t>
      </w:r>
      <w:r w:rsidR="007E4E73">
        <w:t>wilmoth1999</w:t>
      </w:r>
      <w:r w:rsidR="003716DA">
        <w:t xml:space="preserve">}. </w:t>
      </w:r>
      <w:r w:rsidR="007E4E73">
        <w:t xml:space="preserve">This age-at-death variation, hereafter referred to as lifespan variation, is an important dimension of inequality as it summarizes the uncertainty in the timing of death. </w:t>
      </w:r>
      <w:r w:rsidR="00CA3F86">
        <w:t xml:space="preserve">Until now, </w:t>
      </w:r>
      <w:r w:rsidR="00B56457">
        <w:t xml:space="preserve">trends in </w:t>
      </w:r>
      <w:r w:rsidR="00665614">
        <w:t>lifespan variation ha</w:t>
      </w:r>
      <w:r w:rsidR="00B56457">
        <w:t>ve</w:t>
      </w:r>
      <w:r w:rsidR="00665614">
        <w:t xml:space="preserve"> mostly been studied in the context of mortality </w:t>
      </w:r>
      <w:r w:rsidR="00F15851">
        <w:t>decline</w:t>
      </w:r>
      <w:r w:rsidR="00665614">
        <w:t xml:space="preserve"> at all ages. </w:t>
      </w:r>
      <w:r w:rsidR="005171A6">
        <w:t>Alongside increases in life expectancy</w:t>
      </w:r>
      <w:r w:rsidR="00CA3F86">
        <w:t xml:space="preserve">, ages at death have </w:t>
      </w:r>
      <w:r w:rsidR="00F15851">
        <w:t xml:space="preserve">become </w:t>
      </w:r>
      <w:r w:rsidR="00632F5F">
        <w:t>more predictable (i.e. lifespan variation has decreased)</w:t>
      </w:r>
      <w:r w:rsidR="00CA3F86">
        <w:t xml:space="preserve">. This is </w:t>
      </w:r>
      <w:r w:rsidR="00632F5F">
        <w:t>because mortality decline over young ages has outpaced mortality decline at older ages</w:t>
      </w:r>
      <w:r w:rsidR="00CA3F86">
        <w:t xml:space="preserve">, compressing </w:t>
      </w:r>
      <w:r w:rsidR="009D32AE">
        <w:t xml:space="preserve">most </w:t>
      </w:r>
      <w:r w:rsidR="00CA3F86">
        <w:t>deaths into a narrower age window</w:t>
      </w:r>
      <w:r w:rsidR="00632F5F">
        <w:t xml:space="preserve"> \citep{vaupel2011}.</w:t>
      </w:r>
      <w:r w:rsidR="00665614">
        <w:t xml:space="preserve"> </w:t>
      </w:r>
    </w:p>
    <w:p w14:paraId="4A9621B9" w14:textId="56BE4FC0" w:rsidR="00CA3F86" w:rsidRDefault="00CA3F86" w:rsidP="00CA3F86">
      <w:r>
        <w:t xml:space="preserve">This need not be the case. At the subpopulation level, numerous instances have been documented of lifespan variation </w:t>
      </w:r>
      <w:r>
        <w:rPr>
          <w:i/>
        </w:rPr>
        <w:t>increase</w:t>
      </w:r>
      <w:r>
        <w:t xml:space="preserve"> occurring alongside increases in life expectancy \citep{sasson2016, vanraalte2014</w:t>
      </w:r>
      <w:r w:rsidR="00B66E46">
        <w:t xml:space="preserve">, </w:t>
      </w:r>
      <w:r w:rsidR="00295481" w:rsidRPr="009D32AE">
        <w:t>bronnum-hansen2017</w:t>
      </w:r>
      <w:r w:rsidR="002922EB">
        <w:t>,</w:t>
      </w:r>
      <w:r w:rsidR="002922EB" w:rsidRPr="009D32AE">
        <w:rPr>
          <w:color w:val="FF0000"/>
        </w:rPr>
        <w:t>seaman?</w:t>
      </w:r>
      <w:r>
        <w:t xml:space="preserve">}, mainly due to stalls in working age mortality decline occurring alongside </w:t>
      </w:r>
      <w:r w:rsidR="00B66E46">
        <w:t xml:space="preserve">continued </w:t>
      </w:r>
      <w:r>
        <w:t>old age mortality decline. To date, no comprehensive studies</w:t>
      </w:r>
      <w:r w:rsidR="00F15851">
        <w:t xml:space="preserve"> of lifespan variation</w:t>
      </w:r>
      <w:r>
        <w:t xml:space="preserve"> have been undertaken under periods of life expectancy decline.</w:t>
      </w:r>
    </w:p>
    <w:p w14:paraId="12A4187C" w14:textId="44C5DDE4" w:rsidR="00532E94" w:rsidRDefault="00751DDC" w:rsidP="00751DDC">
      <w:r>
        <w:t xml:space="preserve">We complement </w:t>
      </w:r>
      <w:r w:rsidR="00CA3F86">
        <w:t>the existing literature</w:t>
      </w:r>
      <w:r>
        <w:t xml:space="preserve"> by focusing </w:t>
      </w:r>
      <w:r w:rsidR="00CA3F86">
        <w:t xml:space="preserve">on </w:t>
      </w:r>
      <w:r>
        <w:t xml:space="preserve">the </w:t>
      </w:r>
      <w:r w:rsidR="002721CB">
        <w:t xml:space="preserve">Central and </w:t>
      </w:r>
      <w:r>
        <w:t xml:space="preserve">Eastern European case, which shows atypical periods of mortality upheaval </w:t>
      </w:r>
      <w:r w:rsidR="00CA3F86">
        <w:t xml:space="preserve">and substantial </w:t>
      </w:r>
      <w:r>
        <w:t>life expectancy</w:t>
      </w:r>
      <w:r w:rsidR="00CA3F86">
        <w:t xml:space="preserve"> fluctuation</w:t>
      </w:r>
      <w:r>
        <w:t xml:space="preserve">. </w:t>
      </w:r>
      <w:r w:rsidR="00963950">
        <w:t>This region</w:t>
      </w:r>
      <w:r>
        <w:t xml:space="preserve"> is particularly interesting because its age pattern of mortality change was very different from that observed in western countries \citep{mesle2004mortality}</w:t>
      </w:r>
      <w:r w:rsidR="00CA3F86" w:rsidRPr="00665614">
        <w:t>.</w:t>
      </w:r>
      <w:r>
        <w:t xml:space="preserve"> Since </w:t>
      </w:r>
      <w:r w:rsidR="00CA3F86">
        <w:t>the sharpest fluctuation in age-specific mortality occurred</w:t>
      </w:r>
      <w:r>
        <w:t xml:space="preserve"> over working ages</w:t>
      </w:r>
      <w:r w:rsidR="00CA3F86">
        <w:t xml:space="preserve"> </w:t>
      </w:r>
      <w:r w:rsidR="00CA3F86" w:rsidRPr="00CA3F86">
        <w:t>\citep{rehm2007</w:t>
      </w:r>
      <w:r w:rsidR="002922EB">
        <w:t>, betterrefs</w:t>
      </w:r>
      <w:r w:rsidR="00CA3F86" w:rsidRPr="00CA3F86">
        <w:t>}</w:t>
      </w:r>
      <w:r>
        <w:t xml:space="preserve">, it is a priori unclear what the net effect </w:t>
      </w:r>
      <w:r w:rsidR="00CA3F86">
        <w:t xml:space="preserve">would </w:t>
      </w:r>
      <w:r>
        <w:t>be on variability. We analyze</w:t>
      </w:r>
      <w:r w:rsidR="00706A93">
        <w:t>d</w:t>
      </w:r>
      <w:r>
        <w:t xml:space="preserve"> how lifespan variation has changed since the 1960s for 12 countries from this region and </w:t>
      </w:r>
      <w:r w:rsidR="00F15851">
        <w:t>determine</w:t>
      </w:r>
      <w:r w:rsidR="00706A93">
        <w:t>d</w:t>
      </w:r>
      <w:r w:rsidR="00F15851">
        <w:t xml:space="preserve"> the </w:t>
      </w:r>
      <w:r>
        <w:t xml:space="preserve">ages and causes of death </w:t>
      </w:r>
      <w:r w:rsidR="00F15851">
        <w:t>that</w:t>
      </w:r>
      <w:r>
        <w:t xml:space="preserve"> contributed the most to the observed </w:t>
      </w:r>
      <w:r w:rsidR="00F15851">
        <w:t>change in lifespan variation</w:t>
      </w:r>
      <w:r w:rsidR="00532E94">
        <w:t>, with a particular focus on the impact of alcohol-attributable mortality</w:t>
      </w:r>
      <w:r>
        <w:t xml:space="preserve">. </w:t>
      </w:r>
    </w:p>
    <w:p w14:paraId="3C4BFB81" w14:textId="77777777" w:rsidR="00532E94" w:rsidRDefault="00532E94" w:rsidP="00751DDC">
      <w:r>
        <w:t>Our analyses revealed t</w:t>
      </w:r>
      <w:r w:rsidR="002922EB">
        <w:t>hree</w:t>
      </w:r>
      <w:r>
        <w:t xml:space="preserve"> important findings: (1) the acute mortality crises of the 1990s </w:t>
      </w:r>
      <w:r w:rsidR="002922EB">
        <w:t>caused greater year-to-year fluctuation in lifespan variation than in life expectancy</w:t>
      </w:r>
      <w:r>
        <w:t xml:space="preserve">, (2) </w:t>
      </w:r>
      <w:r w:rsidR="00963950">
        <w:t xml:space="preserve">life expectancy and lifespan variation moved independently, particularly during periods of stagnation and </w:t>
      </w:r>
      <w:r w:rsidR="00457D2C">
        <w:t xml:space="preserve">uneven age-specific </w:t>
      </w:r>
      <w:r w:rsidR="00963950">
        <w:t xml:space="preserve">mortality </w:t>
      </w:r>
      <w:r w:rsidR="00457D2C">
        <w:t>change</w:t>
      </w:r>
      <w:r w:rsidR="002922EB">
        <w:t xml:space="preserve">, and (3) mortality amenable to alcohol consumption occurred over ages that both increased and decreased lifespan variation, with different net effects depending on the country </w:t>
      </w:r>
      <w:r w:rsidR="002922EB">
        <w:lastRenderedPageBreak/>
        <w:t>and time period</w:t>
      </w:r>
      <w:r>
        <w:t>. Th</w:t>
      </w:r>
      <w:r w:rsidR="002922EB">
        <w:t>ese results</w:t>
      </w:r>
      <w:r>
        <w:t xml:space="preserve"> underscore the </w:t>
      </w:r>
      <w:r w:rsidR="002922EB">
        <w:t>added value</w:t>
      </w:r>
      <w:r>
        <w:t xml:space="preserve"> of looking at other summary measures of mortality beyond the mean.</w:t>
      </w:r>
    </w:p>
    <w:p w14:paraId="163E4874" w14:textId="77777777" w:rsidR="00751DDC" w:rsidRDefault="00751DDC" w:rsidP="00751DDC">
      <w:r>
        <w:t>\section*{Data \&amp; Methods}</w:t>
      </w:r>
    </w:p>
    <w:p w14:paraId="152214E0" w14:textId="77777777" w:rsidR="00751DDC" w:rsidRDefault="00751DDC" w:rsidP="00751DDC">
      <w:r>
        <w:t>\subsection*{Data}</w:t>
      </w:r>
    </w:p>
    <w:p w14:paraId="5787A0D4" w14:textId="76074AED" w:rsidR="007F335C" w:rsidRDefault="00751DDC" w:rsidP="00751DDC">
      <w:r>
        <w:t xml:space="preserve">We used </w:t>
      </w:r>
      <w:r w:rsidR="007F335C">
        <w:t xml:space="preserve">all-cause </w:t>
      </w:r>
      <w:r>
        <w:t xml:space="preserve">death counts, </w:t>
      </w:r>
      <w:r w:rsidR="007F335C">
        <w:t xml:space="preserve">population </w:t>
      </w:r>
      <w:r>
        <w:t xml:space="preserve">exposures and period life tables from the \citet{HMD} for 12 countries from 1960 to the most recent year available in the data set. The countries included in the study </w:t>
      </w:r>
      <w:r w:rsidR="00963950">
        <w:t xml:space="preserve">were </w:t>
      </w:r>
      <w:r>
        <w:t xml:space="preserve">Belarus, Bulgaria, Czech Republic, Hungary, Poland, Russia, Slovakia, Ukraine, Slovenia, Estonia, Latvia and Lithuania. Data for Slovenia </w:t>
      </w:r>
      <w:r w:rsidR="00963950">
        <w:t xml:space="preserve">was </w:t>
      </w:r>
      <w:r w:rsidR="00F15851">
        <w:t xml:space="preserve">only </w:t>
      </w:r>
      <w:r>
        <w:t xml:space="preserve">available </w:t>
      </w:r>
      <w:r w:rsidR="00F15851">
        <w:t xml:space="preserve">from </w:t>
      </w:r>
      <w:r>
        <w:t xml:space="preserve">1983. </w:t>
      </w:r>
      <w:r w:rsidR="007F335C">
        <w:t>The data are by single age, year, sex and country.</w:t>
      </w:r>
    </w:p>
    <w:p w14:paraId="0931BB7D" w14:textId="7491D207" w:rsidR="007F335C" w:rsidRDefault="007F335C">
      <w:r>
        <w:t>Cause of death data came from the newly developed \citet{HcO}</w:t>
      </w:r>
      <w:r w:rsidRPr="007F335C">
        <w:t xml:space="preserve">, which provides </w:t>
      </w:r>
      <w:r w:rsidR="0039233E">
        <w:t>coherent</w:t>
      </w:r>
      <w:r w:rsidRPr="007F335C">
        <w:t xml:space="preserve"> cause-specific </w:t>
      </w:r>
      <w:r w:rsidR="0039233E">
        <w:t xml:space="preserve">mortality data </w:t>
      </w:r>
      <w:r w:rsidR="00B66E46">
        <w:t>time series</w:t>
      </w:r>
      <w:r w:rsidR="00B66E46" w:rsidRPr="007F335C">
        <w:t xml:space="preserve"> </w:t>
      </w:r>
      <w:r w:rsidRPr="007F335C">
        <w:t xml:space="preserve">for eight of the countries in the study (Belarus, Czech Republic, Poland, Russia, Ukraine, Slovenia, </w:t>
      </w:r>
      <w:r>
        <w:t xml:space="preserve">Estonia, Latvia and Lithuania). For inclusion into the database, a </w:t>
      </w:r>
      <w:r w:rsidR="00FA7363">
        <w:t>universal and standardized</w:t>
      </w:r>
      <w:r>
        <w:t xml:space="preserve"> methodology was undertaken to re</w:t>
      </w:r>
      <w:r w:rsidR="00FA7363">
        <w:t xml:space="preserve">distribute deaths between </w:t>
      </w:r>
      <w:r w:rsidR="00791371">
        <w:t>104</w:t>
      </w:r>
      <w:r w:rsidR="0039233E">
        <w:t xml:space="preserve"> disease categories</w:t>
      </w:r>
      <w:r w:rsidR="00FA7363">
        <w:t xml:space="preserve">. This has effectively eliminated ruptures </w:t>
      </w:r>
      <w:r w:rsidR="0039233E">
        <w:t>surrounding</w:t>
      </w:r>
      <w:r>
        <w:t xml:space="preserve"> revisions of the International Classification</w:t>
      </w:r>
      <w:r w:rsidR="00FA7363">
        <w:t>s</w:t>
      </w:r>
      <w:r>
        <w:t xml:space="preserve"> of Disease (ICD)</w:t>
      </w:r>
      <w:r w:rsidR="0039233E">
        <w:t>, and substantially</w:t>
      </w:r>
      <w:r w:rsidR="00FA7363">
        <w:t xml:space="preserve"> </w:t>
      </w:r>
      <w:r w:rsidR="00963950">
        <w:t xml:space="preserve">reduced </w:t>
      </w:r>
      <w:r w:rsidR="00FA7363">
        <w:t>cross-country comparability</w:t>
      </w:r>
      <w:r w:rsidR="00963950">
        <w:t xml:space="preserve"> problems</w:t>
      </w:r>
      <w:r w:rsidR="00FA7363">
        <w:t xml:space="preserve"> owing to differ</w:t>
      </w:r>
      <w:r w:rsidR="0039233E">
        <w:t xml:space="preserve">ent coding practices, particularly from the use of </w:t>
      </w:r>
      <w:r w:rsidR="00791371">
        <w:t>ill-defined and unknown</w:t>
      </w:r>
      <w:r w:rsidR="00FA7363">
        <w:t xml:space="preserve"> causes. </w:t>
      </w:r>
      <w:r w:rsidRPr="007F335C">
        <w:t>We truncate</w:t>
      </w:r>
      <w:r w:rsidR="00761D7A">
        <w:t>d</w:t>
      </w:r>
      <w:r w:rsidRPr="007F335C">
        <w:t xml:space="preserve"> the cause-of-death analysis at age 85 because of classification quality and focus on the period after 1994 because comparable information is available for the eight countries \citep{HcO}. Furthermore, we focus on this period because </w:t>
      </w:r>
      <w:r w:rsidR="00761D7A">
        <w:t>it coincides with the beginning of the divergence in Eastern European mortality trends,</w:t>
      </w:r>
      <w:r w:rsidRPr="007F335C">
        <w:t xml:space="preserve"> particularly between </w:t>
      </w:r>
      <w:r w:rsidR="00761D7A">
        <w:t xml:space="preserve">the </w:t>
      </w:r>
      <w:r w:rsidRPr="007F335C">
        <w:t xml:space="preserve">former </w:t>
      </w:r>
      <w:r w:rsidR="00761D7A">
        <w:t>Soviet</w:t>
      </w:r>
      <w:r w:rsidRPr="007F335C">
        <w:t xml:space="preserve"> and Central European countries \citep{mesle2004mortality}.\\</w:t>
      </w:r>
    </w:p>
    <w:p w14:paraId="11CF78BF" w14:textId="77777777" w:rsidR="00751DDC" w:rsidRDefault="00751DDC" w:rsidP="00751DDC"/>
    <w:p w14:paraId="5F57F4C0" w14:textId="77777777" w:rsidR="00751DDC" w:rsidRDefault="00751DDC" w:rsidP="00751DDC">
      <w:r>
        <w:t>\emph{Cause of death classification}\\</w:t>
      </w:r>
    </w:p>
    <w:p w14:paraId="0272B6F7" w14:textId="29C6A1EA" w:rsidR="00706A93" w:rsidRDefault="00751DDC" w:rsidP="00751DDC">
      <w:r>
        <w:t>Injurious alcohol consumption has long been identified as a major determinant of premature mortality in Eastern European countries \citep{leon1997huge,mckee2001,rehm2007,grigoriev2015}. We aim</w:t>
      </w:r>
      <w:r w:rsidR="00963950">
        <w:t>ed</w:t>
      </w:r>
      <w:r>
        <w:t xml:space="preserve"> to identify the effect of mortality related to alcohol consumption on lifespan </w:t>
      </w:r>
      <w:r w:rsidR="00706A93">
        <w:t xml:space="preserve">variation </w:t>
      </w:r>
      <w:r>
        <w:t>from 1994 to 2010</w:t>
      </w:r>
      <w:r w:rsidR="00706A93">
        <w:t xml:space="preserve">. </w:t>
      </w:r>
    </w:p>
    <w:p w14:paraId="462B463F" w14:textId="30025768" w:rsidR="00751DDC" w:rsidRDefault="00751DDC" w:rsidP="00751DDC">
      <w:r>
        <w:t>We group</w:t>
      </w:r>
      <w:r w:rsidR="00963950">
        <w:t>ed</w:t>
      </w:r>
      <w:r>
        <w:t xml:space="preserve"> causes of death in</w:t>
      </w:r>
      <w:r w:rsidR="00963950">
        <w:t>to</w:t>
      </w:r>
      <w:r>
        <w:t xml:space="preserve"> four categories </w:t>
      </w:r>
      <w:r w:rsidR="00706A93">
        <w:t xml:space="preserve">according to the degree to which they associate with alcohol consumption and abuse </w:t>
      </w:r>
      <w:r>
        <w:t>(for details on the ICD-10 codes for each cause, see Table \ref{</w:t>
      </w:r>
      <w:commentRangeStart w:id="0"/>
      <w:r>
        <w:t>T1</w:t>
      </w:r>
      <w:commentRangeEnd w:id="0"/>
      <w:r w:rsidR="009D32AE">
        <w:rPr>
          <w:rStyle w:val="CommentReference"/>
        </w:rPr>
        <w:commentReference w:id="0"/>
      </w:r>
      <w:r>
        <w:t>}). The categories are as follows:</w:t>
      </w:r>
    </w:p>
    <w:p w14:paraId="0532B881" w14:textId="72259F95" w:rsidR="00751DDC" w:rsidRDefault="00751DDC" w:rsidP="00751DDC">
      <w:r>
        <w:t>1) Alcohol</w:t>
      </w:r>
      <w:r w:rsidR="00706A93">
        <w:t>-</w:t>
      </w:r>
      <w:r>
        <w:t xml:space="preserve">attributable conditions (for example, mental and behavioral disorders due to use of alcohol, alcohol liver disease, accidental poisoning by alcohol); 2) </w:t>
      </w:r>
      <w:r w:rsidR="00AB6255">
        <w:t>Conditions a</w:t>
      </w:r>
      <w:r>
        <w:t xml:space="preserve">menable to alcohol consumption </w:t>
      </w:r>
      <w:r w:rsidR="00AB6255">
        <w:t>(</w:t>
      </w:r>
      <w:r>
        <w:t xml:space="preserve">such as </w:t>
      </w:r>
      <w:r w:rsidR="00AB6255">
        <w:t xml:space="preserve">ischemic heart disease </w:t>
      </w:r>
      <w:r>
        <w:t>(IHD), stroke and transportation accidents</w:t>
      </w:r>
      <w:r w:rsidR="00AB6255">
        <w:t>)</w:t>
      </w:r>
      <w:r>
        <w:t>; 3) Other conditions susceptible to alcohol consumption (</w:t>
      </w:r>
      <w:r w:rsidR="00AB6255">
        <w:t xml:space="preserve">other </w:t>
      </w:r>
      <w:r>
        <w:t xml:space="preserve">external causes and other circulatory conditions); and 4) all other causes (labeled as residual causes). </w:t>
      </w:r>
    </w:p>
    <w:p w14:paraId="06FBAB3F" w14:textId="605DA7A1" w:rsidR="00D959F8" w:rsidRDefault="00751DDC">
      <w:r>
        <w:lastRenderedPageBreak/>
        <w:t>The first category (</w:t>
      </w:r>
      <w:r w:rsidR="00AB6255">
        <w:t>alcohol</w:t>
      </w:r>
      <w:r>
        <w:t xml:space="preserve">-attributable conditions) refers to those health conditions that by the ICD definition identifies alcohol consumption as a necessary cause and that previous research has identified </w:t>
      </w:r>
      <w:r w:rsidR="005F271A">
        <w:t>as wholly attributable to</w:t>
      </w:r>
      <w:r>
        <w:t xml:space="preserve"> alcohol consumption \citep{rehm2010relation}</w:t>
      </w:r>
      <w:r w:rsidR="005F271A">
        <w:t xml:space="preserve">. We additionally include </w:t>
      </w:r>
      <w:r>
        <w:t xml:space="preserve">liver cirrhosis in this first category because </w:t>
      </w:r>
      <w:r w:rsidR="005F271A">
        <w:t>around three-quarters of deaths from this cause in the region are thought to be attributable to alcohol \citep{</w:t>
      </w:r>
      <w:commentRangeStart w:id="1"/>
      <w:r w:rsidR="005F271A">
        <w:t>rehm2003relationship</w:t>
      </w:r>
      <w:commentRangeEnd w:id="1"/>
      <w:r w:rsidR="001D31B5">
        <w:rPr>
          <w:rStyle w:val="CommentReference"/>
        </w:rPr>
        <w:commentReference w:id="1"/>
      </w:r>
      <w:r w:rsidR="005F271A">
        <w:t>},</w:t>
      </w:r>
      <w:r w:rsidR="005F271A" w:rsidRPr="005F271A">
        <w:t xml:space="preserve"> </w:t>
      </w:r>
      <w:r w:rsidR="005F271A">
        <w:t xml:space="preserve">and it is common practice to include it as </w:t>
      </w:r>
      <w:r>
        <w:t>a condition a</w:t>
      </w:r>
      <w:r w:rsidR="005F271A">
        <w:t xml:space="preserve">ttributable to </w:t>
      </w:r>
      <w:r>
        <w:t xml:space="preserve">alcohol consumption \citep{rehm2003relationship,rehm2010relation}. </w:t>
      </w:r>
    </w:p>
    <w:p w14:paraId="7FE5369F" w14:textId="08D4260E" w:rsidR="00751DDC" w:rsidRDefault="00751DDC">
      <w:r>
        <w:t xml:space="preserve">The second category, </w:t>
      </w:r>
      <w:r w:rsidR="00AB6255">
        <w:t xml:space="preserve">conditions </w:t>
      </w:r>
      <w:r>
        <w:t xml:space="preserve">amenable to alcohol consumption, </w:t>
      </w:r>
      <w:r w:rsidR="00963950">
        <w:t>pertains</w:t>
      </w:r>
      <w:r>
        <w:t xml:space="preserve"> to conditions that are not </w:t>
      </w:r>
      <w:r w:rsidR="005F271A">
        <w:t xml:space="preserve">wholly </w:t>
      </w:r>
      <w:r>
        <w:t>attributable to alcohol consumption, but that have been linked with alcohol consumption patterns. For example, heavy drinking is associated with physiological mechanisms that increase the risk of IHD and stroke death \citep{rehm2010relation}.  Similarly, alcohol consumption has been shown to have a causal impact on different injuries \citep{rehm2003relationship}. We focus on transport injuries because they are likely to contribute to mortality change in Eastern European countries \citep{grigoriev2015}.</w:t>
      </w:r>
      <w:r w:rsidR="00933338">
        <w:t xml:space="preserve"> From this group of causes we are more interested in examining </w:t>
      </w:r>
      <w:r w:rsidR="00306683">
        <w:t>changing</w:t>
      </w:r>
      <w:r w:rsidR="00933338">
        <w:t xml:space="preserve"> trends, which we expect to be more closely related to changing alcohol consumption patterns than the </w:t>
      </w:r>
      <w:r w:rsidR="00306683">
        <w:t>baseline</w:t>
      </w:r>
      <w:r w:rsidR="00933338">
        <w:t xml:space="preserve"> levels</w:t>
      </w:r>
      <w:r w:rsidR="00306683">
        <w:t>, which have numerous determinants</w:t>
      </w:r>
      <w:r w:rsidR="00933338">
        <w:t>.</w:t>
      </w:r>
      <w:r w:rsidR="0087552D">
        <w:t xml:space="preserve"> </w:t>
      </w:r>
    </w:p>
    <w:p w14:paraId="5C32C87B" w14:textId="11E4F0DB" w:rsidR="00751DDC" w:rsidRDefault="00751DDC" w:rsidP="00751DDC">
      <w:r>
        <w:t>The third category, other conditions susceptible to alcohol consumption, includes the rest of external causes, such as self-inflicted injuries</w:t>
      </w:r>
      <w:r w:rsidR="00086A66">
        <w:t>,</w:t>
      </w:r>
      <w:r>
        <w:t xml:space="preserve"> and the rest of circulatory diseases. We analyze them separately to complement the broad categories of external and circulatory disease </w:t>
      </w:r>
      <w:r w:rsidR="00B94544">
        <w:t>included in the second category</w:t>
      </w:r>
      <w:r>
        <w:t xml:space="preserve">. Although </w:t>
      </w:r>
      <w:r w:rsidR="00933338">
        <w:t xml:space="preserve">additional rare </w:t>
      </w:r>
      <w:r>
        <w:t xml:space="preserve">causes of death can be linked to alcohol consumption, we do not include them in our study because their </w:t>
      </w:r>
      <w:r w:rsidR="00306683">
        <w:t xml:space="preserve">absolute </w:t>
      </w:r>
      <w:r>
        <w:t>contributions to mortality change</w:t>
      </w:r>
      <w:r w:rsidR="00D959F8">
        <w:t xml:space="preserve"> </w:t>
      </w:r>
      <w:r w:rsidR="00D959F8" w:rsidRPr="00D959F8">
        <w:t xml:space="preserve">are likely to be very small </w:t>
      </w:r>
      <w:r>
        <w:t>in the set of countries that we study \citep{grigoriev2015}.</w:t>
      </w:r>
    </w:p>
    <w:p w14:paraId="2341F1F3" w14:textId="77777777" w:rsidR="00751DDC" w:rsidRDefault="00751DDC" w:rsidP="00751DDC"/>
    <w:p w14:paraId="74613001" w14:textId="77777777" w:rsidR="00751DDC" w:rsidRDefault="00751DDC" w:rsidP="00751DDC"/>
    <w:p w14:paraId="4F7B9212" w14:textId="77777777" w:rsidR="00751DDC" w:rsidRDefault="00751DDC" w:rsidP="00751DDC">
      <w:r>
        <w:t>\begin{center}</w:t>
      </w:r>
    </w:p>
    <w:p w14:paraId="529F922E" w14:textId="77777777" w:rsidR="00751DDC" w:rsidRDefault="00751DDC" w:rsidP="00751DDC">
      <w:r>
        <w:t>[Table \ref{T1} about here]</w:t>
      </w:r>
    </w:p>
    <w:p w14:paraId="4EB7E027" w14:textId="77777777" w:rsidR="00751DDC" w:rsidRDefault="00751DDC" w:rsidP="00751DDC">
      <w:r>
        <w:t>\end{center}</w:t>
      </w:r>
    </w:p>
    <w:p w14:paraId="7F1F1227" w14:textId="77777777" w:rsidR="00751DDC" w:rsidRDefault="00751DDC" w:rsidP="00751DDC"/>
    <w:p w14:paraId="66086823" w14:textId="77777777" w:rsidR="00751DDC" w:rsidRDefault="00751DDC" w:rsidP="00751DDC">
      <w:r>
        <w:t>\subsection*{Dispersion measure}</w:t>
      </w:r>
    </w:p>
    <w:p w14:paraId="6B8FFE39" w14:textId="77777777" w:rsidR="00751DDC" w:rsidRDefault="00751DDC" w:rsidP="00751DDC"/>
    <w:p w14:paraId="0E18C60C" w14:textId="77777777" w:rsidR="00B94544" w:rsidRDefault="00761D7A" w:rsidP="00761D7A">
      <w:r>
        <w:t xml:space="preserve">For each population, we investigated life expectancy and </w:t>
      </w:r>
      <w:r w:rsidR="00963950">
        <w:t>lifespan variation</w:t>
      </w:r>
      <w:r>
        <w:t xml:space="preserve"> since birth. We decided not to analyze variability at death conditioned on survival to </w:t>
      </w:r>
      <w:r w:rsidR="00B94544">
        <w:t>a childhood age</w:t>
      </w:r>
      <w:r>
        <w:t xml:space="preserve">, as previous studies have done (e.g. \citet{edwards2005, smits2009}), because of the </w:t>
      </w:r>
      <w:r w:rsidR="00B94544">
        <w:t xml:space="preserve">arbitrariness of choosing a starting age and because infancy and childhood are major contributors to lifespan inequalities that we did not want to overlook. </w:t>
      </w:r>
    </w:p>
    <w:p w14:paraId="67727F37" w14:textId="54A57641" w:rsidR="00751DDC" w:rsidRDefault="00751DDC" w:rsidP="00761D7A">
      <w:r>
        <w:lastRenderedPageBreak/>
        <w:t>Several dispersion measures have been proposed to analyze lifespan variability \citep{vanraalte2013</w:t>
      </w:r>
      <w:r w:rsidR="00B94544">
        <w:t>, wilmoth1999</w:t>
      </w:r>
      <w:r>
        <w:t>}. In this article, we use</w:t>
      </w:r>
      <w:r w:rsidR="00963950">
        <w:t xml:space="preserve"> lifespan disparity (</w:t>
      </w:r>
      <w:r>
        <w:t xml:space="preserve">$e^{\dagger}$ </w:t>
      </w:r>
      <w:r w:rsidR="00963950">
        <w:t xml:space="preserve">) </w:t>
      </w:r>
      <w:r>
        <w:t>as a dispersion indicator \citep{vaupel&amp;Canudas2003}. It is defined as the average remaining life expectancy when death occurs; or life years lost due to death \citep{</w:t>
      </w:r>
      <w:commentRangeStart w:id="2"/>
      <w:r>
        <w:t>vaupel1986</w:t>
      </w:r>
      <w:commentRangeEnd w:id="2"/>
      <w:r w:rsidR="001D31B5">
        <w:rPr>
          <w:rStyle w:val="CommentReference"/>
        </w:rPr>
        <w:commentReference w:id="2"/>
      </w:r>
      <w:r>
        <w:t xml:space="preserve">}.  For example, when death is </w:t>
      </w:r>
      <w:r w:rsidR="00E01E76">
        <w:t xml:space="preserve">highly </w:t>
      </w:r>
      <w:r>
        <w:t xml:space="preserve">variable, some people will die </w:t>
      </w:r>
      <w:r w:rsidR="00E01E76">
        <w:t xml:space="preserve">well </w:t>
      </w:r>
      <w:r>
        <w:t>before their expected age at death, contributing many lost years to life disparity. When survival is highly concentrated around older ages, the difference between the age at death and the expected remaining years decreases, and life disparity gets smaller.  It can be expressed as</w:t>
      </w:r>
    </w:p>
    <w:p w14:paraId="2E875E69" w14:textId="77777777" w:rsidR="00751DDC" w:rsidRDefault="00751DDC" w:rsidP="00751DDC">
      <w:r>
        <w:t>\begin{equation}</w:t>
      </w:r>
    </w:p>
    <w:p w14:paraId="1A3DBE89" w14:textId="77777777" w:rsidR="00751DDC" w:rsidRDefault="00751DDC" w:rsidP="00751DDC">
      <w:r>
        <w:t>\label{eq.edagger}</w:t>
      </w:r>
    </w:p>
    <w:p w14:paraId="4DC33FD2" w14:textId="77777777" w:rsidR="00751DDC" w:rsidRPr="006E5443" w:rsidRDefault="00751DDC" w:rsidP="00751DDC">
      <w:r w:rsidRPr="006E5443">
        <w:t>e_x^{\dagger}=\frac{1}{\ell_x}\int_x^\omega \ell(a) \mu(a)e(a)da</w:t>
      </w:r>
    </w:p>
    <w:p w14:paraId="56744204" w14:textId="77777777" w:rsidR="00751DDC" w:rsidRDefault="00751DDC" w:rsidP="00751DDC">
      <w:r>
        <w:t>\end{equation}</w:t>
      </w:r>
    </w:p>
    <w:p w14:paraId="45156E6B" w14:textId="77777777" w:rsidR="00751DDC" w:rsidRDefault="00751DDC" w:rsidP="00751DDC">
      <w:r>
        <w:t xml:space="preserve">where $\ell(a)$, $\mu(a)$ ,$\omega$ and $e(a)$ are the survival function, the force of mortality, the open-aged interval (110+ in our case), and remaining life expectancy, respectively. </w:t>
      </w:r>
    </w:p>
    <w:p w14:paraId="3744A91B" w14:textId="3828D8CE" w:rsidR="00242206" w:rsidRDefault="00751DDC" w:rsidP="00242206">
      <w:r>
        <w:t xml:space="preserve">We selected this measure because of its easy public health interpretation, which equals the average life expectancy losses attributable to death \citep{shkolnikov2011}, and its decomposable and additive properties \citep{zhang2009}. </w:t>
      </w:r>
      <w:r w:rsidR="00242206">
        <w:t xml:space="preserve">The $e^\dagger$ measure has the additive property that, once it has been decomposed by age between two periods, the sum of every age-specific contribution to the difference is the total change in $e^\dagger$ between these two periods. </w:t>
      </w:r>
      <w:r>
        <w:t xml:space="preserve">These properties allow us to quantify the impact of mortality at different ages, and from different causes, and </w:t>
      </w:r>
      <w:r w:rsidR="001E5F69">
        <w:t xml:space="preserve">to </w:t>
      </w:r>
      <w:r>
        <w:t>separate</w:t>
      </w:r>
      <w:r w:rsidR="001E5F69">
        <w:t xml:space="preserve"> ages</w:t>
      </w:r>
      <w:r>
        <w:t xml:space="preserve"> that decrease lifespan variability from those that increase it by using demographic methods \citep{zhang2009, shkolnikov2011}. </w:t>
      </w:r>
      <w:r w:rsidR="00242206">
        <w:t xml:space="preserve">We perform such decomposition by single age, period and cause of death based on a continuous change model \citep{horiuchi2008} that has the advantage of assuming that covariates change gradually along the time dimension. </w:t>
      </w:r>
    </w:p>
    <w:p w14:paraId="206D2309" w14:textId="77777777" w:rsidR="00751DDC" w:rsidRDefault="00751DDC" w:rsidP="00751DDC">
      <w:r>
        <w:t>The close relationship with other lifespan variation indices, such as Keyfitz's life table entropy \citep{vaupel&amp;Canudas2003}, and the high correlation between them suggests that conclusions would likely be the same regardless of the measure chosen \citep{vanraalte2013,vaupel2011,wilmoth1999}.</w:t>
      </w:r>
    </w:p>
    <w:p w14:paraId="15E5E6E4" w14:textId="77777777" w:rsidR="001D04C7" w:rsidRDefault="001D04C7" w:rsidP="001D04C7">
      <w:r>
        <w:t>In what follows, we present our results on Eastern European males only. Mortality fluctuated more strongly among men, which more clearly illustrates the added value of looking to lifespan variation in times of crisis. In most cases, trends were similar for both sexes, but the magnitude of change was less for females.</w:t>
      </w:r>
      <w:r w:rsidR="00963950">
        <w:t xml:space="preserve"> Full results are presented in the appendix for females.</w:t>
      </w:r>
    </w:p>
    <w:p w14:paraId="76403F8F" w14:textId="77777777" w:rsidR="00985377" w:rsidRDefault="00985377" w:rsidP="00985377"/>
    <w:p w14:paraId="04AF9662" w14:textId="77777777" w:rsidR="00751DDC" w:rsidRDefault="00751DDC" w:rsidP="00751DDC">
      <w:r>
        <w:t>\section*{Results}</w:t>
      </w:r>
    </w:p>
    <w:p w14:paraId="5F28EF50" w14:textId="77777777" w:rsidR="00751DDC" w:rsidRDefault="00751DDC" w:rsidP="00751DDC">
      <w:r>
        <w:t>\emph{Age-specific mortality rates of improvements}\\</w:t>
      </w:r>
    </w:p>
    <w:p w14:paraId="6547A0CD" w14:textId="296CD5FE" w:rsidR="00751DDC" w:rsidRDefault="004A3110" w:rsidP="00751DDC">
      <w:r>
        <w:lastRenderedPageBreak/>
        <w:t xml:space="preserve">For a descriptive look at age-specific mortality change over the period, we first examined </w:t>
      </w:r>
      <w:r w:rsidR="00B94D10">
        <w:t xml:space="preserve">the average annual </w:t>
      </w:r>
      <w:r>
        <w:t xml:space="preserve">rate of mortality improvement \citep{Rau2013} with smoothed mortality surfaces \citep{Camarda2012} for males in 12 </w:t>
      </w:r>
      <w:r w:rsidR="00A25A33">
        <w:t xml:space="preserve">Central and </w:t>
      </w:r>
      <w:r>
        <w:t>Eastern Eur</w:t>
      </w:r>
      <w:r w:rsidR="005C4BFE">
        <w:t>opean countries \ref{Fig_ROMI}</w:t>
      </w:r>
      <w:r>
        <w:t xml:space="preserve">. </w:t>
      </w:r>
      <w:r w:rsidR="00751DDC">
        <w:t xml:space="preserve">The respective values are expressed in percent. Little change or no improvement (-0.5\% to 0.5\%) </w:t>
      </w:r>
      <w:r>
        <w:t xml:space="preserve">is </w:t>
      </w:r>
      <w:r w:rsidR="00751DDC">
        <w:t xml:space="preserve">depicted in white. Improvement in mortality </w:t>
      </w:r>
      <w:r>
        <w:t xml:space="preserve">(i.e. mortality decline) is </w:t>
      </w:r>
      <w:r w:rsidR="00751DDC">
        <w:t xml:space="preserve">shown in blue and mortality </w:t>
      </w:r>
      <w:r>
        <w:t xml:space="preserve">increase </w:t>
      </w:r>
      <w:r w:rsidR="00751DDC">
        <w:t>in red. Darker tones mean major changes in mortality rates.</w:t>
      </w:r>
    </w:p>
    <w:p w14:paraId="3B22F423" w14:textId="36514901" w:rsidR="00751DDC" w:rsidRDefault="00751DDC" w:rsidP="00751DDC">
      <w:r>
        <w:t xml:space="preserve">Almost </w:t>
      </w:r>
      <w:commentRangeStart w:id="3"/>
      <w:r>
        <w:t xml:space="preserve">every country </w:t>
      </w:r>
      <w:commentRangeEnd w:id="3"/>
      <w:r w:rsidR="00995249">
        <w:rPr>
          <w:rStyle w:val="CommentReference"/>
        </w:rPr>
        <w:commentReference w:id="3"/>
      </w:r>
      <w:r>
        <w:t xml:space="preserve">experienced a </w:t>
      </w:r>
      <w:r w:rsidR="00D56F1D">
        <w:t>near-</w:t>
      </w:r>
      <w:r>
        <w:t xml:space="preserve">continuous 20-year period of </w:t>
      </w:r>
      <w:r w:rsidR="00EB5729">
        <w:t xml:space="preserve">increasing </w:t>
      </w:r>
      <w:r>
        <w:t>mortality</w:t>
      </w:r>
      <w:r w:rsidR="00EB5729">
        <w:t xml:space="preserve"> rates</w:t>
      </w:r>
      <w:r>
        <w:t xml:space="preserve">, from the mid-1960s to the mid-1980s. Mortality rate increases </w:t>
      </w:r>
      <w:r w:rsidR="00D56F1D">
        <w:t xml:space="preserve">were </w:t>
      </w:r>
      <w:r>
        <w:t xml:space="preserve">mainly concentrated in the ages between 20 and 80 years. After 1985, 8 countries experienced sizable </w:t>
      </w:r>
      <w:r w:rsidR="00EB5729">
        <w:t xml:space="preserve">reductions </w:t>
      </w:r>
      <w:r>
        <w:t>in mortality</w:t>
      </w:r>
      <w:r w:rsidR="00EB5729">
        <w:t xml:space="preserve"> rates</w:t>
      </w:r>
      <w:r>
        <w:t xml:space="preserve"> (Russia, Ukraine, Latvia, Lithuania, Poland, Belarus, </w:t>
      </w:r>
      <w:commentRangeStart w:id="4"/>
      <w:r>
        <w:t xml:space="preserve">Czech Republic </w:t>
      </w:r>
      <w:commentRangeEnd w:id="4"/>
      <w:r w:rsidR="00995249">
        <w:rPr>
          <w:rStyle w:val="CommentReference"/>
        </w:rPr>
        <w:commentReference w:id="4"/>
      </w:r>
      <w:r>
        <w:t xml:space="preserve">and Estonia) for a period of 5-10 years. Opposing this trend, in the </w:t>
      </w:r>
      <w:r w:rsidR="00495710">
        <w:t xml:space="preserve">early </w:t>
      </w:r>
      <w:r>
        <w:t xml:space="preserve">1990s </w:t>
      </w:r>
      <w:commentRangeStart w:id="5"/>
      <w:r>
        <w:t>every country</w:t>
      </w:r>
      <w:commentRangeEnd w:id="5"/>
      <w:r w:rsidR="00995249">
        <w:rPr>
          <w:rStyle w:val="CommentReference"/>
        </w:rPr>
        <w:commentReference w:id="5"/>
      </w:r>
      <w:r>
        <w:t>, except Slovenia</w:t>
      </w:r>
      <w:r w:rsidR="00981FDE">
        <w:t xml:space="preserve"> and Slovakia</w:t>
      </w:r>
      <w:r>
        <w:t xml:space="preserve">, </w:t>
      </w:r>
      <w:r w:rsidR="00495710">
        <w:t xml:space="preserve">experienced </w:t>
      </w:r>
      <w:r>
        <w:t xml:space="preserve">intense mortality </w:t>
      </w:r>
      <w:r w:rsidR="00D56F1D">
        <w:t>increases</w:t>
      </w:r>
      <w:r>
        <w:t xml:space="preserve">, particularly in the countries </w:t>
      </w:r>
      <w:r w:rsidR="00D56F1D">
        <w:t xml:space="preserve">that were </w:t>
      </w:r>
      <w:r>
        <w:t xml:space="preserve">part of the former Soviet Union. </w:t>
      </w:r>
      <w:r w:rsidR="00D56F1D">
        <w:t>Finally</w:t>
      </w:r>
      <w:r>
        <w:t xml:space="preserve">, since the </w:t>
      </w:r>
      <w:r w:rsidR="00995249">
        <w:t xml:space="preserve">mid to </w:t>
      </w:r>
      <w:r w:rsidR="00D56F1D">
        <w:t>late 1990s</w:t>
      </w:r>
      <w:r>
        <w:t xml:space="preserve"> Slovakia, Slovenia, Hungary, Latvia, Poland, </w:t>
      </w:r>
      <w:commentRangeStart w:id="6"/>
      <w:r>
        <w:t>Belarus</w:t>
      </w:r>
      <w:commentRangeEnd w:id="6"/>
      <w:r w:rsidR="00995249">
        <w:rPr>
          <w:rStyle w:val="CommentReference"/>
        </w:rPr>
        <w:commentReference w:id="6"/>
      </w:r>
      <w:r>
        <w:t xml:space="preserve">, Estonia and Czech Republic have reduced age-specific mortality rates </w:t>
      </w:r>
      <w:r w:rsidR="00D56F1D">
        <w:t xml:space="preserve">at </w:t>
      </w:r>
      <w:r>
        <w:t xml:space="preserve">almost every age. The biggest improvements </w:t>
      </w:r>
      <w:r w:rsidR="00D56F1D">
        <w:t xml:space="preserve">were </w:t>
      </w:r>
      <w:r>
        <w:t xml:space="preserve">related to the most recent years. </w:t>
      </w:r>
      <w:commentRangeStart w:id="7"/>
      <w:r>
        <w:t xml:space="preserve">However, Russia, Ukraine and Poland's </w:t>
      </w:r>
      <w:r w:rsidR="00D56F1D">
        <w:t xml:space="preserve">most </w:t>
      </w:r>
      <w:r>
        <w:t>recent data point towards a downturn in population's health in middle and adult ages.</w:t>
      </w:r>
      <w:commentRangeEnd w:id="7"/>
      <w:r w:rsidR="00390B13">
        <w:rPr>
          <w:rStyle w:val="CommentReference"/>
        </w:rPr>
        <w:commentReference w:id="7"/>
      </w:r>
      <w:r w:rsidR="00A25A33">
        <w:t>\\</w:t>
      </w:r>
    </w:p>
    <w:p w14:paraId="058FBF98" w14:textId="77777777" w:rsidR="00751DDC" w:rsidRDefault="00751DDC" w:rsidP="00751DDC"/>
    <w:p w14:paraId="76B5DDC4" w14:textId="77777777" w:rsidR="00751DDC" w:rsidRDefault="00751DDC" w:rsidP="00751DDC">
      <w:r>
        <w:t>\begin{center}</w:t>
      </w:r>
    </w:p>
    <w:p w14:paraId="3A09A735" w14:textId="77777777" w:rsidR="00751DDC" w:rsidRDefault="00751DDC" w:rsidP="00751DDC">
      <w:r>
        <w:t>[Figure \ref{Fig_ROMI} about here]</w:t>
      </w:r>
    </w:p>
    <w:p w14:paraId="1F607199" w14:textId="77777777" w:rsidR="00751DDC" w:rsidRDefault="00751DDC" w:rsidP="00751DDC">
      <w:r>
        <w:t>\end{center}</w:t>
      </w:r>
    </w:p>
    <w:p w14:paraId="51F2D026" w14:textId="77777777" w:rsidR="00751DDC" w:rsidRDefault="00751DDC" w:rsidP="00751DDC"/>
    <w:p w14:paraId="6B282C47" w14:textId="77777777" w:rsidR="00751DDC" w:rsidRDefault="00751DDC" w:rsidP="00751DDC">
      <w:r>
        <w:t>\emph{</w:t>
      </w:r>
      <w:commentRangeStart w:id="8"/>
      <w:r>
        <w:t xml:space="preserve">Trends in life expectancy and </w:t>
      </w:r>
      <w:commentRangeStart w:id="9"/>
      <w:r>
        <w:t xml:space="preserve">lifespan </w:t>
      </w:r>
      <w:commentRangeEnd w:id="9"/>
      <w:r w:rsidR="005C4BFE">
        <w:rPr>
          <w:rStyle w:val="CommentReference"/>
        </w:rPr>
        <w:commentReference w:id="9"/>
      </w:r>
      <w:r>
        <w:t>disparity</w:t>
      </w:r>
      <w:commentRangeEnd w:id="8"/>
      <w:r w:rsidR="00981FDE">
        <w:rPr>
          <w:rStyle w:val="CommentReference"/>
        </w:rPr>
        <w:commentReference w:id="8"/>
      </w:r>
      <w:r>
        <w:t>}\\</w:t>
      </w:r>
    </w:p>
    <w:p w14:paraId="0EE5E628" w14:textId="2238D1A2" w:rsidR="00A25A33" w:rsidRDefault="00751DDC" w:rsidP="00751DDC">
      <w:commentRangeStart w:id="10"/>
      <w:r>
        <w:t xml:space="preserve">Figure \ref{Fig_LE&amp;LD} </w:t>
      </w:r>
      <w:commentRangeEnd w:id="10"/>
      <w:r w:rsidR="005C4BFE">
        <w:rPr>
          <w:rStyle w:val="CommentReference"/>
        </w:rPr>
        <w:commentReference w:id="10"/>
      </w:r>
      <w:r>
        <w:t xml:space="preserve">shows male $e_0$ and $e^{\dagger}$ trends for </w:t>
      </w:r>
      <w:r w:rsidR="00A25A33">
        <w:t xml:space="preserve">Central and </w:t>
      </w:r>
      <w:r>
        <w:t xml:space="preserve">Eastern European countries from 1960 to the most recent year available. From 1960 to 1984 </w:t>
      </w:r>
      <w:r w:rsidR="001E25FB">
        <w:t>$e_0$</w:t>
      </w:r>
      <w:r>
        <w:t xml:space="preserve"> stagnated for most of the countries, some of them even experienced </w:t>
      </w:r>
      <w:r w:rsidR="00927E6C">
        <w:t xml:space="preserve">moderate </w:t>
      </w:r>
      <w:r>
        <w:t>decreases (e.g. Russia, Latvia, Estonia,</w:t>
      </w:r>
      <w:r w:rsidR="001E25FB">
        <w:t xml:space="preserve"> and</w:t>
      </w:r>
      <w:r>
        <w:t xml:space="preserve"> Ukraine). This period was followed by a notable increase in </w:t>
      </w:r>
      <w:r w:rsidR="001E25FB">
        <w:t>$e_0$</w:t>
      </w:r>
      <w:r>
        <w:t xml:space="preserve"> in the mid-1980s</w:t>
      </w:r>
      <w:r w:rsidR="00950496">
        <w:t>, closely corresponding to, although sometimes preceding, Gorbachev’s anti-alcohol campaign shaded in orange</w:t>
      </w:r>
      <w:r>
        <w:t xml:space="preserve">. However, </w:t>
      </w:r>
      <w:r w:rsidR="00950496">
        <w:t xml:space="preserve">after </w:t>
      </w:r>
      <w:r>
        <w:t>1987 life expectancy among these countries started to diverge</w:t>
      </w:r>
      <w:r w:rsidR="00950496">
        <w:t>: Central European countries experienced a short period of stagnation or decline followed</w:t>
      </w:r>
      <w:r>
        <w:t xml:space="preserve"> </w:t>
      </w:r>
      <w:r w:rsidR="00A25A33">
        <w:t xml:space="preserve">by </w:t>
      </w:r>
      <w:r>
        <w:t xml:space="preserve">an upward trend until </w:t>
      </w:r>
      <w:r w:rsidR="00A25A33">
        <w:t>the end of the study</w:t>
      </w:r>
      <w:r>
        <w:t xml:space="preserve">. </w:t>
      </w:r>
      <w:r w:rsidR="00950496">
        <w:t xml:space="preserve">Bulgaria experienced a longer period of stagnation followed by a weaker upward trend from the mid-1990s onward. </w:t>
      </w:r>
      <w:r>
        <w:t xml:space="preserve">The rest of the countries (Russia, Latvia, Estonia, Ukraine, Belarus and Lithuania) experienced a marked decrease in </w:t>
      </w:r>
      <w:r w:rsidR="001E25FB">
        <w:t>$e_0$</w:t>
      </w:r>
      <w:r>
        <w:t xml:space="preserve"> from 1988</w:t>
      </w:r>
      <w:r w:rsidR="001E5ECF">
        <w:t xml:space="preserve"> to</w:t>
      </w:r>
      <w:r>
        <w:t xml:space="preserve"> 1994. From that point on, </w:t>
      </w:r>
      <w:r w:rsidR="001E25FB">
        <w:t>$e_0$</w:t>
      </w:r>
      <w:r w:rsidR="001E5ECF">
        <w:t xml:space="preserve"> improved everywhere</w:t>
      </w:r>
      <w:r>
        <w:t>, with the exception of Russia</w:t>
      </w:r>
      <w:r w:rsidR="00EF1D61">
        <w:t>, Belarus</w:t>
      </w:r>
      <w:r>
        <w:t xml:space="preserve"> and Ukraine. These last countries exhibited a </w:t>
      </w:r>
      <w:r w:rsidR="00EF1D61">
        <w:t xml:space="preserve">final </w:t>
      </w:r>
      <w:r>
        <w:t xml:space="preserve">decrease </w:t>
      </w:r>
      <w:r w:rsidR="00EF1D61">
        <w:t xml:space="preserve">(Russia) or stagnation (Belarus, Ukraine) </w:t>
      </w:r>
      <w:r>
        <w:t xml:space="preserve">in life expectancy </w:t>
      </w:r>
      <w:r w:rsidR="00EF1D61">
        <w:t xml:space="preserve">between </w:t>
      </w:r>
      <w:r>
        <w:t>1998</w:t>
      </w:r>
      <w:r w:rsidR="00EF1D61">
        <w:t xml:space="preserve"> and the mid-2000s</w:t>
      </w:r>
      <w:r>
        <w:t xml:space="preserve">, </w:t>
      </w:r>
      <w:r w:rsidR="00EF1D61">
        <w:t xml:space="preserve">followed by sharp increases in the final period from the mid-2000s to the latest available </w:t>
      </w:r>
      <w:commentRangeStart w:id="11"/>
      <w:r w:rsidR="00EF1D61">
        <w:t>year</w:t>
      </w:r>
      <w:commentRangeEnd w:id="11"/>
      <w:r w:rsidR="00B07690">
        <w:rPr>
          <w:rStyle w:val="CommentReference"/>
        </w:rPr>
        <w:commentReference w:id="11"/>
      </w:r>
      <w:r w:rsidR="00EF1D61">
        <w:t>.</w:t>
      </w:r>
      <w:r w:rsidR="00A25A33">
        <w:t xml:space="preserve"> </w:t>
      </w:r>
    </w:p>
    <w:p w14:paraId="5137BDDA" w14:textId="25F3B486" w:rsidR="00751DDC" w:rsidRDefault="00A25A33" w:rsidP="00751DDC">
      <w:r>
        <w:lastRenderedPageBreak/>
        <w:t xml:space="preserve">Lifespan disparity showed </w:t>
      </w:r>
      <w:r w:rsidR="00751DDC">
        <w:t xml:space="preserve">similar patterns of stagnation between 1960 and 1980 </w:t>
      </w:r>
      <w:r w:rsidR="00174D72">
        <w:t xml:space="preserve">as was seen for </w:t>
      </w:r>
      <w:r w:rsidR="001E25FB">
        <w:t>$e_0$</w:t>
      </w:r>
      <w:r w:rsidR="00751DDC">
        <w:t>. Russia and Lithuania exhibit</w:t>
      </w:r>
      <w:r w:rsidR="00174D72">
        <w:t>ed</w:t>
      </w:r>
      <w:r w:rsidR="00751DDC">
        <w:t xml:space="preserve"> the highest levels in this period, between 17 and 19 years lost due to death; while the Czech Republic </w:t>
      </w:r>
      <w:r>
        <w:t xml:space="preserve">presented </w:t>
      </w:r>
      <w:r w:rsidR="00751DDC">
        <w:t>the lowest level throughout the same years, between 13 and 14</w:t>
      </w:r>
      <w:r>
        <w:t xml:space="preserve"> years</w:t>
      </w:r>
      <w:r w:rsidR="00751DDC">
        <w:t xml:space="preserve">. Importantly, the Czech Republic was not the </w:t>
      </w:r>
      <w:r w:rsidR="00951F6B">
        <w:t xml:space="preserve">regional </w:t>
      </w:r>
      <w:r w:rsidR="00751DDC">
        <w:t xml:space="preserve">record </w:t>
      </w:r>
      <w:r w:rsidR="001E25FB">
        <w:t>$e_0$</w:t>
      </w:r>
      <w:r w:rsidR="00751DDC">
        <w:t xml:space="preserve"> holder </w:t>
      </w:r>
      <w:r w:rsidR="00951F6B">
        <w:t xml:space="preserve">during </w:t>
      </w:r>
      <w:r w:rsidR="00751DDC">
        <w:t xml:space="preserve">these years. Around the mid-1980s all countries experienced compression of mortality, </w:t>
      </w:r>
      <w:r w:rsidR="00951F6B">
        <w:t>i.e.</w:t>
      </w:r>
      <w:r w:rsidR="00751DDC">
        <w:t xml:space="preserve"> decreases in </w:t>
      </w:r>
      <w:r w:rsidR="001E25FB">
        <w:t>$e^{\dagger}$</w:t>
      </w:r>
      <w:r w:rsidR="00751DDC">
        <w:t xml:space="preserve">, with the exception of Hungary. This period </w:t>
      </w:r>
      <w:r w:rsidR="005405DD">
        <w:t xml:space="preserve">coincided </w:t>
      </w:r>
      <w:r w:rsidR="00751DDC">
        <w:t xml:space="preserve">with the </w:t>
      </w:r>
      <w:r w:rsidR="001E25FB">
        <w:t>$e_0$</w:t>
      </w:r>
      <w:r w:rsidR="00751DDC">
        <w:t xml:space="preserve"> improvements </w:t>
      </w:r>
      <w:r w:rsidR="005405DD">
        <w:t xml:space="preserve">shown </w:t>
      </w:r>
      <w:r w:rsidR="00751DDC">
        <w:t xml:space="preserve">in the same years. After 1991, Lithuania, Russia, Latvia and Estonia </w:t>
      </w:r>
      <w:r w:rsidR="00951F6B">
        <w:t xml:space="preserve">experienced </w:t>
      </w:r>
      <w:r w:rsidR="00751DDC">
        <w:t xml:space="preserve">significant </w:t>
      </w:r>
      <w:r w:rsidR="00951F6B">
        <w:t xml:space="preserve">increases in </w:t>
      </w:r>
      <w:r w:rsidR="001E25FB">
        <w:t>$e^{\dagger}$</w:t>
      </w:r>
      <w:r w:rsidR="00751DDC">
        <w:t xml:space="preserve"> with the peak in 1994-1995</w:t>
      </w:r>
      <w:r w:rsidR="00951F6B">
        <w:t xml:space="preserve">. </w:t>
      </w:r>
      <w:r w:rsidR="005405DD">
        <w:t>During this peak</w:t>
      </w:r>
      <w:r w:rsidR="00951F6B">
        <w:t xml:space="preserve">, </w:t>
      </w:r>
      <w:r w:rsidR="00751DDC">
        <w:t xml:space="preserve">the observed </w:t>
      </w:r>
      <w:r w:rsidR="001E25FB">
        <w:t>$e_0$</w:t>
      </w:r>
      <w:r w:rsidR="00951F6B">
        <w:t xml:space="preserve"> levels differed from historic levels observed when </w:t>
      </w:r>
      <w:r w:rsidR="001E25FB">
        <w:t>$e^{\dagger}$</w:t>
      </w:r>
      <w:r w:rsidR="00951F6B">
        <w:t xml:space="preserve"> was equally high</w:t>
      </w:r>
      <w:r w:rsidR="00751DDC">
        <w:t>.</w:t>
      </w:r>
      <w:r w:rsidR="00951F6B">
        <w:t xml:space="preserve"> </w:t>
      </w:r>
      <w:r w:rsidR="00751DDC">
        <w:t xml:space="preserve">For example, Russian </w:t>
      </w:r>
      <w:r w:rsidR="001E25FB">
        <w:t>$e_0$</w:t>
      </w:r>
      <w:r w:rsidR="00751DDC">
        <w:t xml:space="preserve"> reached levels comparable to </w:t>
      </w:r>
      <w:r w:rsidR="001E25FB">
        <w:t xml:space="preserve">those </w:t>
      </w:r>
      <w:r w:rsidR="00751DDC">
        <w:t>observed in the 1950s, while</w:t>
      </w:r>
      <w:r w:rsidR="001E25FB">
        <w:t xml:space="preserve"> the</w:t>
      </w:r>
      <w:r w:rsidR="00751DDC">
        <w:t xml:space="preserve"> </w:t>
      </w:r>
      <w:r w:rsidR="001E25FB">
        <w:t>$e^{\dagger}$</w:t>
      </w:r>
      <w:r w:rsidR="00751DDC">
        <w:t xml:space="preserve"> levels </w:t>
      </w:r>
      <w:r w:rsidR="001E25FB">
        <w:t xml:space="preserve">were </w:t>
      </w:r>
      <w:r w:rsidR="00751DDC">
        <w:t xml:space="preserve">comparable to the 1970s. </w:t>
      </w:r>
      <w:r w:rsidR="005405DD">
        <w:t xml:space="preserve">Moreover, its 1994 </w:t>
      </w:r>
      <w:r w:rsidR="001E25FB">
        <w:t>$e^{\dagger}$</w:t>
      </w:r>
      <w:r w:rsidR="005405DD">
        <w:t xml:space="preserve"> level </w:t>
      </w:r>
      <w:r w:rsidR="00951F6B">
        <w:t xml:space="preserve">was </w:t>
      </w:r>
      <w:r w:rsidR="00751DDC">
        <w:t xml:space="preserve">close to the levels observed in Latvia, Estonia and Lithuania, which had higher </w:t>
      </w:r>
      <w:r w:rsidR="001E25FB">
        <w:t>$e_0$</w:t>
      </w:r>
      <w:r w:rsidR="00751DDC">
        <w:t xml:space="preserve"> </w:t>
      </w:r>
      <w:r w:rsidR="005405DD">
        <w:t>that</w:t>
      </w:r>
      <w:r w:rsidR="00751DDC">
        <w:t xml:space="preserve"> year. </w:t>
      </w:r>
      <w:r>
        <w:t>Central European c</w:t>
      </w:r>
      <w:r w:rsidR="00751DDC">
        <w:t xml:space="preserve">ountries </w:t>
      </w:r>
      <w:r w:rsidR="005405DD">
        <w:t xml:space="preserve">experienced </w:t>
      </w:r>
      <w:r w:rsidR="00751DDC">
        <w:t xml:space="preserve">continuous </w:t>
      </w:r>
      <w:r w:rsidR="005405DD">
        <w:t xml:space="preserve">reductions in </w:t>
      </w:r>
      <w:r w:rsidR="001E25FB">
        <w:t>$e^{\dagger}$</w:t>
      </w:r>
      <w:r w:rsidR="005405DD">
        <w:t xml:space="preserve"> after </w:t>
      </w:r>
      <w:r w:rsidR="00751DDC">
        <w:t xml:space="preserve">1994. The rest of the countries also experienced </w:t>
      </w:r>
      <w:r w:rsidR="005405DD">
        <w:t xml:space="preserve">declines after </w:t>
      </w:r>
      <w:r w:rsidR="00751DDC">
        <w:t xml:space="preserve">that year up to 2010-2014, but with </w:t>
      </w:r>
      <w:r w:rsidR="005405DD">
        <w:t>greater fluctuation</w:t>
      </w:r>
      <w:r w:rsidR="00751DDC">
        <w:t xml:space="preserve">. Such </w:t>
      </w:r>
      <w:r w:rsidR="005405DD">
        <w:t>declines</w:t>
      </w:r>
      <w:r w:rsidR="00751DDC">
        <w:t xml:space="preserve">, however, </w:t>
      </w:r>
      <w:r w:rsidR="005405DD">
        <w:t xml:space="preserve">were </w:t>
      </w:r>
      <w:r w:rsidR="00751DDC">
        <w:t>not as steep</w:t>
      </w:r>
      <w:r w:rsidR="005405DD">
        <w:t xml:space="preserve"> </w:t>
      </w:r>
      <w:r w:rsidR="00751DDC">
        <w:t xml:space="preserve">as the </w:t>
      </w:r>
      <w:r w:rsidR="001E25FB">
        <w:t>$e_0$</w:t>
      </w:r>
      <w:r w:rsidR="00751DDC">
        <w:t xml:space="preserve"> increases in these countries.</w:t>
      </w:r>
      <w:r w:rsidDel="00A25A33">
        <w:t xml:space="preserve"> </w:t>
      </w:r>
    </w:p>
    <w:p w14:paraId="627B293D" w14:textId="77777777" w:rsidR="00751DDC" w:rsidRDefault="001E25FB" w:rsidP="00751DDC">
      <w:r>
        <w:t>One further observation is that between-country differences in $e_0$ widened and narrowed more</w:t>
      </w:r>
      <w:r w:rsidR="006F7824">
        <w:t xml:space="preserve"> in absolute terms than between-country differences in $e^{\dagger}$, which were substantial throughout the 50 years under observation.</w:t>
      </w:r>
      <w:r>
        <w:t xml:space="preserve"> </w:t>
      </w:r>
    </w:p>
    <w:p w14:paraId="29E9E938" w14:textId="77777777" w:rsidR="00751DDC" w:rsidRDefault="00751DDC" w:rsidP="00751DDC">
      <w:r>
        <w:t>\begin{center}</w:t>
      </w:r>
    </w:p>
    <w:p w14:paraId="0DA4DDF1" w14:textId="77777777" w:rsidR="00751DDC" w:rsidRDefault="00751DDC" w:rsidP="00751DDC">
      <w:r>
        <w:t>[Figure \ref{Fig_LE&amp;LD} about here]</w:t>
      </w:r>
    </w:p>
    <w:p w14:paraId="08E31CCD" w14:textId="77777777" w:rsidR="00751DDC" w:rsidRDefault="00751DDC" w:rsidP="00751DDC">
      <w:r>
        <w:t>\end{center}</w:t>
      </w:r>
    </w:p>
    <w:p w14:paraId="0BD4AB6F" w14:textId="77777777" w:rsidR="00751DDC" w:rsidRDefault="00751DDC" w:rsidP="00751DDC"/>
    <w:p w14:paraId="78C17552" w14:textId="77777777" w:rsidR="00751DDC" w:rsidRDefault="00751DDC" w:rsidP="00751DDC">
      <w:r>
        <w:t xml:space="preserve">\emph{Absolute and relative changes in life expectancy and lifespan </w:t>
      </w:r>
      <w:commentRangeStart w:id="12"/>
      <w:r>
        <w:t>disparity</w:t>
      </w:r>
      <w:commentRangeEnd w:id="12"/>
      <w:r w:rsidR="00B07690">
        <w:rPr>
          <w:rStyle w:val="CommentReference"/>
        </w:rPr>
        <w:commentReference w:id="12"/>
      </w:r>
      <w:r>
        <w:t>}\\</w:t>
      </w:r>
    </w:p>
    <w:p w14:paraId="4D44BCE5" w14:textId="60E6F3DF" w:rsidR="00751DDC" w:rsidRDefault="0027200C" w:rsidP="00751DDC">
      <w:r>
        <w:t xml:space="preserve">Contrasting the </w:t>
      </w:r>
      <w:r w:rsidR="00985377">
        <w:t>changing levels of</w:t>
      </w:r>
      <w:r w:rsidR="00751DDC">
        <w:t xml:space="preserve"> $e_0$ and $e^\dagger$ </w:t>
      </w:r>
      <w:r>
        <w:t xml:space="preserve">from Figure \ref{Fig_LE&amp;LD} </w:t>
      </w:r>
      <w:r w:rsidR="00751DDC">
        <w:t>suggest</w:t>
      </w:r>
      <w:r>
        <w:t>s</w:t>
      </w:r>
      <w:r w:rsidR="00751DDC">
        <w:t xml:space="preserve"> that in periods of stagnation and mortality upheavals  similar levels of </w:t>
      </w:r>
      <w:r w:rsidR="006F7824">
        <w:t>$e_0$</w:t>
      </w:r>
      <w:r w:rsidR="00751DDC">
        <w:t xml:space="preserve"> do not correspond to similar levels in </w:t>
      </w:r>
      <w:r w:rsidR="006F7824">
        <w:t>$e^\dagger$</w:t>
      </w:r>
      <w:r w:rsidR="00751DDC">
        <w:t xml:space="preserve">. Therefore, we </w:t>
      </w:r>
      <w:r w:rsidR="00A25A33">
        <w:t>analyzed</w:t>
      </w:r>
      <w:r w:rsidR="00751DDC">
        <w:t xml:space="preserve"> </w:t>
      </w:r>
      <w:r w:rsidR="00457D2C">
        <w:t xml:space="preserve">the direction and magnitude of </w:t>
      </w:r>
      <w:r w:rsidR="00751DDC">
        <w:t xml:space="preserve">change </w:t>
      </w:r>
      <w:r w:rsidR="00A25A33">
        <w:t xml:space="preserve">in the </w:t>
      </w:r>
      <w:r w:rsidR="00457D2C">
        <w:t>two measures.</w:t>
      </w:r>
      <w:r w:rsidR="00457D2C" w:rsidDel="00457D2C">
        <w:t xml:space="preserve"> </w:t>
      </w:r>
    </w:p>
    <w:p w14:paraId="145118B8" w14:textId="023DA89D" w:rsidR="00751DDC" w:rsidRDefault="00751DDC" w:rsidP="00751DDC">
      <w:r>
        <w:t xml:space="preserve">Figure \ref{Abs_changes} shows absolute and relative yearly changes (first differences) in $e_0$ and $e^\dagger$ by sex and period. If a negative relationship exists between $e_0$ and $e^\dagger$, changes </w:t>
      </w:r>
      <w:r w:rsidR="00457D2C">
        <w:t xml:space="preserve">would </w:t>
      </w:r>
      <w:r>
        <w:t xml:space="preserve">concentrate in the top left and bottom right quadrants. </w:t>
      </w:r>
      <w:r w:rsidR="00BE7924">
        <w:t>I</w:t>
      </w:r>
      <w:r>
        <w:t>f points fall in the top right and bottom left quadrants, the relationship is positive. We focus on the latter changes and quantify the</w:t>
      </w:r>
      <w:r w:rsidR="00BE7924">
        <w:t>ir</w:t>
      </w:r>
      <w:r>
        <w:t xml:space="preserve"> </w:t>
      </w:r>
      <w:r w:rsidR="0077572F">
        <w:t xml:space="preserve">frequency </w:t>
      </w:r>
      <w:r w:rsidR="00BE7924">
        <w:t xml:space="preserve">in </w:t>
      </w:r>
      <w:r w:rsidR="0077572F">
        <w:t xml:space="preserve">three </w:t>
      </w:r>
      <w:r w:rsidR="00BE7924">
        <w:t>different time periods relating to overall mortality trends</w:t>
      </w:r>
      <w:r>
        <w:t xml:space="preserve">. The period 1960-1987 </w:t>
      </w:r>
      <w:r w:rsidR="00BE7924">
        <w:t>contains a mixture of</w:t>
      </w:r>
      <w:r>
        <w:t xml:space="preserve"> stagnation and improvements in life expectancy; 1988 to 1995 </w:t>
      </w:r>
      <w:r w:rsidR="00BE7924">
        <w:t>was a period</w:t>
      </w:r>
      <w:r>
        <w:t xml:space="preserve"> of </w:t>
      </w:r>
      <w:r w:rsidR="00BE7924">
        <w:t>decreasing life expectancy</w:t>
      </w:r>
      <w:r>
        <w:t xml:space="preserve">; and 1996 onwards is characterized by divergence between countries in life expectancy trends, with </w:t>
      </w:r>
      <w:r w:rsidR="0077572F">
        <w:t xml:space="preserve">recent </w:t>
      </w:r>
      <w:r>
        <w:t xml:space="preserve">life expectancy improvements. Grey dots correspond to a negative association between life expectancy and lifespan disparity (e.g. increases in $e_0$ with decreases in $e^\dagger$ ), while red dots correspond to a positive association (e.g. increases in $e_0$with increases </w:t>
      </w:r>
      <w:r>
        <w:lastRenderedPageBreak/>
        <w:t xml:space="preserve">in $e^\dagger$ ). </w:t>
      </w:r>
      <w:r w:rsidR="00036AA1">
        <w:t xml:space="preserve">Since Russia is both the largest country included in the analysis and the country with the most volatile mortality trends, we marked its points in black. </w:t>
      </w:r>
      <w:r>
        <w:t xml:space="preserve">Absolute </w:t>
      </w:r>
      <w:r w:rsidR="00036AA1">
        <w:t>changes (top panel)</w:t>
      </w:r>
      <w:r>
        <w:t xml:space="preserve"> are </w:t>
      </w:r>
      <w:r w:rsidR="00036AA1">
        <w:t>easy to interpret</w:t>
      </w:r>
      <w:r>
        <w:t xml:space="preserve"> since they reflect the changes </w:t>
      </w:r>
      <w:r w:rsidR="00036AA1">
        <w:t xml:space="preserve">in </w:t>
      </w:r>
      <w:r>
        <w:t xml:space="preserve">life expectancy and lifespan disparity measured in years. However, since the maximum value of $e_0$ is much higher than the maximum value of $e^\dagger$, it is not surprising that changes vary more strongly on </w:t>
      </w:r>
      <w:r w:rsidR="006F7824">
        <w:t>the  $e_0$</w:t>
      </w:r>
      <w:r>
        <w:t xml:space="preserve"> axis than</w:t>
      </w:r>
      <w:r w:rsidR="006F7824">
        <w:t xml:space="preserve"> the $e^\dagger$ axis</w:t>
      </w:r>
      <w:r>
        <w:t>. Therefore, it is also important to analyze changes in both measures in relative terms</w:t>
      </w:r>
      <w:r w:rsidR="00036AA1">
        <w:t xml:space="preserve"> (bottom panel). </w:t>
      </w:r>
      <w:r>
        <w:t xml:space="preserve"> </w:t>
      </w:r>
      <w:r w:rsidR="00036AA1">
        <w:t xml:space="preserve">This </w:t>
      </w:r>
      <w:r>
        <w:t>allows us to quantify the intensity of such changes.</w:t>
      </w:r>
    </w:p>
    <w:p w14:paraId="2E263A17" w14:textId="25E3E068" w:rsidR="00AA5255" w:rsidDel="00AA5255" w:rsidRDefault="00751DDC" w:rsidP="00AA5255">
      <w:r>
        <w:t xml:space="preserve">During 1960-1987, almost </w:t>
      </w:r>
      <w:r w:rsidR="00036AA1">
        <w:t>one-third</w:t>
      </w:r>
      <w:r>
        <w:t xml:space="preserve"> of </w:t>
      </w:r>
      <w:r w:rsidR="00036AA1">
        <w:t xml:space="preserve">the yearly </w:t>
      </w:r>
      <w:r>
        <w:t xml:space="preserve">changes </w:t>
      </w:r>
      <w:r w:rsidR="00036AA1">
        <w:t xml:space="preserve">in mortality resulted in </w:t>
      </w:r>
      <w:r>
        <w:t xml:space="preserve">$e_0$ </w:t>
      </w:r>
      <w:r w:rsidR="00036AA1">
        <w:t xml:space="preserve">decreases </w:t>
      </w:r>
      <w:r>
        <w:t xml:space="preserve">and decreases in $e^\dagger$, in both males and females. These </w:t>
      </w:r>
      <w:r w:rsidR="007E7FAE">
        <w:t xml:space="preserve">were mostly small </w:t>
      </w:r>
      <w:r>
        <w:t xml:space="preserve">changes </w:t>
      </w:r>
      <w:r w:rsidR="007E7FAE">
        <w:t xml:space="preserve">corresponding to less </w:t>
      </w:r>
      <w:r>
        <w:t>than one year</w:t>
      </w:r>
      <w:r w:rsidR="007E7FAE">
        <w:t xml:space="preserve"> of life</w:t>
      </w:r>
      <w:r>
        <w:t xml:space="preserve">. Conversely, 20.1\% </w:t>
      </w:r>
      <w:r w:rsidR="009B0A8F">
        <w:t xml:space="preserve">(males) </w:t>
      </w:r>
      <w:r>
        <w:t xml:space="preserve">and 26.5\% </w:t>
      </w:r>
      <w:r w:rsidR="009B0A8F">
        <w:t xml:space="preserve">(females) </w:t>
      </w:r>
      <w:r>
        <w:t>of</w:t>
      </w:r>
      <w:r w:rsidR="009B0A8F">
        <w:t xml:space="preserve"> </w:t>
      </w:r>
      <w:r>
        <w:t xml:space="preserve">$e_0$ </w:t>
      </w:r>
      <w:r w:rsidR="009B0A8F">
        <w:t>increases corresponded to $e^\dagger$</w:t>
      </w:r>
      <w:r w:rsidR="0010077F">
        <w:t xml:space="preserve"> increase</w:t>
      </w:r>
      <w:r>
        <w:t>. This means that, by adding both quadrants, the measures in this period were moving in the same direction more than half of the time.  In 1988-1995, when most of the changes correspond</w:t>
      </w:r>
      <w:r w:rsidR="009B0A8F">
        <w:t>ed</w:t>
      </w:r>
      <w:r>
        <w:t xml:space="preserve"> to </w:t>
      </w:r>
      <w:r w:rsidR="0010077F">
        <w:t xml:space="preserve">substantial </w:t>
      </w:r>
      <w:r>
        <w:t xml:space="preserve">decreases in $e_0$, </w:t>
      </w:r>
      <w:r w:rsidR="00AA5255">
        <w:t>the two indices moved in the same direction about a quarter of the time. Finally in the period 1996 onwards</w:t>
      </w:r>
      <w:r w:rsidR="00E90CE3">
        <w:t>,</w:t>
      </w:r>
      <w:r w:rsidR="00AA5255">
        <w:t xml:space="preserve"> characterized by mortality convergence, more than a third of all points related to movements in the same direction</w:t>
      </w:r>
      <w:r w:rsidR="00E90CE3">
        <w:t xml:space="preserve"> for both measures</w:t>
      </w:r>
      <w:r w:rsidR="00AA5255">
        <w:t xml:space="preserve">. </w:t>
      </w:r>
    </w:p>
    <w:p w14:paraId="15571EC3" w14:textId="356C8AD2" w:rsidR="00751DDC" w:rsidRDefault="00AA5255" w:rsidP="00751DDC">
      <w:r>
        <w:t>Moreover</w:t>
      </w:r>
      <w:r w:rsidR="00751DDC">
        <w:t xml:space="preserve">, </w:t>
      </w:r>
      <w:r w:rsidR="00E90CE3">
        <w:t xml:space="preserve">even when the two measures moved in the direction expected from a negative correlation, </w:t>
      </w:r>
      <w:r w:rsidR="00751DDC">
        <w:t xml:space="preserve">the magnitude of change in life expectancy </w:t>
      </w:r>
      <w:r w:rsidR="009B0A8F">
        <w:t xml:space="preserve">did </w:t>
      </w:r>
      <w:r w:rsidR="00751DDC">
        <w:t xml:space="preserve">not reflect the same magnitude </w:t>
      </w:r>
      <w:r w:rsidR="00C86118">
        <w:t xml:space="preserve">of </w:t>
      </w:r>
      <w:r w:rsidR="00751DDC">
        <w:t xml:space="preserve">change in lifespan disparity. For example, Russia lost 3 years of male life expectancy (around 5\%) between 1992 and 1993, while lifespan disparity </w:t>
      </w:r>
      <w:r>
        <w:t xml:space="preserve">showed </w:t>
      </w:r>
      <w:r w:rsidR="00751DDC">
        <w:t xml:space="preserve">a </w:t>
      </w:r>
      <w:r>
        <w:t xml:space="preserve">much smaller </w:t>
      </w:r>
      <w:r w:rsidR="00751DDC">
        <w:t xml:space="preserve">increase (less than 2.5\%). </w:t>
      </w:r>
      <w:r w:rsidR="00E90CE3">
        <w:t>Most of the time, however, $e^\dagger$ experienced larger relative changes than $e_0$, evidenced by more movement along the horizontal than the vertical axis in the bottom panel of Figure \ref{Abs_changes}.</w:t>
      </w:r>
    </w:p>
    <w:p w14:paraId="4A43E1AD" w14:textId="77777777" w:rsidR="00FA6DB0" w:rsidRDefault="00FA6DB0" w:rsidP="00FA6DB0"/>
    <w:p w14:paraId="29358496" w14:textId="77777777" w:rsidR="00FA6DB0" w:rsidRDefault="00FA6DB0" w:rsidP="00FA6DB0">
      <w:r>
        <w:t>\emph{Age-specific decomposition}\\</w:t>
      </w:r>
    </w:p>
    <w:p w14:paraId="052C4710" w14:textId="78F0BD36" w:rsidR="00751DDC" w:rsidRDefault="00C86118">
      <w:r>
        <w:t>To better understand these patterns, w</w:t>
      </w:r>
      <w:r w:rsidR="00751DDC">
        <w:t xml:space="preserve">e </w:t>
      </w:r>
      <w:r>
        <w:t xml:space="preserve">decomposed </w:t>
      </w:r>
      <w:r w:rsidR="004A56E1">
        <w:t xml:space="preserve">changes in life disparity into contributions from different ages. Mortality decrease at younger ages compresses </w:t>
      </w:r>
      <w:r>
        <w:t>mortality into a smaller age</w:t>
      </w:r>
      <w:r w:rsidR="004A56E1">
        <w:t xml:space="preserve"> interval, while mortality decrease at older ages expands this age</w:t>
      </w:r>
      <w:r>
        <w:t xml:space="preserve"> window</w:t>
      </w:r>
      <w:r w:rsidR="004A56E1">
        <w:t>. Separating the two is a unique threshold age, generally found just below the life expectancy</w:t>
      </w:r>
      <w:r w:rsidR="00751DDC">
        <w:t xml:space="preserve"> \citep{zhang2009}.</w:t>
      </w:r>
      <w:r>
        <w:t xml:space="preserve"> </w:t>
      </w:r>
      <w:r w:rsidR="004A56E1">
        <w:t>Conversely, when</w:t>
      </w:r>
      <w:r>
        <w:t xml:space="preserve"> mortality increase</w:t>
      </w:r>
      <w:r w:rsidR="004A56E1">
        <w:t>s</w:t>
      </w:r>
      <w:r w:rsidR="0010077F">
        <w:t xml:space="preserve"> at all ages</w:t>
      </w:r>
      <w:r>
        <w:t xml:space="preserve">, the </w:t>
      </w:r>
      <w:r w:rsidR="004A56E1">
        <w:t xml:space="preserve">threshold </w:t>
      </w:r>
      <w:r>
        <w:t xml:space="preserve">age </w:t>
      </w:r>
      <w:r w:rsidR="0010077F">
        <w:t xml:space="preserve">separates </w:t>
      </w:r>
      <w:r w:rsidR="00FA6DB0">
        <w:t xml:space="preserve">younger ages </w:t>
      </w:r>
      <w:r w:rsidR="0010077F">
        <w:t>which</w:t>
      </w:r>
      <w:r>
        <w:t xml:space="preserve"> </w:t>
      </w:r>
      <w:r w:rsidR="00457D2C">
        <w:t>generate</w:t>
      </w:r>
      <w:r w:rsidR="00FA6DB0">
        <w:t xml:space="preserve"> mortality </w:t>
      </w:r>
      <w:r>
        <w:t xml:space="preserve">expansion </w:t>
      </w:r>
      <w:r w:rsidR="0010077F">
        <w:t>from</w:t>
      </w:r>
      <w:r w:rsidR="00FA6DB0">
        <w:t xml:space="preserve"> older ages </w:t>
      </w:r>
      <w:r w:rsidR="00457D2C">
        <w:t>which generate</w:t>
      </w:r>
      <w:r w:rsidR="00FA6DB0">
        <w:t xml:space="preserve"> mortality </w:t>
      </w:r>
      <w:r>
        <w:t>compression.</w:t>
      </w:r>
      <w:r w:rsidR="00751DDC">
        <w:t>\\</w:t>
      </w:r>
    </w:p>
    <w:p w14:paraId="0EAED8C1" w14:textId="77777777" w:rsidR="00751DDC" w:rsidRDefault="00751DDC" w:rsidP="00751DDC"/>
    <w:p w14:paraId="64BE1078" w14:textId="77777777" w:rsidR="00751DDC" w:rsidRDefault="00751DDC" w:rsidP="00751DDC">
      <w:r>
        <w:t>\begin{center}</w:t>
      </w:r>
    </w:p>
    <w:p w14:paraId="6A8AB9D0" w14:textId="77777777" w:rsidR="00751DDC" w:rsidRDefault="00751DDC" w:rsidP="00751DDC">
      <w:r>
        <w:t>[Figure \ref{Abs_changes} about here]</w:t>
      </w:r>
    </w:p>
    <w:p w14:paraId="670741D1" w14:textId="77777777" w:rsidR="00751DDC" w:rsidRDefault="00751DDC" w:rsidP="00751DDC">
      <w:r>
        <w:t>\end{center}</w:t>
      </w:r>
    </w:p>
    <w:p w14:paraId="5E4DB751" w14:textId="070D995A" w:rsidR="00751DDC" w:rsidRDefault="00751DDC" w:rsidP="00751DDC">
      <w:r>
        <w:lastRenderedPageBreak/>
        <w:t xml:space="preserve">Figure  \ref{MalesDecomp} show age-specific contributions to the change in $e^\dagger$ for ages </w:t>
      </w:r>
      <w:r w:rsidR="00C408C5">
        <w:t>5 and above</w:t>
      </w:r>
      <w:r>
        <w:t xml:space="preserve">, respectively, by period (results for </w:t>
      </w:r>
      <w:r w:rsidR="005D3C8B">
        <w:t xml:space="preserve">ages 0-4 depicted in Appendix </w:t>
      </w:r>
      <w:r w:rsidR="00457D2C">
        <w:t>F</w:t>
      </w:r>
      <w:r w:rsidR="005D3C8B">
        <w:t>igure \ref{Infant_Decomp}</w:t>
      </w:r>
      <w:r w:rsidR="005D3C8B">
        <w:rPr>
          <w:rStyle w:val="FootnoteReference"/>
        </w:rPr>
        <w:footnoteReference w:id="1"/>
      </w:r>
      <w:r>
        <w:t xml:space="preserve">). </w:t>
      </w:r>
      <w:commentRangeStart w:id="13"/>
      <w:r>
        <w:t>Bars on the left (decreases in variation) come about from mortality decrease at young ages</w:t>
      </w:r>
      <w:r w:rsidR="004A56E1">
        <w:t xml:space="preserve"> or</w:t>
      </w:r>
      <w:r>
        <w:t xml:space="preserve"> increase at old ages</w:t>
      </w:r>
      <w:commentRangeEnd w:id="13"/>
      <w:r w:rsidR="00DC140B">
        <w:rPr>
          <w:rStyle w:val="CommentReference"/>
        </w:rPr>
        <w:commentReference w:id="13"/>
      </w:r>
      <w:r>
        <w:t xml:space="preserve">, separated by a threshold age. </w:t>
      </w:r>
      <w:r w:rsidR="00F65445">
        <w:t>Conversely</w:t>
      </w:r>
      <w:r>
        <w:t xml:space="preserve">, </w:t>
      </w:r>
      <w:r w:rsidR="004A56E1">
        <w:t>bars on the right (increase in variation) are produced by mortality increase at young ages or mortality decrease at old ages.</w:t>
      </w:r>
      <w:r>
        <w:t xml:space="preserve"> The periods </w:t>
      </w:r>
      <w:commentRangeStart w:id="14"/>
      <w:r>
        <w:t>are</w:t>
      </w:r>
      <w:commentRangeEnd w:id="14"/>
      <w:r w:rsidR="00810BB7">
        <w:rPr>
          <w:rStyle w:val="CommentReference"/>
        </w:rPr>
        <w:commentReference w:id="14"/>
      </w:r>
      <w:r>
        <w:t xml:space="preserve"> </w:t>
      </w:r>
      <w:commentRangeStart w:id="15"/>
      <w:r w:rsidR="004A56E1">
        <w:t>grouped by the changes in</w:t>
      </w:r>
      <w:r>
        <w:t xml:space="preserve"> life expectancy trends</w:t>
      </w:r>
      <w:commentRangeEnd w:id="15"/>
      <w:r w:rsidR="004A56E1">
        <w:rPr>
          <w:rStyle w:val="CommentReference"/>
        </w:rPr>
        <w:commentReference w:id="15"/>
      </w:r>
      <w:r>
        <w:t xml:space="preserve"> </w:t>
      </w:r>
      <w:r w:rsidR="004A56E1">
        <w:t xml:space="preserve">depicted </w:t>
      </w:r>
      <w:r>
        <w:t xml:space="preserve">in </w:t>
      </w:r>
      <w:r w:rsidR="00457D2C">
        <w:t xml:space="preserve">Figure </w:t>
      </w:r>
      <w:r>
        <w:t xml:space="preserve">\ref{Fig_LE&amp;LD}: </w:t>
      </w:r>
      <w:commentRangeStart w:id="16"/>
      <w:r>
        <w:t xml:space="preserve">stagnation </w:t>
      </w:r>
      <w:commentRangeEnd w:id="16"/>
      <w:r w:rsidR="00B06114">
        <w:rPr>
          <w:rStyle w:val="CommentReference"/>
        </w:rPr>
        <w:commentReference w:id="16"/>
      </w:r>
      <w:r>
        <w:t xml:space="preserve">from 1960 to 1980 (grey), improvements from 1980 to 1987 (blue), </w:t>
      </w:r>
      <w:r w:rsidR="001565B5">
        <w:t xml:space="preserve">deterioration from </w:t>
      </w:r>
      <w:r>
        <w:t xml:space="preserve">1987-1994 (red), </w:t>
      </w:r>
      <w:r w:rsidR="001565B5">
        <w:t xml:space="preserve">divergence from </w:t>
      </w:r>
      <w:r>
        <w:t xml:space="preserve">1994-2000 (green), and convergence </w:t>
      </w:r>
      <w:r w:rsidR="00B06114">
        <w:t xml:space="preserve">over </w:t>
      </w:r>
      <w:r>
        <w:t>the period 2000-2010 (magenta). If the colors are all lined up on one side it suggests that mortality changed in different directions for the different ages.</w:t>
      </w:r>
      <w:r w:rsidR="00F65445">
        <w:t xml:space="preserve"> </w:t>
      </w:r>
      <w:r>
        <w:t>\\</w:t>
      </w:r>
    </w:p>
    <w:p w14:paraId="17FFCAC3" w14:textId="0D9CD688" w:rsidR="00751DDC" w:rsidRDefault="00751DDC" w:rsidP="00751DDC">
      <w:r>
        <w:t>Over</w:t>
      </w:r>
      <w:r w:rsidR="005D3C8B">
        <w:t xml:space="preserve"> the long</w:t>
      </w:r>
      <w:r>
        <w:t xml:space="preserve"> period of </w:t>
      </w:r>
      <w:r w:rsidR="006F7824">
        <w:t>$e_0$</w:t>
      </w:r>
      <w:r w:rsidR="005D3C8B">
        <w:t xml:space="preserve"> </w:t>
      </w:r>
      <w:r>
        <w:t xml:space="preserve">stagnation (grey), changes in </w:t>
      </w:r>
      <w:r w:rsidR="006F7824">
        <w:t>$e^\dagger$</w:t>
      </w:r>
      <w:r>
        <w:t xml:space="preserve"> were driven by increases in mortality at all </w:t>
      </w:r>
      <w:r w:rsidR="005D3C8B">
        <w:t xml:space="preserve">depicted </w:t>
      </w:r>
      <w:r>
        <w:t>ages, which expand</w:t>
      </w:r>
      <w:r w:rsidR="00B06114">
        <w:t>ed</w:t>
      </w:r>
      <w:r>
        <w:t xml:space="preserve"> age at death variability in young and young-adult ages; and compress</w:t>
      </w:r>
      <w:r w:rsidR="00B06114">
        <w:t>ed</w:t>
      </w:r>
      <w:r>
        <w:t xml:space="preserve"> variation at older ages in all countries</w:t>
      </w:r>
      <w:commentRangeStart w:id="17"/>
      <w:r w:rsidR="00B06114">
        <w:rPr>
          <w:rStyle w:val="FootnoteReference"/>
        </w:rPr>
        <w:footnoteReference w:id="2"/>
      </w:r>
      <w:commentRangeEnd w:id="17"/>
      <w:r w:rsidR="00B06114">
        <w:rPr>
          <w:rStyle w:val="CommentReference"/>
        </w:rPr>
        <w:commentReference w:id="17"/>
      </w:r>
      <w:r>
        <w:t xml:space="preserve">. It is worth noting that these changes offset each other since </w:t>
      </w:r>
      <w:r w:rsidR="005D3C8B">
        <w:t xml:space="preserve">the </w:t>
      </w:r>
      <w:r>
        <w:t>old</w:t>
      </w:r>
      <w:r w:rsidR="005D3C8B">
        <w:t xml:space="preserve"> </w:t>
      </w:r>
      <w:r>
        <w:t xml:space="preserve">age compression </w:t>
      </w:r>
      <w:r w:rsidR="005D3C8B">
        <w:t xml:space="preserve">was </w:t>
      </w:r>
      <w:r>
        <w:t xml:space="preserve">comparable to the net </w:t>
      </w:r>
      <w:r w:rsidR="005D3C8B">
        <w:t>expansion</w:t>
      </w:r>
      <w:r>
        <w:t xml:space="preserve"> </w:t>
      </w:r>
      <w:r w:rsidR="005D3C8B">
        <w:t xml:space="preserve">of mortality experienced </w:t>
      </w:r>
      <w:r>
        <w:t xml:space="preserve">by </w:t>
      </w:r>
      <w:r w:rsidR="005D3C8B">
        <w:t>children and younger adults</w:t>
      </w:r>
      <w:r>
        <w:t xml:space="preserve"> in Russia, Slovakia, Ukraine, and Poland. In fact, in Bulgaria and Belarus, the compression </w:t>
      </w:r>
      <w:r w:rsidR="00B06114">
        <w:t>caused by mortality increase</w:t>
      </w:r>
      <w:r>
        <w:t xml:space="preserve"> </w:t>
      </w:r>
      <w:r w:rsidR="00B06114">
        <w:t xml:space="preserve">over </w:t>
      </w:r>
      <w:r>
        <w:t xml:space="preserve">older ages </w:t>
      </w:r>
      <w:r w:rsidR="00B06114">
        <w:t xml:space="preserve">was </w:t>
      </w:r>
      <w:r>
        <w:t xml:space="preserve">greater than the expansion made by </w:t>
      </w:r>
      <w:r w:rsidR="00B06114">
        <w:t xml:space="preserve">mortality increase among </w:t>
      </w:r>
      <w:r>
        <w:t xml:space="preserve">younger ages. </w:t>
      </w:r>
      <w:r w:rsidR="005D3C8B">
        <w:t xml:space="preserve">Note that although mortality increased over most ages in all countries, mortality continued to decline below age 5. This was enough to offset some of the aforementioned age-specific trends and led to stable </w:t>
      </w:r>
      <w:r w:rsidR="006F7824">
        <w:t>$e_0$</w:t>
      </w:r>
      <w:r w:rsidR="005D3C8B">
        <w:t xml:space="preserve"> and more stable </w:t>
      </w:r>
      <w:r w:rsidR="006F7824">
        <w:t>$e^\dagger$</w:t>
      </w:r>
      <w:r w:rsidR="005D3C8B">
        <w:t xml:space="preserve"> trends than would otherwise have been the case (see </w:t>
      </w:r>
      <w:r w:rsidR="00A549E1">
        <w:t xml:space="preserve">Appendix </w:t>
      </w:r>
      <w:r w:rsidR="005D3C8B">
        <w:t>Figure \ref{Infant_Decomp}).</w:t>
      </w:r>
    </w:p>
    <w:p w14:paraId="17D1F0EC" w14:textId="1288A40B" w:rsidR="00751DDC" w:rsidRDefault="00751DDC" w:rsidP="00751DDC">
      <w:r>
        <w:t xml:space="preserve">A similar pattern </w:t>
      </w:r>
      <w:r w:rsidR="005D3C8B">
        <w:t xml:space="preserve">was </w:t>
      </w:r>
      <w:r>
        <w:t xml:space="preserve">observed during </w:t>
      </w:r>
      <w:r w:rsidR="005D2628">
        <w:t xml:space="preserve">the </w:t>
      </w:r>
      <w:r>
        <w:t xml:space="preserve">period of </w:t>
      </w:r>
      <w:r w:rsidR="006F7824">
        <w:t>$e_0$</w:t>
      </w:r>
      <w:r>
        <w:t xml:space="preserve"> deterioration (red). </w:t>
      </w:r>
      <w:r w:rsidR="005D2628">
        <w:t>Lifespan variability mostly increased, which was</w:t>
      </w:r>
      <w:r>
        <w:t xml:space="preserve"> explained by expansion of mortality at young and middle ages, </w:t>
      </w:r>
      <w:r w:rsidR="005D2628">
        <w:t xml:space="preserve">alongside smaller </w:t>
      </w:r>
      <w:r>
        <w:t xml:space="preserve">compression at older ages </w:t>
      </w:r>
      <w:r w:rsidR="005D2628">
        <w:t xml:space="preserve">during </w:t>
      </w:r>
      <w:r>
        <w:t xml:space="preserve">this period.  However, some </w:t>
      </w:r>
      <w:r w:rsidR="00A549E1">
        <w:t xml:space="preserve">Central European </w:t>
      </w:r>
      <w:r>
        <w:t>countries show</w:t>
      </w:r>
      <w:r w:rsidR="005D2628">
        <w:t>ed</w:t>
      </w:r>
      <w:r>
        <w:t xml:space="preserve"> improvements in mortality between ages 5 and 30 that resulted in </w:t>
      </w:r>
      <w:r w:rsidR="005D2628">
        <w:t xml:space="preserve">overall </w:t>
      </w:r>
      <w:r>
        <w:t>$e^\dagger$</w:t>
      </w:r>
      <w:r w:rsidR="005D2628">
        <w:t xml:space="preserve"> declines</w:t>
      </w:r>
      <w:r>
        <w:t>.</w:t>
      </w:r>
    </w:p>
    <w:p w14:paraId="5F10F20E" w14:textId="5716F13E" w:rsidR="006A2D6F" w:rsidRDefault="00751DDC" w:rsidP="00751DDC">
      <w:r>
        <w:t xml:space="preserve">Opposing these trends, in </w:t>
      </w:r>
      <w:r w:rsidR="005D2628">
        <w:t xml:space="preserve">the </w:t>
      </w:r>
      <w:r>
        <w:t xml:space="preserve">period of improvement (blue), </w:t>
      </w:r>
      <w:r w:rsidR="005D2628">
        <w:t xml:space="preserve">Russia and other countries of the former Soviet Union </w:t>
      </w:r>
      <w:r>
        <w:t xml:space="preserve">followed a western pattern with </w:t>
      </w:r>
      <w:r w:rsidR="006F7824">
        <w:t>$e^\dagger$</w:t>
      </w:r>
      <w:r>
        <w:t xml:space="preserve"> decreases mostly caused by </w:t>
      </w:r>
      <w:r w:rsidR="005D2628">
        <w:t>mortality decline at younger ages outpacing mortality decline over older ages and leading to overall compression in mortality</w:t>
      </w:r>
      <w:r>
        <w:t xml:space="preserve">. </w:t>
      </w:r>
      <w:r w:rsidR="005D2628">
        <w:t>Mortal</w:t>
      </w:r>
      <w:r w:rsidR="006A2D6F">
        <w:t xml:space="preserve">ity change was smaller and the age patterns of change were more variable in </w:t>
      </w:r>
      <w:r w:rsidR="00A549E1">
        <w:t>C</w:t>
      </w:r>
      <w:r w:rsidR="006A2D6F">
        <w:t>entral European countries during this period.</w:t>
      </w:r>
    </w:p>
    <w:p w14:paraId="2822FA4C" w14:textId="0C76A440" w:rsidR="00751DDC" w:rsidRDefault="00751DDC" w:rsidP="00751DDC">
      <w:r>
        <w:lastRenderedPageBreak/>
        <w:t xml:space="preserve">From 1994 </w:t>
      </w:r>
      <w:r w:rsidR="006A2D6F">
        <w:t xml:space="preserve">onward </w:t>
      </w:r>
      <w:r>
        <w:t>(green and magenta), all countries</w:t>
      </w:r>
      <w:r w:rsidR="006A2D6F">
        <w:t xml:space="preserve"> experienced </w:t>
      </w:r>
      <w:r w:rsidR="006F7824">
        <w:t>$e^\dagger$</w:t>
      </w:r>
      <w:r>
        <w:t xml:space="preserve"> compression at young</w:t>
      </w:r>
      <w:r w:rsidR="006A2D6F">
        <w:t>er</w:t>
      </w:r>
      <w:r>
        <w:t xml:space="preserve"> ages and expansion at older ages</w:t>
      </w:r>
      <w:r w:rsidR="006A2D6F">
        <w:t xml:space="preserve"> overall</w:t>
      </w:r>
      <w:r>
        <w:t xml:space="preserve">. </w:t>
      </w:r>
      <w:r w:rsidR="006A2D6F">
        <w:t xml:space="preserve">However in the early years (1994-2000), mortality increases at younger ages led to increases in </w:t>
      </w:r>
      <w:r w:rsidR="006F7824">
        <w:t>$e^\dagger$</w:t>
      </w:r>
      <w:r w:rsidR="006A2D6F">
        <w:t xml:space="preserve"> in Russia, Ukraine and Belarus</w:t>
      </w:r>
      <w:r w:rsidR="00B13EAF">
        <w:t xml:space="preserve"> before reversing itself in recent years</w:t>
      </w:r>
      <w:r w:rsidR="006A2D6F">
        <w:t>. I</w:t>
      </w:r>
      <w:r>
        <w:t>mportantly, during th</w:t>
      </w:r>
      <w:r w:rsidR="00B13EAF">
        <w:t>is post-1994 period</w:t>
      </w:r>
      <w:r>
        <w:t xml:space="preserve">, mortality fluctuations at relatively young ages (20-50) had the largest impact on </w:t>
      </w:r>
      <w:r w:rsidR="00B13EAF">
        <w:t>$e^\dagger$</w:t>
      </w:r>
      <w:r>
        <w:t xml:space="preserve"> changes. However, the contributions at older ages in </w:t>
      </w:r>
      <w:commentRangeStart w:id="19"/>
      <w:r w:rsidR="0010077F">
        <w:t>Centra</w:t>
      </w:r>
      <w:commentRangeEnd w:id="19"/>
      <w:r w:rsidR="0010077F">
        <w:rPr>
          <w:rStyle w:val="CommentReference"/>
        </w:rPr>
        <w:commentReference w:id="19"/>
      </w:r>
      <w:r w:rsidR="0010077F">
        <w:t xml:space="preserve">l European </w:t>
      </w:r>
      <w:r>
        <w:t xml:space="preserve">countries </w:t>
      </w:r>
      <w:r w:rsidR="00810BB7">
        <w:t>(such as</w:t>
      </w:r>
      <w:r>
        <w:t>Hungary, Slovenia, Latvia, Poland, Czech Republic and Estonia</w:t>
      </w:r>
      <w:r w:rsidR="00810BB7">
        <w:t>)</w:t>
      </w:r>
      <w:r>
        <w:t xml:space="preserve"> are </w:t>
      </w:r>
      <w:r w:rsidR="006A2D6F">
        <w:t xml:space="preserve">were </w:t>
      </w:r>
      <w:r>
        <w:t xml:space="preserve">sizable compared </w:t>
      </w:r>
      <w:r w:rsidR="00B13EAF">
        <w:t xml:space="preserve">to </w:t>
      </w:r>
      <w:r>
        <w:t>the rest of the countries.\\</w:t>
      </w:r>
    </w:p>
    <w:p w14:paraId="60E90F12" w14:textId="77777777" w:rsidR="00751DDC" w:rsidRDefault="00751DDC" w:rsidP="00751DDC"/>
    <w:p w14:paraId="67F42118" w14:textId="77777777" w:rsidR="00751DDC" w:rsidRDefault="00751DDC" w:rsidP="00751DDC">
      <w:r>
        <w:t>\begin{center}</w:t>
      </w:r>
    </w:p>
    <w:p w14:paraId="1BA683B7" w14:textId="77777777" w:rsidR="00751DDC" w:rsidRDefault="00751DDC" w:rsidP="00751DDC">
      <w:r>
        <w:t>[Figure \ref{MalesDecomp} about here]\\</w:t>
      </w:r>
    </w:p>
    <w:p w14:paraId="5E17CFD5" w14:textId="77777777" w:rsidR="00751DDC" w:rsidRDefault="00751DDC" w:rsidP="00751DDC">
      <w:r>
        <w:t>\end{center}</w:t>
      </w:r>
    </w:p>
    <w:p w14:paraId="528CFBBD" w14:textId="77777777" w:rsidR="00751DDC" w:rsidRDefault="00751DDC" w:rsidP="00751DDC"/>
    <w:p w14:paraId="05A267F1" w14:textId="77777777" w:rsidR="00751DDC" w:rsidRDefault="00751DDC" w:rsidP="00751DDC">
      <w:r>
        <w:t>\emph{Alcohol-related mortality and its contribution to changes in lifespan variability}\\</w:t>
      </w:r>
    </w:p>
    <w:p w14:paraId="66048E39" w14:textId="4B02955D" w:rsidR="00751DDC" w:rsidRDefault="00DC140B" w:rsidP="00751DDC">
      <w:r>
        <w:t xml:space="preserve">For the most recent periods of divergence (1994-2000) and convergence (2000-2010) </w:t>
      </w:r>
      <w:r w:rsidR="00751DDC">
        <w:t>Figures \ref{Males_causes_1994} and \ref{Males_causes_2000} show how alcohol-related mortality contributed to the changing $e^\dagger$ at different ages</w:t>
      </w:r>
      <w:r>
        <w:t xml:space="preserve"> for a subset of </w:t>
      </w:r>
      <w:r w:rsidR="00A549E1">
        <w:t xml:space="preserve">Central and </w:t>
      </w:r>
      <w:r>
        <w:t>Eastern European countries</w:t>
      </w:r>
      <w:r w:rsidR="00751DDC">
        <w:t>. Red colors are related to causes attributable to alcohol consumption; blue tones correspond to deaths from causes amenable to alcohol consumption. The darkest blue refers to Ischemic Heart Diseases (IHD), the lightest to transportation accidents, and the mid-blue to stroke mortality. Orange and green colors relate to other external causes and the rest of circulatory diseases, respectively. The re</w:t>
      </w:r>
      <w:r w:rsidR="001D04C7">
        <w:t>maining</w:t>
      </w:r>
      <w:r w:rsidR="00751DDC">
        <w:t xml:space="preserve"> causes and mortality</w:t>
      </w:r>
      <w:r w:rsidR="00A549E1">
        <w:t xml:space="preserve"> at ages 85 and</w:t>
      </w:r>
      <w:r w:rsidR="00751DDC">
        <w:t xml:space="preserve"> above</w:t>
      </w:r>
      <w:r w:rsidR="00A549E1">
        <w:t xml:space="preserve"> are </w:t>
      </w:r>
      <w:r w:rsidR="00751DDC">
        <w:t>depicted in grey.</w:t>
      </w:r>
    </w:p>
    <w:p w14:paraId="7BFA9162" w14:textId="564F53FC" w:rsidR="006E1727" w:rsidRDefault="00751DDC" w:rsidP="00751DDC">
      <w:r>
        <w:t xml:space="preserve">Results show that in Russia, Ukraine and Belarus </w:t>
      </w:r>
      <w:r w:rsidR="00B13EAF">
        <w:t>$e^\dagger$</w:t>
      </w:r>
      <w:r>
        <w:t xml:space="preserve"> stagnated between 1994 and 2000 because </w:t>
      </w:r>
      <w:r w:rsidR="006E1727">
        <w:t>age-specific mortality change was small and uneven across ages.</w:t>
      </w:r>
      <w:r>
        <w:t xml:space="preserve"> On the contrary, </w:t>
      </w:r>
      <w:r w:rsidR="0030649E">
        <w:t>the Baltic countries (</w:t>
      </w:r>
      <w:r>
        <w:t>Latvia, Lithuania and Estonia</w:t>
      </w:r>
      <w:r w:rsidR="0030649E">
        <w:t>)</w:t>
      </w:r>
      <w:r>
        <w:t xml:space="preserve"> experienced sizable </w:t>
      </w:r>
      <w:r w:rsidR="006E1727">
        <w:t xml:space="preserve">reductions </w:t>
      </w:r>
      <w:r>
        <w:t xml:space="preserve">in </w:t>
      </w:r>
      <w:r w:rsidR="006E1727">
        <w:t>mortality at all ages</w:t>
      </w:r>
      <w:r w:rsidR="00591E44">
        <w:t>, and particularly strong compression of early adult mortality</w:t>
      </w:r>
      <w:r w:rsidR="006E1727">
        <w:t xml:space="preserve">. </w:t>
      </w:r>
      <w:r w:rsidR="0030649E">
        <w:t>T</w:t>
      </w:r>
      <w:r w:rsidR="006E1727">
        <w:t>h</w:t>
      </w:r>
      <w:r w:rsidR="00591E44">
        <w:t>ese mortality reductions were</w:t>
      </w:r>
      <w:r w:rsidR="006E1727">
        <w:t xml:space="preserve"> primarily in </w:t>
      </w:r>
      <w:r w:rsidR="0030649E">
        <w:t xml:space="preserve">causes amenable to alcohol, namely </w:t>
      </w:r>
      <w:r w:rsidR="006E1727">
        <w:t>external mortality and transport accidents</w:t>
      </w:r>
      <w:r w:rsidR="0030649E">
        <w:t xml:space="preserve"> at younger ages</w:t>
      </w:r>
      <w:r w:rsidR="006E1727">
        <w:t xml:space="preserve">, </w:t>
      </w:r>
      <w:r w:rsidR="0030649E">
        <w:t xml:space="preserve">and </w:t>
      </w:r>
      <w:r w:rsidR="006E1727">
        <w:t>IHD</w:t>
      </w:r>
      <w:r w:rsidR="0030649E">
        <w:t xml:space="preserve"> and stroke mortality at older ages</w:t>
      </w:r>
      <w:r w:rsidR="006E1727">
        <w:t>.</w:t>
      </w:r>
      <w:r w:rsidR="0030649E">
        <w:t xml:space="preserve"> Causes directly attributable to alcohol consumption were also a strong contributor to mortality reduction between the ages of 20 and 60 in Lithuania.</w:t>
      </w:r>
      <w:r w:rsidR="004F3A21">
        <w:t xml:space="preserve"> Poland and Czech Republic fell somewhere in-between the two other groups of countries, with small reductions in IHD and circulatory disease, but experiencing little change in external mortality.</w:t>
      </w:r>
    </w:p>
    <w:p w14:paraId="1208E2DC" w14:textId="41E3DA3F" w:rsidR="004F3A21" w:rsidRDefault="004F3A21" w:rsidP="004F3A21">
      <w:r>
        <w:t xml:space="preserve">From 2000-2010 </w:t>
      </w:r>
      <w:r w:rsidR="00751DDC">
        <w:t xml:space="preserve">all </w:t>
      </w:r>
      <w:r>
        <w:t xml:space="preserve">countries experienced improvements in </w:t>
      </w:r>
      <w:r w:rsidR="00751DDC">
        <w:t xml:space="preserve">survival and </w:t>
      </w:r>
      <w:r>
        <w:t xml:space="preserve">decreases in </w:t>
      </w:r>
      <w:r w:rsidR="00B13EAF">
        <w:t>$e^\dagger$</w:t>
      </w:r>
      <w:r w:rsidR="0070525A">
        <w:t>, particularly from causes amenable or susceptible to alcohol consumption</w:t>
      </w:r>
      <w:r w:rsidR="00751DDC">
        <w:t xml:space="preserve">. </w:t>
      </w:r>
      <w:r w:rsidR="0059756D" w:rsidRPr="0059756D">
        <w:t xml:space="preserve">Most of the mortality compression below the threshold age </w:t>
      </w:r>
      <w:r w:rsidR="00DC6FBC">
        <w:t xml:space="preserve">occurred in early </w:t>
      </w:r>
      <w:r w:rsidR="0059756D" w:rsidRPr="0059756D">
        <w:t>adult</w:t>
      </w:r>
      <w:r w:rsidR="00DC6FBC">
        <w:t>hood</w:t>
      </w:r>
      <w:r w:rsidR="0059756D" w:rsidRPr="0059756D">
        <w:t>,</w:t>
      </w:r>
      <w:r w:rsidR="00DC6FBC">
        <w:t xml:space="preserve"> particularly from external mortality.</w:t>
      </w:r>
      <w:r w:rsidR="0059756D" w:rsidRPr="0059756D">
        <w:t xml:space="preserve"> </w:t>
      </w:r>
      <w:r w:rsidR="00DC6FBC">
        <w:t>C</w:t>
      </w:r>
      <w:r w:rsidR="00DC6FBC" w:rsidRPr="00DC6FBC">
        <w:t xml:space="preserve">onditions wholly attributable to alcohol consumption played a negligible role in </w:t>
      </w:r>
      <w:r w:rsidR="00B13EAF">
        <w:t>$e^\dagger$</w:t>
      </w:r>
      <w:r w:rsidR="00DC6FBC" w:rsidRPr="00DC6FBC">
        <w:t xml:space="preserve"> compression or expansion over the period</w:t>
      </w:r>
      <w:r w:rsidR="00DC6FBC">
        <w:t xml:space="preserve">, with the exception of Lithuania, </w:t>
      </w:r>
      <w:r w:rsidR="00DC6FBC" w:rsidRPr="00DC6FBC">
        <w:t xml:space="preserve">where </w:t>
      </w:r>
      <w:r w:rsidR="00DC6FBC">
        <w:t>it</w:t>
      </w:r>
      <w:r w:rsidR="00DC6FBC" w:rsidRPr="00DC6FBC">
        <w:t xml:space="preserve"> increased between ages 30 and 45. Above the threshold age, </w:t>
      </w:r>
      <w:r w:rsidR="00D5041D">
        <w:t>m</w:t>
      </w:r>
      <w:r w:rsidR="00471116">
        <w:t xml:space="preserve">ortality was variable by cause. </w:t>
      </w:r>
      <w:r w:rsidR="00D5041D">
        <w:t>Reduction in</w:t>
      </w:r>
      <w:r w:rsidR="00471116">
        <w:t xml:space="preserve"> mortality </w:t>
      </w:r>
      <w:r w:rsidR="00D5041D">
        <w:t xml:space="preserve">from </w:t>
      </w:r>
      <w:r w:rsidR="00D5041D" w:rsidRPr="00D5041D">
        <w:lastRenderedPageBreak/>
        <w:t xml:space="preserve">conditions amenable to alcohol consumption </w:t>
      </w:r>
      <w:r w:rsidR="00471116">
        <w:t>was considerable in Russia, Latvia and Estonia, but nearly absent in Uk</w:t>
      </w:r>
      <w:r w:rsidR="00D5041D">
        <w:t>r</w:t>
      </w:r>
      <w:r w:rsidR="00471116">
        <w:t xml:space="preserve">aine, Lithuania and Belarus. </w:t>
      </w:r>
      <w:commentRangeStart w:id="20"/>
      <w:r w:rsidR="00471116">
        <w:t>Estonia experienced increases in other circulatory disease</w:t>
      </w:r>
      <w:r w:rsidR="00B13EAF">
        <w:t xml:space="preserve"> (i.e. non-</w:t>
      </w:r>
      <w:r w:rsidR="00471116">
        <w:t>IHD or stroke</w:t>
      </w:r>
      <w:commentRangeEnd w:id="20"/>
      <w:r w:rsidR="0070525A">
        <w:rPr>
          <w:rStyle w:val="CommentReference"/>
        </w:rPr>
        <w:commentReference w:id="20"/>
      </w:r>
      <w:r w:rsidR="00471116">
        <w:t xml:space="preserve">), </w:t>
      </w:r>
      <w:r w:rsidR="0070525A">
        <w:t>Belarus experienced increases in transport accidents, and the other Baltic countries experienced increases in mortality unrelated to alcohol at older ages during this period.</w:t>
      </w:r>
    </w:p>
    <w:p w14:paraId="4F79A152" w14:textId="77777777" w:rsidR="00751DDC" w:rsidRDefault="00751DDC" w:rsidP="00751DDC">
      <w:r>
        <w:t>\begin{center}</w:t>
      </w:r>
    </w:p>
    <w:p w14:paraId="082EA162" w14:textId="77777777" w:rsidR="00751DDC" w:rsidRDefault="00751DDC" w:rsidP="00751DDC">
      <w:r>
        <w:t>[Figures \ref{Males_causes_1994} \&amp; \ref{Males_causes_2000} about here]\\</w:t>
      </w:r>
    </w:p>
    <w:p w14:paraId="7FF1D0DD" w14:textId="77777777" w:rsidR="00751DDC" w:rsidRDefault="00751DDC" w:rsidP="00751DDC">
      <w:r>
        <w:t>\end{center}</w:t>
      </w:r>
    </w:p>
    <w:p w14:paraId="7AE6AB30" w14:textId="77777777" w:rsidR="00751DDC" w:rsidRDefault="00751DDC" w:rsidP="00751DDC"/>
    <w:p w14:paraId="7E4248D8" w14:textId="77777777" w:rsidR="00751DDC" w:rsidRDefault="00751DDC" w:rsidP="00751DDC"/>
    <w:p w14:paraId="4FF182C6" w14:textId="77777777" w:rsidR="00751DDC" w:rsidRDefault="00751DDC" w:rsidP="00751DDC">
      <w:r>
        <w:t xml:space="preserve">\subsection*{Limitations} </w:t>
      </w:r>
    </w:p>
    <w:p w14:paraId="69A55C74" w14:textId="2554F88B" w:rsidR="00751DDC" w:rsidRDefault="00751DDC" w:rsidP="00751DDC">
      <w:r>
        <w:t xml:space="preserve">The limitations of our study should be mentioned. First, different measures of inequality differ from </w:t>
      </w:r>
      <w:r w:rsidR="00C41767">
        <w:t xml:space="preserve">one </w:t>
      </w:r>
      <w:r>
        <w:t xml:space="preserve">other in formal properties and in the degree of their </w:t>
      </w:r>
      <w:r w:rsidR="00C41767">
        <w:t>sensitivity to age-specific mortality change</w:t>
      </w:r>
      <w:r>
        <w:t xml:space="preserve"> \citep{vanraalte2013}. Other authors have chosen measures of relative inequality, such as the Gini coefficient</w:t>
      </w:r>
      <w:r w:rsidR="00C41767">
        <w:t>, Keyfitz’s entropy or the</w:t>
      </w:r>
      <w:r>
        <w:t xml:space="preserve"> Theil index of inequality \citep{shkolnikov2003,Smits2009,moser2005world</w:t>
      </w:r>
      <w:r w:rsidR="00C41767">
        <w:t>,</w:t>
      </w:r>
      <w:r w:rsidR="003061A9">
        <w:t>C</w:t>
      </w:r>
      <w:r w:rsidR="00C41767">
        <w:t>olchero</w:t>
      </w:r>
      <w:r w:rsidR="003061A9">
        <w:t>2015</w:t>
      </w:r>
      <w:r>
        <w:t xml:space="preserve">}. </w:t>
      </w:r>
      <w:r w:rsidR="00C41767">
        <w:t>As a robustness check</w:t>
      </w:r>
      <w:r>
        <w:t xml:space="preserve">, we performed a sensitivity analysis replicating all the results shown in this study with the Gini coefficient following \citet{shkolnikov2003} (see Appendix section \ref{SS_Analysis}). We did not find major differences with the results discussed in this article. </w:t>
      </w:r>
    </w:p>
    <w:p w14:paraId="07D8C5E1" w14:textId="5BEB9253" w:rsidR="00D61C56" w:rsidRDefault="00751DDC" w:rsidP="002922EB">
      <w:r>
        <w:t>Secondly, estimating alcohol-attributable mortality</w:t>
      </w:r>
      <w:r w:rsidR="00C41767">
        <w:t xml:space="preserve"> </w:t>
      </w:r>
      <w:r>
        <w:t xml:space="preserve">is not </w:t>
      </w:r>
      <w:r w:rsidR="00153965">
        <w:t>straightforward</w:t>
      </w:r>
      <w:r>
        <w:t xml:space="preserve">. </w:t>
      </w:r>
      <w:r w:rsidR="00C41767">
        <w:t xml:space="preserve">For one, unlike smoking, heavy alcohol consumption can have both </w:t>
      </w:r>
      <w:r w:rsidR="00D90121">
        <w:t>i</w:t>
      </w:r>
      <w:r w:rsidR="00C41767">
        <w:t xml:space="preserve">mmediate </w:t>
      </w:r>
      <w:r w:rsidR="00D90121">
        <w:t>and cumulative impacts on mortality</w:t>
      </w:r>
      <w:r w:rsidR="00C41767">
        <w:t xml:space="preserve">. </w:t>
      </w:r>
      <w:r w:rsidR="00E937A1">
        <w:t>I</w:t>
      </w:r>
      <w:r w:rsidR="00D90121">
        <w:t>n any period certain causes</w:t>
      </w:r>
      <w:r w:rsidR="00232C06">
        <w:t xml:space="preserve">, </w:t>
      </w:r>
      <w:r w:rsidR="00D90121">
        <w:t>for instance traffic accidents or alcohol poisoning</w:t>
      </w:r>
      <w:r w:rsidR="00232C06">
        <w:t>,</w:t>
      </w:r>
      <w:r w:rsidR="00D90121">
        <w:t xml:space="preserve"> may change immediately in response to changing consumption patterns, while others</w:t>
      </w:r>
      <w:r w:rsidR="00232C06">
        <w:t xml:space="preserve">, </w:t>
      </w:r>
      <w:r w:rsidR="00D90121">
        <w:t>for instance liver cirrhosis</w:t>
      </w:r>
      <w:r w:rsidR="00232C06">
        <w:t>,</w:t>
      </w:r>
      <w:r w:rsidR="00C773BE">
        <w:t xml:space="preserve"> </w:t>
      </w:r>
      <w:r w:rsidR="00E937A1">
        <w:t>mainly</w:t>
      </w:r>
      <w:r w:rsidR="00C773BE">
        <w:t xml:space="preserve"> reflect</w:t>
      </w:r>
      <w:r w:rsidR="00D90121">
        <w:t xml:space="preserve"> past consumption </w:t>
      </w:r>
      <w:r w:rsidR="00C773BE">
        <w:t>behaviour</w:t>
      </w:r>
      <w:r w:rsidR="00E937A1">
        <w:t xml:space="preserve"> \citep{</w:t>
      </w:r>
      <w:r w:rsidR="00E937A1" w:rsidRPr="00810BB7">
        <w:rPr>
          <w:color w:val="FF0000"/>
        </w:rPr>
        <w:t>refs</w:t>
      </w:r>
      <w:r w:rsidR="00E937A1">
        <w:t>}</w:t>
      </w:r>
      <w:r w:rsidR="00232C06">
        <w:t xml:space="preserve">, and still others are such as IHD have been implicated in both </w:t>
      </w:r>
      <w:r w:rsidR="00E937A1">
        <w:t>immediate binge drinking mortality</w:t>
      </w:r>
      <w:r w:rsidR="00232C06">
        <w:t xml:space="preserve"> </w:t>
      </w:r>
      <w:r w:rsidR="00232C06" w:rsidRPr="00232C06">
        <w:t>\citep{kauhanen1997beer}</w:t>
      </w:r>
      <w:r w:rsidR="00232C06">
        <w:t xml:space="preserve"> and </w:t>
      </w:r>
      <w:r w:rsidR="00E937A1">
        <w:t xml:space="preserve">elevated mortality risks from long-term heavy drinking </w:t>
      </w:r>
      <w:r w:rsidR="00232C06">
        <w:t>\citep{</w:t>
      </w:r>
      <w:r w:rsidR="00232C06" w:rsidRPr="00232C06">
        <w:t>roerecke2014alcohol</w:t>
      </w:r>
      <w:r w:rsidR="00232C06">
        <w:t>}</w:t>
      </w:r>
      <w:r w:rsidR="00D90121">
        <w:t xml:space="preserve">. </w:t>
      </w:r>
      <w:r w:rsidR="00E937A1">
        <w:t>Thus u</w:t>
      </w:r>
      <w:r w:rsidR="007A1452">
        <w:t xml:space="preserve">sing a cause of death based attribution method is only sensible in countries with relatively stable temporal patterns of alcohol consumption \citep{kraus2015changes,martikainen2014income}, which is certainly not the case in our study. </w:t>
      </w:r>
      <w:r w:rsidR="00C773BE">
        <w:t>An alternative is to derive alcohol</w:t>
      </w:r>
      <w:r w:rsidR="00E937A1">
        <w:t>-</w:t>
      </w:r>
      <w:r w:rsidR="00C773BE">
        <w:t>attributable mortality from follow-up longitudinal studies that report consumption patterns. Even if such surveys were available for some countries included in the study, self-reported alcohol consumption data are often biased and underestimate actual consumption because individuals forget drinking</w:t>
      </w:r>
      <w:r w:rsidR="00153965">
        <w:t xml:space="preserve"> occasions</w:t>
      </w:r>
      <w:r w:rsidR="00C773BE">
        <w:t xml:space="preserve">, underrate drink size and are not able to remember the quantity of drinks in every drinking session \citep{livingston2015underreporting,bellis2009off}. </w:t>
      </w:r>
      <w:r w:rsidR="007A1452">
        <w:t>A</w:t>
      </w:r>
      <w:r w:rsidR="00D61C56">
        <w:t xml:space="preserve"> third</w:t>
      </w:r>
      <w:r w:rsidR="007A1452">
        <w:t xml:space="preserve"> commonly used approach is to link mortality with changes in alcohol sales (</w:t>
      </w:r>
      <w:r w:rsidR="007A1452" w:rsidRPr="00AE687C">
        <w:rPr>
          <w:color w:val="FF0000"/>
        </w:rPr>
        <w:t>refs</w:t>
      </w:r>
      <w:r w:rsidR="007A1452">
        <w:t xml:space="preserve">). A limitation to this approach is that </w:t>
      </w:r>
      <w:r w:rsidR="00D90121">
        <w:t>the total alcohol consumption might not matter so much as the alcohol cons</w:t>
      </w:r>
      <w:r w:rsidR="007A1452">
        <w:t xml:space="preserve">umption behaviour (i.e. how concentrated consumption is among different individuals, whether consumption is </w:t>
      </w:r>
      <w:r w:rsidR="00D90121">
        <w:t>spread out over many days versus binge drinking</w:t>
      </w:r>
      <w:r w:rsidR="007A1452">
        <w:t xml:space="preserve"> etc.</w:t>
      </w:r>
      <w:r w:rsidR="00D90121">
        <w:t>) (</w:t>
      </w:r>
      <w:r w:rsidR="00D90121" w:rsidRPr="00AE687C">
        <w:rPr>
          <w:color w:val="FF0000"/>
        </w:rPr>
        <w:t>refs</w:t>
      </w:r>
      <w:r w:rsidR="00D90121">
        <w:t xml:space="preserve">). Indeed low levels of alcohol consumed at a regular basis </w:t>
      </w:r>
      <w:r w:rsidR="00D90121">
        <w:lastRenderedPageBreak/>
        <w:t xml:space="preserve">may even be protective against mortality </w:t>
      </w:r>
      <w:r w:rsidR="003061A9">
        <w:t>\</w:t>
      </w:r>
      <w:r w:rsidR="007A1452">
        <w:t>citep{</w:t>
      </w:r>
      <w:r w:rsidR="003061A9">
        <w:t>bell2017,</w:t>
      </w:r>
      <w:r w:rsidR="007A1452">
        <w:t>rehm2010relation</w:t>
      </w:r>
      <w:r w:rsidR="003061A9">
        <w:t>,</w:t>
      </w:r>
      <w:r w:rsidR="003061A9" w:rsidRPr="003061A9">
        <w:t xml:space="preserve"> klatsky1974alcohol</w:t>
      </w:r>
      <w:r w:rsidR="00E937A1">
        <w:t>,</w:t>
      </w:r>
      <w:r w:rsidR="00E937A1" w:rsidRPr="00E937A1">
        <w:t xml:space="preserve"> roerecke2014alcohol</w:t>
      </w:r>
      <w:r w:rsidR="007A1452">
        <w:t>}</w:t>
      </w:r>
      <w:r w:rsidR="00D90121">
        <w:t>.</w:t>
      </w:r>
      <w:r w:rsidR="007A1452">
        <w:t xml:space="preserve"> Moreover, alcohol sales do not include homemade alcohol, which is substantial in the region </w:t>
      </w:r>
      <w:r w:rsidR="00C773BE">
        <w:t>\citep{popova2007comparing,mckee2005composition}</w:t>
      </w:r>
      <w:r w:rsidR="007A1452">
        <w:t>, and can be distorted by alcohol tourism</w:t>
      </w:r>
      <w:r w:rsidR="00C773BE">
        <w:t xml:space="preserve"> \citep{makela2009weakening,rabinovich2009affordability}.</w:t>
      </w:r>
      <w:r w:rsidR="007A1452" w:rsidRPr="007A1452">
        <w:t xml:space="preserve"> </w:t>
      </w:r>
    </w:p>
    <w:p w14:paraId="222C0642" w14:textId="0E8B9217" w:rsidR="00955643" w:rsidRDefault="007A1452" w:rsidP="002922EB">
      <w:r>
        <w:t xml:space="preserve">For these reasons, we took a more cautious approach that </w:t>
      </w:r>
      <w:r w:rsidR="00D61C56">
        <w:t>aims to at least partially attribute the changes in</w:t>
      </w:r>
      <w:r>
        <w:t xml:space="preserve"> </w:t>
      </w:r>
      <w:r w:rsidR="00D61C56">
        <w:t xml:space="preserve">mortality </w:t>
      </w:r>
      <w:r w:rsidR="00C773BE">
        <w:t>trends</w:t>
      </w:r>
      <w:r w:rsidR="00D61C56">
        <w:t xml:space="preserve"> to alcohol consumption</w:t>
      </w:r>
      <w:r>
        <w:t xml:space="preserve"> without over or under-interpreting its absolute impact</w:t>
      </w:r>
      <w:r w:rsidR="00C773BE">
        <w:t xml:space="preserve"> on mortality at any given time</w:t>
      </w:r>
      <w:r>
        <w:t>.</w:t>
      </w:r>
      <w:r w:rsidRPr="007A1452">
        <w:t xml:space="preserve"> </w:t>
      </w:r>
      <w:r>
        <w:t xml:space="preserve">Although the causal effect of alcohol is not clear in some conditions, such as accidents, violent deaths and IHD, we included them as ``amenable to alcohol consumption''. </w:t>
      </w:r>
      <w:r w:rsidR="0087552D">
        <w:t>Smoking-attributable mortality is also high in the region \citep{</w:t>
      </w:r>
      <w:r w:rsidR="006C0F15" w:rsidRPr="006C0F15">
        <w:t>ezzati2003estimates</w:t>
      </w:r>
      <w:r w:rsidR="0087552D">
        <w:t>} and could be a determinant of rising IHD</w:t>
      </w:r>
      <w:r w:rsidR="006C0F15">
        <w:t xml:space="preserve"> and stroke mortality in some periods</w:t>
      </w:r>
      <w:r w:rsidR="00D61C56">
        <w:t xml:space="preserve">, yet we would not expect </w:t>
      </w:r>
      <w:r w:rsidR="00301ECC">
        <w:t xml:space="preserve">it to cause </w:t>
      </w:r>
      <w:r w:rsidR="00D61C56">
        <w:t>major departures in the slope or direction of change in</w:t>
      </w:r>
      <w:r w:rsidR="00301ECC">
        <w:t xml:space="preserve"> mortality</w:t>
      </w:r>
      <w:r w:rsidR="00D61C56">
        <w:t xml:space="preserve"> trends.</w:t>
      </w:r>
      <w:r w:rsidR="0087552D">
        <w:t xml:space="preserve"> </w:t>
      </w:r>
      <w:r w:rsidR="00D61C56">
        <w:t xml:space="preserve"> </w:t>
      </w:r>
      <w:r w:rsidR="006C0F15">
        <w:t>On the other hand</w:t>
      </w:r>
      <w:r w:rsidR="00C773BE">
        <w:t xml:space="preserve">, departures from baseline alcohol consumption levels </w:t>
      </w:r>
      <w:r w:rsidR="008A573E">
        <w:t xml:space="preserve">would increase or decrease mortality from these </w:t>
      </w:r>
      <w:r w:rsidR="00301ECC">
        <w:t xml:space="preserve">alcohol-amenable </w:t>
      </w:r>
      <w:r w:rsidR="008A573E">
        <w:t xml:space="preserve">causes in comparison to the baseline period. </w:t>
      </w:r>
      <w:r w:rsidR="006C0F15">
        <w:t>In other words,</w:t>
      </w:r>
      <w:r w:rsidR="008A573E">
        <w:t xml:space="preserve"> when IHD, violent deaths and accidents all increase from one period to the next, it is strongly suggestive of increasing</w:t>
      </w:r>
      <w:r>
        <w:t xml:space="preserve"> alcohol-related mortality</w:t>
      </w:r>
      <w:r w:rsidR="006C0F15">
        <w:t xml:space="preserve"> and vice-versa</w:t>
      </w:r>
      <w:r>
        <w:t>.</w:t>
      </w:r>
      <w:r w:rsidR="0087552D">
        <w:t xml:space="preserve"> </w:t>
      </w:r>
    </w:p>
    <w:p w14:paraId="0D5B1BD9" w14:textId="77777777" w:rsidR="00751DDC" w:rsidRDefault="00751DDC" w:rsidP="00955643"/>
    <w:p w14:paraId="7B48140B" w14:textId="77777777" w:rsidR="00751DDC" w:rsidRDefault="00751DDC" w:rsidP="00751DDC">
      <w:r>
        <w:t>\section*{Discussion}</w:t>
      </w:r>
    </w:p>
    <w:p w14:paraId="087AEE51" w14:textId="4FCA97F7" w:rsidR="00751DDC" w:rsidRDefault="00751DDC" w:rsidP="00751DDC">
      <w:r>
        <w:t>The results derived from this study allow</w:t>
      </w:r>
      <w:r w:rsidR="00B13EAF">
        <w:t>ed</w:t>
      </w:r>
      <w:r>
        <w:t xml:space="preserve"> us to analyze and compare long time series in lifespan variability for 12 countries from </w:t>
      </w:r>
      <w:r w:rsidR="002F5742">
        <w:t xml:space="preserve">Central and </w:t>
      </w:r>
      <w:r>
        <w:t xml:space="preserve">Eastern Europe. They shed light into the determinants of variation </w:t>
      </w:r>
      <w:r w:rsidR="008A573E">
        <w:t xml:space="preserve">in </w:t>
      </w:r>
      <w:r>
        <w:t>age at death across time and countries. In addition, we use</w:t>
      </w:r>
      <w:r w:rsidR="008A573E">
        <w:t>d</w:t>
      </w:r>
      <w:r>
        <w:t xml:space="preserve"> high quality comparably reconstructed cause of death data to analyze the role of alcohol-related mortality on changing lifespan variation based on a reflective classification. This is the first comparative study of </w:t>
      </w:r>
      <w:r w:rsidR="002F5742">
        <w:t>the region</w:t>
      </w:r>
      <w:r>
        <w:t xml:space="preserve"> making use of the \citet{HcO}. Over the study period, life expectancy and lifespan disparity moved independently from one another, particularly during periods of life expectancy </w:t>
      </w:r>
      <w:r w:rsidR="008A573E">
        <w:t>stagnation</w:t>
      </w:r>
      <w:r>
        <w:t xml:space="preserve">. Fluctuations in </w:t>
      </w:r>
      <w:r w:rsidR="002F5742">
        <w:t xml:space="preserve">lifespan disparity </w:t>
      </w:r>
      <w:r>
        <w:t>were, to a large extent,</w:t>
      </w:r>
      <w:r w:rsidR="002F5742">
        <w:t xml:space="preserve"> caused by fluctuation in midlife mortality that was</w:t>
      </w:r>
      <w:r>
        <w:t xml:space="preserve"> directly or partially attributable to changes in alcohol consumption. \\</w:t>
      </w:r>
    </w:p>
    <w:p w14:paraId="6F155A9C" w14:textId="77777777" w:rsidR="00751DDC" w:rsidRDefault="001D04C7" w:rsidP="00751DDC">
      <w:r>
        <w:t xml:space="preserve"> </w:t>
      </w:r>
    </w:p>
    <w:p w14:paraId="214213ED" w14:textId="77777777" w:rsidR="00751DDC" w:rsidRDefault="00751DDC" w:rsidP="00751DDC">
      <w:r>
        <w:t>\emph{Changes in life expectancy ($e_0$) and lifespan disparity ($e^\dagger$)}\\</w:t>
      </w:r>
    </w:p>
    <w:p w14:paraId="37A16917" w14:textId="1253ABAF" w:rsidR="002F5742" w:rsidRDefault="002F5742" w:rsidP="002F5742">
      <w:r>
        <w:t>Previous studies have found a close negative correlation between life expectancy and lifespan variation when measured over all ages  \citep{</w:t>
      </w:r>
      <w:r w:rsidDel="0027200C">
        <w:t xml:space="preserve"> </w:t>
      </w:r>
      <w:r>
        <w:t>wilmoth1999,vaupel2011,</w:t>
      </w:r>
      <w:r w:rsidR="008A573E" w:rsidRPr="00AE687C">
        <w:t>colchero</w:t>
      </w:r>
      <w:r w:rsidRPr="00AE687C">
        <w:t>2016}</w:t>
      </w:r>
      <w:r>
        <w:t>. These studies were carried out over long periods of a hundred years or more, and mostly included Western countries with near-monotonic life expectancy increases. Importantly, two major phenomenon were observed from the mid-nineteenth Century to the present: first was a drastic reduction of infectious disease mortality followed later by a major decline in cardiovascular disease mortality. These epidemiological changes can equally be considered as a redistribution of deaths from young to middle ages and later from middle to older adult ages /citep{</w:t>
      </w:r>
      <w:bookmarkStart w:id="21" w:name="robine2001redefining"/>
      <w:r w:rsidR="009100CB" w:rsidRPr="00AE687C">
        <w:t>robine2001redefining</w:t>
      </w:r>
      <w:bookmarkEnd w:id="21"/>
      <w:r>
        <w:t xml:space="preserve">}. In both cases, contemporaneous mortality decline over ‘younger’ ages (defined as ages that compress mortality into a smaller age interval) outpaced decline </w:t>
      </w:r>
      <w:r>
        <w:lastRenderedPageBreak/>
        <w:t>over ‘older’ ages (ages where mortality decline leads to deaths occurring over a larger age interval), which caused lifespan variation to decrease in lockstep with life expectancy</w:t>
      </w:r>
      <w:r w:rsidR="00A73F15">
        <w:t xml:space="preserve"> increase</w:t>
      </w:r>
      <w:r>
        <w:t>.</w:t>
      </w:r>
      <w:r w:rsidR="00301ECC">
        <w:t>\\</w:t>
      </w:r>
    </w:p>
    <w:p w14:paraId="5DDC6E70" w14:textId="771C5FE1" w:rsidR="008D0D79" w:rsidRPr="00AE687C" w:rsidRDefault="002F5742" w:rsidP="00751DDC">
      <w:pPr>
        <w:rPr>
          <w:color w:val="FF0000"/>
        </w:rPr>
      </w:pPr>
      <w:r>
        <w:t>Central and Eastern European countries run counter to this narrative.</w:t>
      </w:r>
      <w:r w:rsidR="008D0D79">
        <w:t xml:space="preserve"> Although they too experienced the sharp declines in infectious disease mortality up to the mid-twentieth Century, mortality at midlife stalled or even increased for most of the last half of the twentieth Century, with no appreciable declines in cardiovascular mortality until very recently </w:t>
      </w:r>
      <w:r w:rsidR="001F7369">
        <w:t>\citep{</w:t>
      </w:r>
      <w:r w:rsidR="001F7369" w:rsidRPr="001F7369">
        <w:t>grigoriev2014recent</w:t>
      </w:r>
      <w:r w:rsidR="001F7369">
        <w:t>}</w:t>
      </w:r>
      <w:r w:rsidR="008D0D79">
        <w:t>(</w:t>
      </w:r>
      <w:r w:rsidR="008D0D79" w:rsidRPr="0093183B">
        <w:rPr>
          <w:highlight w:val="yellow"/>
        </w:rPr>
        <w:t>citations</w:t>
      </w:r>
      <w:r w:rsidR="008D0D79">
        <w:t xml:space="preserve">).  As our results made clear, mortality change at different ages was far from even, with the result that </w:t>
      </w:r>
      <w:r w:rsidR="00751DDC">
        <w:t xml:space="preserve">changes in lifespan </w:t>
      </w:r>
      <w:r w:rsidR="008D0D79">
        <w:t>variation</w:t>
      </w:r>
      <w:r w:rsidR="00751DDC">
        <w:t xml:space="preserve"> </w:t>
      </w:r>
      <w:r w:rsidR="008D0D79">
        <w:t xml:space="preserve">did </w:t>
      </w:r>
      <w:r w:rsidR="00751DDC">
        <w:t xml:space="preserve">not correspond in intensity </w:t>
      </w:r>
      <w:r w:rsidR="00A73F15">
        <w:t xml:space="preserve">or even direction </w:t>
      </w:r>
      <w:r w:rsidR="00751DDC">
        <w:t xml:space="preserve">with </w:t>
      </w:r>
      <w:r w:rsidR="00A73F15">
        <w:t xml:space="preserve">changes </w:t>
      </w:r>
      <w:r w:rsidR="00751DDC">
        <w:t xml:space="preserve">observed in life expectancy. </w:t>
      </w:r>
      <w:r w:rsidR="00A73F15" w:rsidRPr="00AE687C">
        <w:rPr>
          <w:color w:val="FF0000"/>
        </w:rPr>
        <w:t>Bring in Tulja’s pnas paper</w:t>
      </w:r>
      <w:r w:rsidR="0029782B">
        <w:rPr>
          <w:color w:val="FF0000"/>
        </w:rPr>
        <w:t xml:space="preserve"> here?</w:t>
      </w:r>
    </w:p>
    <w:p w14:paraId="6C85A530" w14:textId="39B04E91" w:rsidR="0029782B" w:rsidRDefault="0029782B" w:rsidP="0029782B">
      <w:r w:rsidRPr="00AE687C">
        <w:t>Moreover, by looking at long term trends in life expectancy and lifespan variation in the region, it was apparent that between-country differences in lifespan variation have and continue to be larger (in relative terms) than between-country differences in life expectancy. However, while mortality</w:t>
      </w:r>
      <w:r w:rsidR="00301ECC">
        <w:t xml:space="preserve"> change</w:t>
      </w:r>
      <w:r w:rsidRPr="00AE687C">
        <w:t xml:space="preserve"> after the break-up of the Soviet Union led to sharply diverging trends in life expectancy, divergence in lifespan variation between countries was less dramatic. This complements recent work by citet{timonin2016disparities} who found that differences between geopolitical regions in life expectancy w</w:t>
      </w:r>
      <w:r w:rsidR="00301ECC">
        <w:t>ere</w:t>
      </w:r>
      <w:r w:rsidRPr="00AE687C">
        <w:t xml:space="preserve"> more important than increasing within-region disparities in ages at death in driving life expectancy divergence in developed countries from 1970 to 2010.\\</w:t>
      </w:r>
    </w:p>
    <w:p w14:paraId="5E1F0EDB" w14:textId="77777777" w:rsidR="00301ECC" w:rsidRPr="00AE687C" w:rsidRDefault="00301ECC" w:rsidP="0029782B">
      <w:pPr>
        <w:rPr>
          <w:color w:val="FF0000"/>
        </w:rPr>
      </w:pPr>
      <w:commentRangeStart w:id="22"/>
      <w:r w:rsidRPr="00AE687C">
        <w:rPr>
          <w:color w:val="FF0000"/>
        </w:rPr>
        <w:t xml:space="preserve">At the same time our results revealed a paradox of sorts. On the one hand, between-country differences in lifespan variation were more stable than between-country differences in life expectancy. On the other hand, trends in lifespan variation were more volatile than </w:t>
      </w:r>
      <w:r>
        <w:rPr>
          <w:color w:val="FF0000"/>
        </w:rPr>
        <w:t xml:space="preserve">trends in </w:t>
      </w:r>
      <w:r w:rsidRPr="00AE687C">
        <w:rPr>
          <w:color w:val="FF0000"/>
        </w:rPr>
        <w:t>life expectancy….</w:t>
      </w:r>
      <w:commentRangeEnd w:id="22"/>
      <w:r w:rsidR="002922EB">
        <w:rPr>
          <w:rStyle w:val="CommentReference"/>
        </w:rPr>
        <w:commentReference w:id="22"/>
      </w:r>
    </w:p>
    <w:p w14:paraId="329DC961" w14:textId="646AD575" w:rsidR="00751DDC" w:rsidRPr="0029782B" w:rsidRDefault="00751DDC" w:rsidP="00A2357B">
      <w:r>
        <w:t xml:space="preserve">Increasing lifespan variability underscores the rise in within-group heterogeneity and the uncertainty that people face regarding their age at death.  From a public health perspective, these results are important because they disclose inequalities underlying population health that could not be identified by looking </w:t>
      </w:r>
      <w:r w:rsidR="002E408B">
        <w:t>at</w:t>
      </w:r>
      <w:r>
        <w:t xml:space="preserve"> life expectancy</w:t>
      </w:r>
      <w:r w:rsidR="002E408B">
        <w:t xml:space="preserve"> alone</w:t>
      </w:r>
      <w:r>
        <w:t>. Similar outcomes have been found previously for some countries and they are seen as outliers</w:t>
      </w:r>
      <w:r w:rsidR="00A73F15">
        <w:t xml:space="preserve"> that are </w:t>
      </w:r>
      <w:r>
        <w:t xml:space="preserve">not following the classic western trend \citep{wilmoth1999,zhang2009}. For instance, </w:t>
      </w:r>
      <w:r w:rsidR="000B34C3">
        <w:t>stagnating or increasing lifespan variation has been seen alongside life increase among lower socioeconom</w:t>
      </w:r>
      <w:r w:rsidR="000B34C3" w:rsidRPr="0029782B">
        <w:t xml:space="preserve">ic groups </w:t>
      </w:r>
      <w:r w:rsidR="00301ECC">
        <w:t xml:space="preserve">or regions </w:t>
      </w:r>
      <w:r w:rsidR="000B34C3" w:rsidRPr="0029782B">
        <w:t>in Europe \citep{vanraalte2014,</w:t>
      </w:r>
      <w:r w:rsidR="0029782B" w:rsidRPr="00AE687C" w:rsidDel="0029782B">
        <w:t xml:space="preserve"> </w:t>
      </w:r>
      <w:r w:rsidR="0029782B" w:rsidRPr="00AE687C">
        <w:t>bronnum-hansen2017</w:t>
      </w:r>
      <w:r w:rsidR="00301ECC">
        <w:t>,</w:t>
      </w:r>
      <w:r w:rsidR="00301ECC" w:rsidRPr="00AE687C">
        <w:rPr>
          <w:color w:val="FF0000"/>
        </w:rPr>
        <w:t>seaman</w:t>
      </w:r>
      <w:r w:rsidR="000B34C3" w:rsidRPr="0029782B">
        <w:t xml:space="preserve">} and the United States \citep{sasson2016trends}. </w:t>
      </w:r>
      <w:r w:rsidR="003A3E1B" w:rsidRPr="0029782B">
        <w:t xml:space="preserve">More recently, much attention has been paid to poor trends in midlife mortality among white Americans, particularly females </w:t>
      </w:r>
      <w:r w:rsidR="00CA7F6A">
        <w:t>\</w:t>
      </w:r>
      <w:r w:rsidR="003A3E1B" w:rsidRPr="0029782B">
        <w:t>citep{</w:t>
      </w:r>
      <w:bookmarkStart w:id="23" w:name="case2015rising"/>
      <w:r w:rsidR="0029782B" w:rsidRPr="00AE687C">
        <w:rPr>
          <w:bCs/>
          <w:lang w:val="en-US"/>
        </w:rPr>
        <w:t>case2015rising</w:t>
      </w:r>
      <w:bookmarkEnd w:id="23"/>
      <w:r w:rsidR="003A3E1B" w:rsidRPr="0029782B">
        <w:t>,</w:t>
      </w:r>
      <w:r w:rsidR="0029782B" w:rsidRPr="00AE687C">
        <w:t>montez2013trends</w:t>
      </w:r>
      <w:r w:rsidR="003A3E1B" w:rsidRPr="0029782B">
        <w:t xml:space="preserve">}. </w:t>
      </w:r>
      <w:r w:rsidRPr="0029782B">
        <w:t xml:space="preserve">As noted by \citet{gillespie2014divergence}, the challenge of reducing young-adult mortality could anticipate a new pattern characterized by increases in lifespan inequality. Our results are further proof of the independence of the two measures during </w:t>
      </w:r>
      <w:r w:rsidR="003A3E1B" w:rsidRPr="0029782B">
        <w:t xml:space="preserve">long </w:t>
      </w:r>
      <w:r w:rsidRPr="0029782B">
        <w:t>periods with atypical mortality schedules</w:t>
      </w:r>
      <w:r w:rsidR="003A3E1B" w:rsidRPr="0029782B">
        <w:t xml:space="preserve"> and illustrate the need to monitor lifespan variation for a complete picture of population health</w:t>
      </w:r>
      <w:r w:rsidRPr="0029782B">
        <w:t>.\\</w:t>
      </w:r>
    </w:p>
    <w:p w14:paraId="6A434EE6" w14:textId="77777777" w:rsidR="00C23A90" w:rsidRDefault="00C23A90" w:rsidP="00751DDC">
      <w:pPr>
        <w:rPr>
          <w:color w:val="C00000"/>
        </w:rPr>
      </w:pPr>
    </w:p>
    <w:p w14:paraId="39A1A70B" w14:textId="77777777" w:rsidR="00751DDC" w:rsidRDefault="00751DDC" w:rsidP="00751DDC">
      <w:r>
        <w:t>\emph{Age-specific contributions to changes in $e^\dagger$}\\</w:t>
      </w:r>
    </w:p>
    <w:p w14:paraId="09922F09" w14:textId="509E6458" w:rsidR="00751DDC" w:rsidDel="0046749A" w:rsidRDefault="00DF382E" w:rsidP="00751DDC">
      <w:pPr>
        <w:rPr>
          <w:del w:id="24" w:author="Alyson" w:date="2017-07-14T16:41:00Z"/>
        </w:rPr>
      </w:pPr>
      <w:r>
        <w:lastRenderedPageBreak/>
        <w:t>Lifespan variation increases or decreases depending on the balance of saving lives at ‘younger ages’, which compresses mortality into a smaller age interval and at ‘older ages’ where saving lives leads to greater variability \citep{zhang2009,</w:t>
      </w:r>
      <w:r w:rsidR="006C0F15" w:rsidRPr="006C0F15">
        <w:t xml:space="preserve"> gillespie2014divergence</w:t>
      </w:r>
      <w:r>
        <w:t>,vanraalte2013}. Typically, t</w:t>
      </w:r>
      <w:r w:rsidR="0046749A">
        <w:t>rends in lifespan variation are thought to be driven by changes in the ‘younger age’ component of lifespan variation, with variation from the ‘older age’ mortality component holding steady</w:t>
      </w:r>
      <w:r>
        <w:t>.</w:t>
      </w:r>
      <w:r w:rsidR="0046749A">
        <w:t xml:space="preserve"> For instance, \citet{vaupel2011} found that old age life disparity was stable at between </w:t>
      </w:r>
      <w:r w:rsidR="0046749A" w:rsidRPr="00AE687C">
        <w:rPr>
          <w:color w:val="FF0000"/>
        </w:rPr>
        <w:t xml:space="preserve">xx and yy </w:t>
      </w:r>
      <w:r w:rsidR="0046749A">
        <w:t>years from the period 1840 to 2009 in countries of the HMD. \citet{</w:t>
      </w:r>
      <w:r w:rsidR="006C0F15" w:rsidRPr="006C0F15">
        <w:t>gillespie2014divergenc</w:t>
      </w:r>
      <w:r w:rsidR="006C0F15">
        <w:t>e</w:t>
      </w:r>
      <w:r w:rsidR="0046749A">
        <w:t xml:space="preserve">} showed that fluctuation in lifespan variation in Canada, Japan and the United States was almost entirely driven by younger ages. \citet{vanraalte2014} </w:t>
      </w:r>
      <w:r w:rsidR="00C41BA8">
        <w:t>discovered</w:t>
      </w:r>
      <w:r w:rsidR="0046749A">
        <w:t xml:space="preserve"> that at similar life expectancy levels, Finnish occupational classes had similar older age lifespan variation, but varied widely in younger age lifespan variability over the time period 1971-2010.  </w:t>
      </w:r>
      <w:r w:rsidR="00C41BA8">
        <w:t>By contrast, i</w:t>
      </w:r>
      <w:r>
        <w:t>n this study, we found highly fluctuating lifespan variation owed to fluctuation in both the younger and older age components. For instance in Bulgaria during the 1987 to 1994 period, lifespan variation increased because of increased mortality at younger ages and continued mortality redu</w:t>
      </w:r>
      <w:r w:rsidR="00A2357B">
        <w:t xml:space="preserve">ction at older ages. </w:t>
      </w:r>
    </w:p>
    <w:p w14:paraId="48231E2C" w14:textId="77777777" w:rsidR="0046749A" w:rsidRDefault="0046749A" w:rsidP="00751DDC">
      <w:pPr>
        <w:rPr>
          <w:ins w:id="25" w:author="Alyson" w:date="2017-07-14T16:47:00Z"/>
        </w:rPr>
      </w:pPr>
    </w:p>
    <w:p w14:paraId="236ADF32" w14:textId="77777777" w:rsidR="00A24BBF" w:rsidRDefault="00751DDC" w:rsidP="00751DDC">
      <w:commentRangeStart w:id="26"/>
      <w:r>
        <w:t xml:space="preserve">We further analyzed lifespan variability dynamics by specific ages to disentangle changes driven by an early-age component and an old-age component, as noted by \citet{zhang2009}. Unlike the common pattern observed in previous studies, our results show that changes in $e^\dagger$ were mainly by an offsetting effect caused by higher lifespan disparity in younger ages in periods of stagnation (1960-1980) and during the mortality crises between 1987-1994, with lower variability in ages above 55 in the same periods. This interplay between young and old is the outlying pattern from what was observed in most western European countries, where changes in lifespan variability were mainly driven by mortality reductions in younger ages, while older-age mortality fluctuations' impact was very small \citep{wilmoth1999}. For instance, in Finland differences in mortality reduction at young ages between social groups were more important than the old-age component since the 1970s \citep{vanraalte2014}. Whereas in countries like Russia, Ukraine, Bulgaria and Belarus the old-age component played an important role on lifespan variability changes, particularly in periods of life expectancy stagnation and deterioration. The effect was such in these countries that it completely counterbalanced the effect of the younger ages above age 10. A similar effect was previously documented in Russia, showing that lifespan variability's increases were mainly driven by mortality changes between ages 20 and 55 from 1960 to 1980, relative to the values observed in 1959 \citep{shkolnikov2003,vanraalte2013}. </w:t>
      </w:r>
      <w:commentRangeEnd w:id="26"/>
      <w:r w:rsidR="00A24BBF">
        <w:rPr>
          <w:rStyle w:val="CommentReference"/>
        </w:rPr>
        <w:commentReference w:id="26"/>
      </w:r>
    </w:p>
    <w:p w14:paraId="064956C7" w14:textId="5BF15A72" w:rsidR="00751DDC" w:rsidRDefault="00751DDC" w:rsidP="00751DDC">
      <w:r>
        <w:t xml:space="preserve">Although the </w:t>
      </w:r>
      <w:r w:rsidR="00A2357B">
        <w:t>mortality increases over younger ages often led to overall increases in lifespan variation,</w:t>
      </w:r>
      <w:r>
        <w:t xml:space="preserve"> it is worth noting that below age </w:t>
      </w:r>
      <w:r w:rsidR="00A2357B">
        <w:t xml:space="preserve">5 </w:t>
      </w:r>
      <w:r>
        <w:t xml:space="preserve">almost every country experienced </w:t>
      </w:r>
      <w:r w:rsidR="00A2357B">
        <w:t xml:space="preserve">sizable </w:t>
      </w:r>
      <w:r>
        <w:t>progress in averting deaths</w:t>
      </w:r>
      <w:r w:rsidR="00A2357B">
        <w:t>, particularly in the 1960 to 1980 period</w:t>
      </w:r>
      <w:r>
        <w:t xml:space="preserve">. </w:t>
      </w:r>
      <w:r w:rsidR="00A2357B">
        <w:t>These ages contributed toward</w:t>
      </w:r>
      <w:r>
        <w:t xml:space="preserve"> decreases in lifespan variability below age 5 mainly. These results are consistent with previous research documenting improvements in infant mortality and deterioration in young and middle-aged mortality leading to a substantial deterioration in the health status in </w:t>
      </w:r>
      <w:commentRangeStart w:id="27"/>
      <w:r>
        <w:t>Czech Republic, Hungary and Poland</w:t>
      </w:r>
      <w:commentRangeEnd w:id="27"/>
      <w:r w:rsidR="00AB73C1">
        <w:rPr>
          <w:rStyle w:val="CommentReference"/>
        </w:rPr>
        <w:commentReference w:id="27"/>
      </w:r>
      <w:r>
        <w:t xml:space="preserve"> \citep{chenet1996}.\\</w:t>
      </w:r>
    </w:p>
    <w:p w14:paraId="4692CD22" w14:textId="77777777" w:rsidR="00751DDC" w:rsidRDefault="00751DDC" w:rsidP="00751DDC"/>
    <w:p w14:paraId="08D47E14" w14:textId="77777777" w:rsidR="00751DDC" w:rsidRDefault="00751DDC" w:rsidP="00751DDC">
      <w:r>
        <w:lastRenderedPageBreak/>
        <w:t>\emph{Cause-of-death contributions to changes in $e^\dagger$ after 1994}\\</w:t>
      </w:r>
    </w:p>
    <w:p w14:paraId="139F1FCC" w14:textId="29A1B8D0" w:rsidR="00200CE3" w:rsidDel="00200CE3" w:rsidRDefault="00C41BA8" w:rsidP="00200CE3">
      <w:r>
        <w:t>The impact of alcohol</w:t>
      </w:r>
      <w:r w:rsidR="00D85AD3">
        <w:t xml:space="preserve"> on mortality has been extensively studied in Russia, which experienced the largest mortality swings in the region </w:t>
      </w:r>
      <w:r w:rsidR="00D85AD3" w:rsidRPr="005800AC">
        <w:t>\citep{leon1997huge,rehm2007,</w:t>
      </w:r>
      <w:r w:rsidR="00047B7B" w:rsidRPr="00047B7B">
        <w:t xml:space="preserve"> shkolnikov2013components</w:t>
      </w:r>
      <w:r w:rsidR="00D85AD3" w:rsidRPr="005800AC">
        <w:t>,shkolnikov2001}</w:t>
      </w:r>
      <w:r w:rsidR="00D85AD3">
        <w:t xml:space="preserve">. </w:t>
      </w:r>
      <w:r w:rsidR="00D85AD3" w:rsidRPr="005800AC">
        <w:t xml:space="preserve">Alcohol-related mortality is </w:t>
      </w:r>
      <w:r w:rsidR="00D85AD3">
        <w:t xml:space="preserve">also </w:t>
      </w:r>
      <w:r w:rsidR="00D85AD3" w:rsidRPr="005800AC">
        <w:t xml:space="preserve">known to have played an important role in mortality trends since the 1980s in </w:t>
      </w:r>
      <w:r w:rsidR="00D85AD3">
        <w:t xml:space="preserve">other Central and </w:t>
      </w:r>
      <w:r w:rsidR="00D85AD3" w:rsidRPr="005800AC">
        <w:t>Eastern European countries</w:t>
      </w:r>
      <w:r w:rsidR="00D85AD3">
        <w:t xml:space="preserve"> (refs)</w:t>
      </w:r>
      <w:r w:rsidR="00D85AD3" w:rsidRPr="005800AC">
        <w:t>, though its specific impact on lifespan variation has not been thoroughly investigated.</w:t>
      </w:r>
      <w:r w:rsidR="00D85AD3">
        <w:t xml:space="preserve"> </w:t>
      </w:r>
      <w:r w:rsidR="004B5100">
        <w:t xml:space="preserve">To date, only \citet{shkolnikov2003}’s study on Russia between 1979 and 1989 has </w:t>
      </w:r>
      <w:r w:rsidR="001F7A3E">
        <w:t>analyzed</w:t>
      </w:r>
      <w:r w:rsidR="004B5100">
        <w:t xml:space="preserve"> the ages and causes of death contributing to changing lifespan variation in the region. </w:t>
      </w:r>
      <w:r w:rsidR="00AB73C1">
        <w:t>T</w:t>
      </w:r>
      <w:r w:rsidR="004B5100">
        <w:t xml:space="preserve">hey </w:t>
      </w:r>
      <w:r w:rsidR="00AB73C1">
        <w:t xml:space="preserve">found </w:t>
      </w:r>
      <w:r w:rsidR="00751DDC">
        <w:t xml:space="preserve">that early-adult mortality compression during this period was attributed to a decrease in alcohol-related mortality as </w:t>
      </w:r>
      <w:r w:rsidR="00AB73C1">
        <w:t xml:space="preserve">a </w:t>
      </w:r>
      <w:r w:rsidR="00751DDC">
        <w:t>consequence of Gorbachev's anti-alcohol campaign.</w:t>
      </w:r>
      <w:r w:rsidR="00AB73C1" w:rsidRPr="00AB73C1">
        <w:t xml:space="preserve"> </w:t>
      </w:r>
      <w:r w:rsidR="00AE6881">
        <w:t xml:space="preserve">We extended this </w:t>
      </w:r>
      <w:r w:rsidR="001F7A3E">
        <w:t xml:space="preserve">cause-of-death </w:t>
      </w:r>
      <w:r w:rsidR="00AE6881">
        <w:t xml:space="preserve">analysis to include more countries </w:t>
      </w:r>
      <w:r w:rsidR="001F7A3E" w:rsidRPr="001F7A3E">
        <w:t xml:space="preserve">(Belarus, Czech Republic, Estonia, Latvia, Lithuania, Poland, Russia and Ukraine), and </w:t>
      </w:r>
      <w:r w:rsidR="001F7A3E">
        <w:t>to</w:t>
      </w:r>
      <w:r w:rsidR="001F7A3E" w:rsidRPr="001F7A3E">
        <w:t xml:space="preserve"> specifically examin</w:t>
      </w:r>
      <w:r w:rsidR="001F7A3E">
        <w:t>e</w:t>
      </w:r>
      <w:r w:rsidR="001F7A3E" w:rsidRPr="001F7A3E">
        <w:t xml:space="preserve"> alcohol’s impact on lifespan variation</w:t>
      </w:r>
      <w:r w:rsidR="001F7A3E">
        <w:t xml:space="preserve"> in the</w:t>
      </w:r>
      <w:r w:rsidR="00B60EBB">
        <w:t xml:space="preserve"> 1994-2010 </w:t>
      </w:r>
      <w:r w:rsidR="001F7A3E">
        <w:t xml:space="preserve">post-Soviet </w:t>
      </w:r>
      <w:r w:rsidR="00B60EBB">
        <w:t>year</w:t>
      </w:r>
      <w:r>
        <w:t>s</w:t>
      </w:r>
      <w:r w:rsidR="00A956D3">
        <w:t>.</w:t>
      </w:r>
      <w:r>
        <w:t xml:space="preserve"> </w:t>
      </w:r>
      <w:r w:rsidR="00200CE3">
        <w:t>While 1994 was the height of the crisis following the dissolution of the Soviet Union, the years that followed were characterised by divergence in mortality coinciding with widely differing economic and political transitions to a market economy, and a more recent period of convergence with sustained mortality decline experienced by all countries in the region.</w:t>
      </w:r>
    </w:p>
    <w:p w14:paraId="52B40B7B" w14:textId="17A21D5B" w:rsidR="001E5B6F" w:rsidDel="001E5B6F" w:rsidRDefault="00200CE3" w:rsidP="001E5B6F">
      <w:r>
        <w:t>F</w:t>
      </w:r>
      <w:r w:rsidR="00AE6881">
        <w:t xml:space="preserve">luctuating alcohol-related mortality was an important </w:t>
      </w:r>
      <w:r w:rsidR="009075C8">
        <w:t>component of the fluctuating</w:t>
      </w:r>
      <w:r w:rsidR="00AE6881">
        <w:t xml:space="preserve"> lifespan variation trends in the wider region, </w:t>
      </w:r>
      <w:r>
        <w:t xml:space="preserve">although </w:t>
      </w:r>
      <w:r w:rsidR="009075C8">
        <w:t>it occurred</w:t>
      </w:r>
      <w:r w:rsidR="00AB73C1">
        <w:t xml:space="preserve"> to different degrees</w:t>
      </w:r>
      <w:r w:rsidR="00E27289">
        <w:t xml:space="preserve"> and </w:t>
      </w:r>
      <w:r w:rsidR="009075C8">
        <w:t>manifested itself in</w:t>
      </w:r>
      <w:r w:rsidR="00E27289">
        <w:t xml:space="preserve"> different causes</w:t>
      </w:r>
      <w:r>
        <w:t xml:space="preserve"> </w:t>
      </w:r>
      <w:r w:rsidR="006C33DD">
        <w:t xml:space="preserve">over the period and in the different regions.  </w:t>
      </w:r>
      <w:r w:rsidR="001E5B6F">
        <w:t>Over young ages, a large role was found for the reduction of external cause mortality including traffic accidents in the Baltic countries throughout the period, and in Russia, Belarus and Ukraine from 2000 onwards</w:t>
      </w:r>
      <w:r w:rsidR="003D54F8">
        <w:t>,</w:t>
      </w:r>
      <w:r w:rsidR="001E5B6F">
        <w:t xml:space="preserve"> </w:t>
      </w:r>
      <w:r w:rsidR="003D54F8">
        <w:t>w</w:t>
      </w:r>
      <w:r w:rsidR="001E5B6F">
        <w:t xml:space="preserve">hereas Czech </w:t>
      </w:r>
      <w:r w:rsidR="003D54F8">
        <w:t xml:space="preserve">Republic </w:t>
      </w:r>
      <w:r w:rsidR="001E5B6F">
        <w:t xml:space="preserve">and Poland reduced mortality primarily through reductions in IHD and stroke, and non-alcohol related mortality. At older ages, between-country differences in mortality reduction seemed to be driven by the extent of IHD and stroke mortality reduction. Overall, alcohol-related mortality (both increases and reductions) had its strongest influence in Russia, Latvia, Lithuania and Estonia, particularly over young-adult ages; while in the rest of the countries, Ukraine, Poland, Belarus and Czech Republic the effect of alcohol-related mortality on changes in lifespan variation was less clear. </w:t>
      </w:r>
      <w:r w:rsidR="003D54F8">
        <w:t xml:space="preserve">From this study we cannot distinguish whether the impact of alcohol on mortality in the former group was stronger because initial consumption levels were higher, leaving more room for improvement, or whether it was because different alcohol consumption patterns emerged between countries in the 1990s and 2000s. Some evidence has shown that alcohol consumption patterns diverged in </w:t>
      </w:r>
      <w:r w:rsidR="001E5B6F">
        <w:t>Russia and Belarus in the 1990s and early 2000s \citep{grigoriev2015}.</w:t>
      </w:r>
      <w:r w:rsidR="003D54F8">
        <w:t xml:space="preserve"> Elsewhere, ….</w:t>
      </w:r>
      <w:r w:rsidR="001E5B6F">
        <w:t xml:space="preserve"> </w:t>
      </w:r>
      <w:r w:rsidR="006C33DD">
        <w:t>Domantas study</w:t>
      </w:r>
      <w:r w:rsidR="003D54F8">
        <w:t>?</w:t>
      </w:r>
      <w:r w:rsidR="006C33DD">
        <w:t>….</w:t>
      </w:r>
      <w:r w:rsidR="009075C8">
        <w:t xml:space="preserve"> </w:t>
      </w:r>
    </w:p>
    <w:p w14:paraId="6029425A" w14:textId="439DE78C" w:rsidR="00777585" w:rsidRDefault="00751DDC" w:rsidP="001E5B6F">
      <w:r>
        <w:t xml:space="preserve">Preventing external </w:t>
      </w:r>
      <w:r w:rsidR="003D54F8">
        <w:t xml:space="preserve">mortality </w:t>
      </w:r>
      <w:r>
        <w:t>at young ages has been previously highlighted as a</w:t>
      </w:r>
      <w:r w:rsidR="003D54F8">
        <w:t>n</w:t>
      </w:r>
      <w:r>
        <w:t xml:space="preserve"> immediate factor to reduce </w:t>
      </w:r>
      <w:r w:rsidR="003D54F8">
        <w:t xml:space="preserve">differences in </w:t>
      </w:r>
      <w:r>
        <w:t>lifespan variability</w:t>
      </w:r>
      <w:r w:rsidR="003D54F8">
        <w:t xml:space="preserve">. </w:t>
      </w:r>
      <w:r>
        <w:t xml:space="preserve">\citet{firebaugh2014lifespans} </w:t>
      </w:r>
      <w:r w:rsidR="003D54F8">
        <w:t xml:space="preserve">argued </w:t>
      </w:r>
      <w:r>
        <w:t xml:space="preserve">that </w:t>
      </w:r>
      <w:r w:rsidR="003D54F8">
        <w:t xml:space="preserve">allocating </w:t>
      </w:r>
      <w:r>
        <w:t xml:space="preserve">resources to reducing homicides in the </w:t>
      </w:r>
      <w:r w:rsidR="00777585">
        <w:t xml:space="preserve">American </w:t>
      </w:r>
      <w:r>
        <w:t xml:space="preserve">black population </w:t>
      </w:r>
      <w:r w:rsidR="003D54F8">
        <w:t xml:space="preserve">was more </w:t>
      </w:r>
      <w:r>
        <w:t xml:space="preserve">likely to narrow racial </w:t>
      </w:r>
      <w:r w:rsidR="003D54F8">
        <w:t xml:space="preserve">disparities </w:t>
      </w:r>
      <w:r>
        <w:t xml:space="preserve">in lifespan variation than </w:t>
      </w:r>
      <w:r w:rsidR="00777585">
        <w:t>tackling</w:t>
      </w:r>
      <w:r>
        <w:t xml:space="preserve"> more common causes of death. </w:t>
      </w:r>
      <w:commentRangeStart w:id="28"/>
      <w:r w:rsidRPr="00A24BBF">
        <w:rPr>
          <w:highlight w:val="lightGray"/>
        </w:rPr>
        <w:t>It is also interesting to note the role of causes amenable to alcohol consumption in old-ages; particularly IHD and stroke mortality improvements largely explain mortality expansion on these ages in Latvia, Lithuania, Czech Republic and Estonia.</w:t>
      </w:r>
      <w:commentRangeEnd w:id="28"/>
      <w:r w:rsidR="00777585" w:rsidRPr="00A24BBF">
        <w:rPr>
          <w:rStyle w:val="CommentReference"/>
          <w:highlight w:val="lightGray"/>
        </w:rPr>
        <w:commentReference w:id="28"/>
      </w:r>
      <w:r>
        <w:t xml:space="preserve"> </w:t>
      </w:r>
    </w:p>
    <w:p w14:paraId="29E35A47" w14:textId="35E25070" w:rsidR="00751DDC" w:rsidRDefault="00777585" w:rsidP="00973F09">
      <w:commentRangeStart w:id="29"/>
      <w:r>
        <w:rPr>
          <w:highlight w:val="yellow"/>
        </w:rPr>
        <w:lastRenderedPageBreak/>
        <w:t>M</w:t>
      </w:r>
      <w:r w:rsidR="00751DDC" w:rsidRPr="00A24BBF">
        <w:rPr>
          <w:highlight w:val="yellow"/>
        </w:rPr>
        <w:t xml:space="preserve">ortality associated to the most hazardous forms of alcohol consumption, such as alcohol liver disease or poisoning by exposure to alcohol, did not play a central role </w:t>
      </w:r>
      <w:r>
        <w:rPr>
          <w:highlight w:val="yellow"/>
        </w:rPr>
        <w:t>i</w:t>
      </w:r>
      <w:r w:rsidRPr="00A24BBF">
        <w:rPr>
          <w:highlight w:val="yellow"/>
        </w:rPr>
        <w:t>n</w:t>
      </w:r>
      <w:r>
        <w:rPr>
          <w:highlight w:val="yellow"/>
        </w:rPr>
        <w:t xml:space="preserve"> the</w:t>
      </w:r>
      <w:r w:rsidR="00751DDC" w:rsidRPr="00A24BBF">
        <w:rPr>
          <w:highlight w:val="yellow"/>
        </w:rPr>
        <w:t xml:space="preserve"> lifespan </w:t>
      </w:r>
      <w:r>
        <w:rPr>
          <w:highlight w:val="yellow"/>
        </w:rPr>
        <w:t>variation fluctuation</w:t>
      </w:r>
      <w:r w:rsidR="00751DDC" w:rsidRPr="00A24BBF">
        <w:rPr>
          <w:highlight w:val="yellow"/>
        </w:rPr>
        <w:t xml:space="preserve">. </w:t>
      </w:r>
      <w:r>
        <w:t>In part, this might be because these are small causes of death to begin with in comparison to much larger causes of death such as IHD or external cause mortality. Nevertheless,</w:t>
      </w:r>
      <w:r w:rsidR="00973F09">
        <w:t xml:space="preserve"> </w:t>
      </w:r>
      <w:r>
        <w:t>some countries, namely</w:t>
      </w:r>
      <w:r w:rsidR="00751DDC" w:rsidRPr="00777585">
        <w:t xml:space="preserve"> Lithuania, Russia and Latvia </w:t>
      </w:r>
      <w:r>
        <w:t xml:space="preserve">did </w:t>
      </w:r>
      <w:r w:rsidR="00751DDC" w:rsidRPr="00777585">
        <w:t xml:space="preserve">show large mortality improvements in these conditions </w:t>
      </w:r>
      <w:r>
        <w:t>which</w:t>
      </w:r>
      <w:r w:rsidRPr="00777585">
        <w:t xml:space="preserve"> </w:t>
      </w:r>
      <w:r w:rsidR="00751DDC" w:rsidRPr="00777585">
        <w:t>caused compression of mortality at young ages. Th</w:t>
      </w:r>
      <w:r w:rsidR="00973F09">
        <w:t>ese differences have been pointed out previously as a partial explanation to different mortality trends in Lithuania and Belarus</w:t>
      </w:r>
      <w:r w:rsidR="00751DDC" w:rsidRPr="00777585">
        <w:t xml:space="preserve"> \citep{grigoriev2015spatial}. </w:t>
      </w:r>
      <w:commentRangeEnd w:id="29"/>
      <w:r w:rsidR="001942C9" w:rsidRPr="00777585">
        <w:rPr>
          <w:rStyle w:val="CommentReference"/>
        </w:rPr>
        <w:commentReference w:id="29"/>
      </w:r>
    </w:p>
    <w:p w14:paraId="4EBCB33A" w14:textId="5D92C7AB" w:rsidR="00973F09" w:rsidRDefault="00751DDC" w:rsidP="00751DDC">
      <w:commentRangeStart w:id="30"/>
      <w:r>
        <w:t>Analyzing</w:t>
      </w:r>
      <w:r w:rsidR="00973F09">
        <w:t xml:space="preserve"> lifespan variation together with</w:t>
      </w:r>
      <w:r>
        <w:t xml:space="preserve"> life expectancy contributes to </w:t>
      </w:r>
      <w:r w:rsidR="00973F09">
        <w:t xml:space="preserve">a </w:t>
      </w:r>
      <w:r>
        <w:t>deeper understanding</w:t>
      </w:r>
      <w:r w:rsidR="00973F09">
        <w:t xml:space="preserve"> of</w:t>
      </w:r>
      <w:r>
        <w:t xml:space="preserve"> the impact of changing mortality trends on population health. That Eastern European countries experience higher lifespan variation and great</w:t>
      </w:r>
      <w:r w:rsidR="00973F09">
        <w:t>er</w:t>
      </w:r>
      <w:r>
        <w:t xml:space="preserve"> fluctuation in the predictability of life compared to other populations highlights the deprivation that these countries continuously face. The results from this study underscore the impact of declining mortality at very young ages on the reduction of lifespan </w:t>
      </w:r>
      <w:r w:rsidR="00973F09">
        <w:t>variation</w:t>
      </w:r>
      <w:r>
        <w:t xml:space="preserve">, and call attention to the still central role of fluctuating alcohol patterns on the uncertainty </w:t>
      </w:r>
      <w:r w:rsidR="00973F09">
        <w:t xml:space="preserve">in </w:t>
      </w:r>
      <w:r>
        <w:t xml:space="preserve">age at death </w:t>
      </w:r>
      <w:r w:rsidR="00973F09">
        <w:t xml:space="preserve">confronted by </w:t>
      </w:r>
      <w:r>
        <w:t xml:space="preserve">these populations. </w:t>
      </w:r>
    </w:p>
    <w:p w14:paraId="383490A3" w14:textId="3EAA9A08" w:rsidR="00751DDC" w:rsidRDefault="00751DDC" w:rsidP="00751DDC">
      <w:r>
        <w:t xml:space="preserve">We were able to capture such effects by going beyond correlation metrics </w:t>
      </w:r>
      <w:r w:rsidR="00973F09">
        <w:t xml:space="preserve">to </w:t>
      </w:r>
      <w:r>
        <w:t>further analyze</w:t>
      </w:r>
      <w:r w:rsidR="00973F09">
        <w:t xml:space="preserve"> </w:t>
      </w:r>
      <w:r>
        <w:t>first difference changes</w:t>
      </w:r>
      <w:r w:rsidR="00973F09">
        <w:t>,</w:t>
      </w:r>
      <w:r>
        <w:t xml:space="preserve"> and </w:t>
      </w:r>
      <w:r w:rsidR="00973F09">
        <w:t xml:space="preserve">by </w:t>
      </w:r>
      <w:r>
        <w:t xml:space="preserve">carefully </w:t>
      </w:r>
      <w:r w:rsidR="00973F09">
        <w:t xml:space="preserve">disentangling </w:t>
      </w:r>
      <w:r>
        <w:t xml:space="preserve">the impact of specific ages and causes of death on lifespan variability fluctuations. We drew in high quality mortality sources and cautiously harmonized causes of death for several countries along with a thoughtful classification. </w:t>
      </w:r>
      <w:commentRangeStart w:id="31"/>
      <w:r>
        <w:t>As Eastern European countries experience larger inequalities in mortality, partly due to socioeconomic inequalities in accessibility, utilization and quality of health care services \citep{kunst2009socioeconomic}, our findings suggest that policies to reduce lifespan variability should focus on mortality amenable to alcohol consumption across the entire lifespan and continued efforts to reduce health inequalities and self-hazardous behavior. Given such socioeconomic differences</w:t>
      </w:r>
      <w:commentRangeEnd w:id="31"/>
      <w:r w:rsidR="00973F09">
        <w:rPr>
          <w:rStyle w:val="CommentReference"/>
        </w:rPr>
        <w:commentReference w:id="31"/>
      </w:r>
      <w:r>
        <w:t xml:space="preserve">, we suggest that future research focus on sub-population levels in these countries and unravel lifespan variability differences by social and educational groups \citep{vanraalte2014,sasson2016trends}, complemented by alcohol-consumption differences. </w:t>
      </w:r>
      <w:commentRangeEnd w:id="30"/>
      <w:r w:rsidR="00973F09">
        <w:rPr>
          <w:rStyle w:val="CommentReference"/>
        </w:rPr>
        <w:commentReference w:id="30"/>
      </w:r>
    </w:p>
    <w:p w14:paraId="539D8B84" w14:textId="7D9B1427" w:rsidR="00751DDC" w:rsidRDefault="00751DDC" w:rsidP="00751DDC"/>
    <w:p w14:paraId="41611447" w14:textId="26BB6227" w:rsidR="008B0FA1" w:rsidRDefault="008B0FA1" w:rsidP="00751DDC"/>
    <w:p w14:paraId="7DB146D5" w14:textId="4BF834E0" w:rsidR="008B0FA1" w:rsidRDefault="008B0FA1" w:rsidP="00751DDC">
      <w:r>
        <w:t># proportions of changes</w:t>
      </w:r>
    </w:p>
    <w:tbl>
      <w:tblPr>
        <w:tblW w:w="16035" w:type="dxa"/>
        <w:tblCellSpacing w:w="0" w:type="dxa"/>
        <w:shd w:val="clear" w:color="auto" w:fill="FFFFFF"/>
        <w:tblCellMar>
          <w:left w:w="90" w:type="dxa"/>
          <w:bottom w:w="120" w:type="dxa"/>
          <w:right w:w="0" w:type="dxa"/>
        </w:tblCellMar>
        <w:tblLook w:val="04A0" w:firstRow="1" w:lastRow="0" w:firstColumn="1" w:lastColumn="0" w:noHBand="0" w:noVBand="1"/>
      </w:tblPr>
      <w:tblGrid>
        <w:gridCol w:w="16125"/>
      </w:tblGrid>
      <w:tr w:rsidR="008B0FA1" w:rsidRPr="008B0FA1" w14:paraId="72245AA7" w14:textId="77777777" w:rsidTr="008B0FA1">
        <w:trPr>
          <w:tblCellSpacing w:w="0" w:type="dxa"/>
        </w:trPr>
        <w:tc>
          <w:tcPr>
            <w:tcW w:w="0" w:type="auto"/>
            <w:shd w:val="clear" w:color="auto" w:fill="FFFFFF"/>
            <w:hideMark/>
          </w:tcPr>
          <w:p w14:paraId="3DB81A04" w14:textId="77777777" w:rsidR="008B0FA1" w:rsidRDefault="008B0FA1" w:rsidP="008B0FA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Sex       Period                   same                   dife</w:t>
            </w:r>
          </w:p>
          <w:p w14:paraId="5ACADD80" w14:textId="77777777" w:rsidR="008B0FA1" w:rsidRDefault="008B0FA1" w:rsidP="008B0FA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Female    1960-1987  58.47, CI[52.9,64.04]  41.53, CI[35.96,47.1]</w:t>
            </w:r>
          </w:p>
          <w:p w14:paraId="33A04D5E" w14:textId="77777777" w:rsidR="008B0FA1" w:rsidRDefault="008B0FA1" w:rsidP="008B0FA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Male    1960-1987 54.15, CI[48.52,59.78] 45.85, CI[40.22,51.48]</w:t>
            </w:r>
          </w:p>
          <w:p w14:paraId="27C4EF22" w14:textId="77777777" w:rsidR="008B0FA1" w:rsidRDefault="008B0FA1" w:rsidP="008B0FA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Female    1988-1995 42.86, CI[32.27,53.44] 57.14, CI[46.56,67.73]</w:t>
            </w:r>
          </w:p>
          <w:p w14:paraId="4916B8FA" w14:textId="77777777" w:rsidR="008B0FA1" w:rsidRDefault="008B0FA1" w:rsidP="008B0FA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Male    1988-1995 22.62, CI[13.67,31.57] 77.38, CI[68.43,86.33]</w:t>
            </w:r>
          </w:p>
          <w:p w14:paraId="07C32F8E" w14:textId="77777777" w:rsidR="008B0FA1" w:rsidRDefault="008B0FA1" w:rsidP="008B0FA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Female 1996 onwards 30.17, CI[24.27,36.08] 69.83, CI[63.92,75.73]</w:t>
            </w:r>
          </w:p>
          <w:p w14:paraId="6604212B" w14:textId="77777777" w:rsidR="008B0FA1" w:rsidRDefault="008B0FA1" w:rsidP="008B0FA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Male 1996 onwards 34.05, CI[27.95,40.15] 65.95, CI[59.85,72.05]</w:t>
            </w:r>
          </w:p>
          <w:p w14:paraId="3D3695FA" w14:textId="77777777" w:rsidR="008B0FA1" w:rsidRPr="008B0FA1" w:rsidRDefault="008B0FA1" w:rsidP="008B0FA1">
            <w:pPr>
              <w:spacing w:after="0" w:line="240" w:lineRule="auto"/>
              <w:rPr>
                <w:rFonts w:ascii="Times New Roman" w:eastAsia="Times New Roman" w:hAnsi="Times New Roman" w:cs="Times New Roman"/>
                <w:sz w:val="24"/>
                <w:szCs w:val="24"/>
                <w:lang w:val="en-US"/>
              </w:rPr>
            </w:pPr>
            <w:bookmarkStart w:id="32" w:name="_GoBack"/>
            <w:bookmarkEnd w:id="32"/>
          </w:p>
        </w:tc>
      </w:tr>
      <w:tr w:rsidR="008B0FA1" w:rsidRPr="008B0FA1" w14:paraId="38019335" w14:textId="77777777" w:rsidTr="008B0FA1">
        <w:trPr>
          <w:tblCellSpacing w:w="0" w:type="dxa"/>
        </w:trPr>
        <w:tc>
          <w:tcPr>
            <w:tcW w:w="0" w:type="auto"/>
            <w:shd w:val="clear" w:color="auto" w:fill="FFFFFF"/>
            <w:hideMark/>
          </w:tcPr>
          <w:p w14:paraId="77B6B9C4" w14:textId="77777777" w:rsidR="008B0FA1" w:rsidRPr="008B0FA1" w:rsidRDefault="008B0FA1" w:rsidP="008B0FA1">
            <w:pPr>
              <w:spacing w:after="0" w:line="240" w:lineRule="auto"/>
              <w:rPr>
                <w:rFonts w:ascii="Times New Roman" w:eastAsia="Times New Roman" w:hAnsi="Times New Roman" w:cs="Times New Roman"/>
                <w:sz w:val="20"/>
                <w:szCs w:val="20"/>
                <w:lang w:val="en-US"/>
              </w:rPr>
            </w:pPr>
          </w:p>
        </w:tc>
      </w:tr>
      <w:tr w:rsidR="008B0FA1" w:rsidRPr="008B0FA1" w14:paraId="169329E8" w14:textId="77777777" w:rsidTr="008B0FA1">
        <w:trPr>
          <w:tblCellSpacing w:w="0" w:type="dxa"/>
        </w:trPr>
        <w:tc>
          <w:tcPr>
            <w:tcW w:w="0" w:type="auto"/>
            <w:shd w:val="clear" w:color="auto" w:fill="FFFFFF"/>
            <w:hideMark/>
          </w:tcPr>
          <w:tbl>
            <w:tblPr>
              <w:tblW w:w="16035" w:type="dxa"/>
              <w:tblCellSpacing w:w="0" w:type="dxa"/>
              <w:tblCellMar>
                <w:left w:w="0" w:type="dxa"/>
                <w:right w:w="0" w:type="dxa"/>
              </w:tblCellMar>
              <w:tblLook w:val="04A0" w:firstRow="1" w:lastRow="0" w:firstColumn="1" w:lastColumn="0" w:noHBand="0" w:noVBand="1"/>
            </w:tblPr>
            <w:tblGrid>
              <w:gridCol w:w="16035"/>
            </w:tblGrid>
            <w:tr w:rsidR="008B0FA1" w:rsidRPr="008B0FA1" w14:paraId="56D71C26" w14:textId="77777777">
              <w:trPr>
                <w:tblCellSpacing w:w="0" w:type="dxa"/>
              </w:trPr>
              <w:tc>
                <w:tcPr>
                  <w:tcW w:w="15" w:type="dxa"/>
                  <w:hideMark/>
                </w:tcPr>
                <w:p w14:paraId="2F792D99" w14:textId="77777777" w:rsidR="008B0FA1" w:rsidRPr="008B0FA1" w:rsidRDefault="008B0FA1" w:rsidP="008B0FA1">
                  <w:pPr>
                    <w:spacing w:after="0" w:line="240" w:lineRule="auto"/>
                    <w:rPr>
                      <w:rFonts w:ascii="Times New Roman" w:eastAsia="Times New Roman" w:hAnsi="Times New Roman" w:cs="Times New Roman"/>
                      <w:sz w:val="20"/>
                      <w:szCs w:val="20"/>
                      <w:lang w:val="en-US"/>
                    </w:rPr>
                  </w:pPr>
                </w:p>
              </w:tc>
            </w:tr>
          </w:tbl>
          <w:p w14:paraId="155FC848" w14:textId="77777777" w:rsidR="008B0FA1" w:rsidRPr="008B0FA1" w:rsidRDefault="008B0FA1" w:rsidP="008B0FA1">
            <w:pPr>
              <w:spacing w:after="0" w:line="240" w:lineRule="auto"/>
              <w:rPr>
                <w:rFonts w:ascii="Lucida Console" w:eastAsia="Times New Roman" w:hAnsi="Lucida Console" w:cs="Times New Roman"/>
                <w:color w:val="000000"/>
                <w:sz w:val="24"/>
                <w:szCs w:val="24"/>
                <w:lang w:val="en-US"/>
              </w:rPr>
            </w:pPr>
          </w:p>
        </w:tc>
      </w:tr>
    </w:tbl>
    <w:p w14:paraId="5D352A24" w14:textId="77777777" w:rsidR="008B0FA1" w:rsidRDefault="008B0FA1" w:rsidP="00751DDC"/>
    <w:p w14:paraId="5DFE19AC" w14:textId="77777777" w:rsidR="00751DDC" w:rsidRDefault="00751DDC" w:rsidP="00751DDC"/>
    <w:p w14:paraId="2D34951E" w14:textId="77777777" w:rsidR="00751DDC" w:rsidRDefault="00751DDC" w:rsidP="00751DDC"/>
    <w:p w14:paraId="5549649B" w14:textId="77777777" w:rsidR="00751DDC" w:rsidRDefault="00751DDC" w:rsidP="00751DDC"/>
    <w:p w14:paraId="7BA57DCC" w14:textId="77777777" w:rsidR="00751DDC" w:rsidRDefault="00751DDC" w:rsidP="00751DDC">
      <w:r>
        <w:t>\end{spacing}</w:t>
      </w:r>
    </w:p>
    <w:p w14:paraId="16D8061B" w14:textId="77777777" w:rsidR="00751DDC" w:rsidRDefault="00751DDC" w:rsidP="00751DDC"/>
    <w:p w14:paraId="786EEB2F" w14:textId="77777777" w:rsidR="00751DDC" w:rsidRDefault="00751DDC" w:rsidP="00751DDC">
      <w:r>
        <w:t>\newpage</w:t>
      </w:r>
    </w:p>
    <w:p w14:paraId="52415ED0" w14:textId="77777777" w:rsidR="00751DDC" w:rsidRDefault="00751DDC" w:rsidP="00751DDC"/>
    <w:p w14:paraId="30DF2B67" w14:textId="77777777" w:rsidR="00751DDC" w:rsidRDefault="00751DDC" w:rsidP="00751DDC">
      <w:r>
        <w:t xml:space="preserve"> \bibliography{Aburto.bib}</w:t>
      </w:r>
    </w:p>
    <w:p w14:paraId="7C90E016" w14:textId="77777777" w:rsidR="00751DDC" w:rsidRDefault="00751DDC" w:rsidP="00751DDC"/>
    <w:p w14:paraId="5CF1ABBE" w14:textId="77777777" w:rsidR="00751DDC" w:rsidRDefault="00751DDC" w:rsidP="00751DDC">
      <w:r>
        <w:t>\newpage</w:t>
      </w:r>
    </w:p>
    <w:p w14:paraId="3E568CB0" w14:textId="77777777" w:rsidR="00751DDC" w:rsidRDefault="00751DDC" w:rsidP="00751DDC"/>
    <w:p w14:paraId="19600EA9" w14:textId="77777777" w:rsidR="00751DDC" w:rsidRDefault="00751DDC" w:rsidP="00751DDC">
      <w:r>
        <w:t>\section*{Figures and tables}</w:t>
      </w:r>
    </w:p>
    <w:p w14:paraId="151F3141" w14:textId="77777777" w:rsidR="00751DDC" w:rsidRDefault="00751DDC" w:rsidP="00751DDC"/>
    <w:p w14:paraId="68B14581" w14:textId="77777777" w:rsidR="00751DDC" w:rsidRDefault="00751DDC" w:rsidP="00751DDC">
      <w:r>
        <w:t>\begin{table}[h!]</w:t>
      </w:r>
    </w:p>
    <w:p w14:paraId="73C45D39" w14:textId="77777777" w:rsidR="00751DDC" w:rsidRDefault="00751DDC" w:rsidP="00751DDC">
      <w:r>
        <w:t>\caption{Classification of causes-of death amenable to alcohol consumption}</w:t>
      </w:r>
    </w:p>
    <w:p w14:paraId="4F393B1C" w14:textId="77777777" w:rsidR="00751DDC" w:rsidRDefault="00751DDC" w:rsidP="00751DDC">
      <w:r>
        <w:t>\label{T1}</w:t>
      </w:r>
    </w:p>
    <w:p w14:paraId="619D6E1F" w14:textId="77777777" w:rsidR="00751DDC" w:rsidRDefault="00751DDC" w:rsidP="00751DDC">
      <w:r>
        <w:t>\begin{center}</w:t>
      </w:r>
    </w:p>
    <w:p w14:paraId="6F968A01" w14:textId="77777777" w:rsidR="00751DDC" w:rsidRDefault="00751DDC" w:rsidP="00751DDC">
      <w:r>
        <w:t xml:space="preserve"> \begin{tabular}{p{10cm}p{6cm}cc}</w:t>
      </w:r>
    </w:p>
    <w:p w14:paraId="7D393408" w14:textId="77777777" w:rsidR="00751DDC" w:rsidRDefault="00751DDC" w:rsidP="00751DDC">
      <w:r>
        <w:t xml:space="preserve">\hline </w:t>
      </w:r>
    </w:p>
    <w:p w14:paraId="168E17DC" w14:textId="77777777" w:rsidR="00751DDC" w:rsidRDefault="00751DDC" w:rsidP="00751DDC">
      <w:r>
        <w:t xml:space="preserve">\textbf{Category} &amp; \textbf{ICD-10 codes} \\ </w:t>
      </w:r>
    </w:p>
    <w:p w14:paraId="64361DA0" w14:textId="77777777" w:rsidR="00751DDC" w:rsidRDefault="00751DDC" w:rsidP="00751DDC">
      <w:r>
        <w:t xml:space="preserve">\hline </w:t>
      </w:r>
    </w:p>
    <w:p w14:paraId="0B1B60A4" w14:textId="77777777" w:rsidR="00751DDC" w:rsidRDefault="00751DDC" w:rsidP="00751DDC">
      <w:r>
        <w:t>\textbf{1) Alcohol attributable conditions} &amp; \\</w:t>
      </w:r>
    </w:p>
    <w:p w14:paraId="34571B11" w14:textId="77777777" w:rsidR="00751DDC" w:rsidRDefault="00751DDC" w:rsidP="00751DDC">
      <w:r>
        <w:t>Mental and behavioral disorders due to use of alcohol, alcohol liver disease and cirrhosis of the liver, poisoning by exposure to alcohol&amp;F10, K70 \&amp; K74, X45\\</w:t>
      </w:r>
    </w:p>
    <w:p w14:paraId="0CB62A74" w14:textId="77777777" w:rsidR="00751DDC" w:rsidRDefault="00751DDC" w:rsidP="00751DDC">
      <w:r>
        <w:t xml:space="preserve">\hline </w:t>
      </w:r>
    </w:p>
    <w:p w14:paraId="43875E5C" w14:textId="77777777" w:rsidR="00751DDC" w:rsidRDefault="00751DDC" w:rsidP="00751DDC">
      <w:r>
        <w:lastRenderedPageBreak/>
        <w:t>\textbf{2) Amenable to alcohol consumption} &amp; \\</w:t>
      </w:r>
    </w:p>
    <w:p w14:paraId="3B3BCE6E" w14:textId="77777777" w:rsidR="00751DDC" w:rsidRDefault="00751DDC" w:rsidP="00751DDC">
      <w:r>
        <w:t>Ischemic Heart Diseases, stroke and transport accidents &amp; I20-25, I60-I67 \&amp; G45, V01-V99\\</w:t>
      </w:r>
    </w:p>
    <w:p w14:paraId="006B3818" w14:textId="77777777" w:rsidR="00751DDC" w:rsidRDefault="00751DDC" w:rsidP="00751DDC">
      <w:r>
        <w:t xml:space="preserve">\hline </w:t>
      </w:r>
    </w:p>
    <w:p w14:paraId="2C5393F0" w14:textId="77777777" w:rsidR="00751DDC" w:rsidRDefault="00751DDC" w:rsidP="00751DDC">
      <w:r>
        <w:t>\textbf{3) Other conditions amenable to alcohol consumption} &amp; \\</w:t>
      </w:r>
    </w:p>
    <w:p w14:paraId="1D5F1FE7" w14:textId="77777777" w:rsidR="00751DDC" w:rsidRDefault="00751DDC" w:rsidP="00751DDC">
      <w:r>
        <w:t>\textbf{Other external causes} (Accidental exposure to smoke, fire and flames; accidental poisoning by other substance; suicide and self-inflicted injuries; assault; event of undetermined intent; complication of medical and surgical care, accidental falls, accidental drowning and submersion, other accidental threats to breathing, other accidents and late effects of accidents) and \textbf{other circulatory conditions} (rheumatic heart diseases; essential hypertension; hypertensive disease; pulmonary heart diseases; non rheumatic valve disorders; cardiac arrest; heart failure; other heart diseases; sequelae of cerebrovascular disease; diseases of arteries, arterioles and capillaries, other circulatory diseases)  &amp;  (X00-X09; ; X40-X44, X46-X49; X60-X84; X85-Y09, Y35, Y36; Y10-Y34; Y40-Y84,W00-W19,W65-W74,W75-W84,W20-W64, W85-W99, X10-X39, X50-X59, Y85-Y91, Y95-Y98) and (I00-I09; I10; I11-I15; I26-I28; I34-I38; I46; I50; I30-I33, I40-I45, I47-I49; I51; I69; I70-I78; I80-I99)\\</w:t>
      </w:r>
    </w:p>
    <w:p w14:paraId="6557AB5B" w14:textId="77777777" w:rsidR="00751DDC" w:rsidRDefault="00751DDC" w:rsidP="00751DDC">
      <w:r>
        <w:t xml:space="preserve">\hline </w:t>
      </w:r>
    </w:p>
    <w:p w14:paraId="6F55C0B9" w14:textId="77777777" w:rsidR="00751DDC" w:rsidRDefault="00751DDC" w:rsidP="00751DDC">
      <w:r>
        <w:t>\textbf{4) Residual causes} &amp; \\</w:t>
      </w:r>
    </w:p>
    <w:p w14:paraId="47CF68B3" w14:textId="77777777" w:rsidR="00751DDC" w:rsidRDefault="00751DDC" w:rsidP="00751DDC">
      <w:r>
        <w:t>Rest of conditions and mortality above age 85  &amp;\\</w:t>
      </w:r>
    </w:p>
    <w:p w14:paraId="7AF07FA7" w14:textId="77777777" w:rsidR="00751DDC" w:rsidRPr="00976421" w:rsidRDefault="00751DDC" w:rsidP="00751DDC">
      <w:pPr>
        <w:rPr>
          <w:lang w:val="da-DK"/>
        </w:rPr>
      </w:pPr>
      <w:r w:rsidRPr="00976421">
        <w:rPr>
          <w:lang w:val="da-DK"/>
        </w:rPr>
        <w:t xml:space="preserve">\hline </w:t>
      </w:r>
    </w:p>
    <w:p w14:paraId="775E27B2" w14:textId="77777777" w:rsidR="00751DDC" w:rsidRPr="00976421" w:rsidRDefault="00751DDC" w:rsidP="00751DDC">
      <w:pPr>
        <w:rPr>
          <w:lang w:val="da-DK"/>
        </w:rPr>
      </w:pPr>
      <w:r w:rsidRPr="00976421">
        <w:rPr>
          <w:lang w:val="da-DK"/>
        </w:rPr>
        <w:t xml:space="preserve">\end{tabular} </w:t>
      </w:r>
    </w:p>
    <w:p w14:paraId="7225C595" w14:textId="77777777" w:rsidR="00751DDC" w:rsidRPr="00976421" w:rsidRDefault="00751DDC" w:rsidP="00751DDC">
      <w:pPr>
        <w:rPr>
          <w:lang w:val="da-DK"/>
        </w:rPr>
      </w:pPr>
      <w:r w:rsidRPr="00976421">
        <w:rPr>
          <w:lang w:val="da-DK"/>
        </w:rPr>
        <w:t>\end{center}</w:t>
      </w:r>
    </w:p>
    <w:p w14:paraId="2E19D0F4" w14:textId="77777777" w:rsidR="00751DDC" w:rsidRDefault="00751DDC" w:rsidP="00751DDC">
      <w:r>
        <w:t>\end{table}</w:t>
      </w:r>
    </w:p>
    <w:p w14:paraId="2F71E2CE" w14:textId="77777777" w:rsidR="00751DDC" w:rsidRDefault="00751DDC" w:rsidP="00751DDC"/>
    <w:p w14:paraId="3F16BB39" w14:textId="77777777" w:rsidR="00751DDC" w:rsidRDefault="00751DDC" w:rsidP="00751DDC">
      <w:r>
        <w:t>\newpage</w:t>
      </w:r>
    </w:p>
    <w:p w14:paraId="661950FF" w14:textId="77777777" w:rsidR="00751DDC" w:rsidRDefault="00751DDC" w:rsidP="00751DDC"/>
    <w:p w14:paraId="744537ED" w14:textId="77777777" w:rsidR="00751DDC" w:rsidRDefault="00751DDC" w:rsidP="00751DDC">
      <w:r>
        <w:t>\begin{figure}[h!]</w:t>
      </w:r>
    </w:p>
    <w:p w14:paraId="1E7F7184" w14:textId="77777777" w:rsidR="00751DDC" w:rsidRDefault="00751DDC" w:rsidP="00751DDC">
      <w:r>
        <w:t>\caption{Male mortality surface showing rates of mortality improvements}</w:t>
      </w:r>
    </w:p>
    <w:p w14:paraId="1A329685" w14:textId="77777777" w:rsidR="00751DDC" w:rsidRPr="00976421" w:rsidRDefault="00751DDC" w:rsidP="00751DDC">
      <w:pPr>
        <w:rPr>
          <w:lang w:val="da-DK"/>
        </w:rPr>
      </w:pPr>
      <w:r w:rsidRPr="00976421">
        <w:rPr>
          <w:lang w:val="da-DK"/>
        </w:rPr>
        <w:t>\label{Fig_ROMI}</w:t>
      </w:r>
    </w:p>
    <w:p w14:paraId="21C51D52" w14:textId="77777777" w:rsidR="00751DDC" w:rsidRPr="00976421" w:rsidRDefault="00751DDC" w:rsidP="00751DDC">
      <w:pPr>
        <w:rPr>
          <w:lang w:val="da-DK"/>
        </w:rPr>
      </w:pPr>
      <w:r w:rsidRPr="00976421">
        <w:rPr>
          <w:lang w:val="da-DK"/>
        </w:rPr>
        <w:t>\centering</w:t>
      </w:r>
    </w:p>
    <w:p w14:paraId="2202A4B0" w14:textId="77777777" w:rsidR="00751DDC" w:rsidRPr="00976421" w:rsidRDefault="00751DDC" w:rsidP="00751DDC">
      <w:pPr>
        <w:rPr>
          <w:lang w:val="da-DK"/>
        </w:rPr>
      </w:pPr>
      <w:r w:rsidRPr="00976421">
        <w:rPr>
          <w:lang w:val="da-DK"/>
        </w:rPr>
        <w:t>\begin{center}</w:t>
      </w:r>
    </w:p>
    <w:p w14:paraId="5A74BBDE" w14:textId="77777777" w:rsidR="00751DDC" w:rsidRDefault="00751DDC" w:rsidP="00751DDC">
      <w:r>
        <w:lastRenderedPageBreak/>
        <w:t>\includegraphics[scale=.48]{Ro_figMales.pdf}</w:t>
      </w:r>
    </w:p>
    <w:p w14:paraId="4B581BE0" w14:textId="77777777" w:rsidR="00751DDC" w:rsidRDefault="00751DDC" w:rsidP="00751DDC">
      <w:r>
        <w:t>\end{center}</w:t>
      </w:r>
    </w:p>
    <w:p w14:paraId="0E322D41" w14:textId="77777777" w:rsidR="00751DDC" w:rsidRDefault="00751DDC" w:rsidP="00751DDC">
      <w:r>
        <w:t xml:space="preserve">Source: own calculations based on \citet{HMD} data. </w:t>
      </w:r>
    </w:p>
    <w:p w14:paraId="35FED807" w14:textId="77777777" w:rsidR="00751DDC" w:rsidRDefault="00751DDC" w:rsidP="00751DDC">
      <w:r>
        <w:t>\begin{small}</w:t>
      </w:r>
    </w:p>
    <w:p w14:paraId="0CB24DFA" w14:textId="77777777" w:rsidR="00751DDC" w:rsidRDefault="00751DDC" w:rsidP="00751DDC">
      <w:r>
        <w:t>Note: The regular light -grey areas indicate no data available. Russia, Hungary, Bulgaria and Poland after 2010. Slovenia before 1983.</w:t>
      </w:r>
    </w:p>
    <w:p w14:paraId="2F662399" w14:textId="77777777" w:rsidR="00751DDC" w:rsidRDefault="00751DDC" w:rsidP="00751DDC">
      <w:r>
        <w:t>\end{small}</w:t>
      </w:r>
    </w:p>
    <w:p w14:paraId="7C706BC3" w14:textId="77777777" w:rsidR="00751DDC" w:rsidRDefault="00751DDC" w:rsidP="00751DDC">
      <w:r>
        <w:t>\end{figure}</w:t>
      </w:r>
    </w:p>
    <w:p w14:paraId="7FE3071B" w14:textId="77777777" w:rsidR="00751DDC" w:rsidRDefault="00751DDC" w:rsidP="00751DDC"/>
    <w:p w14:paraId="43948CF8" w14:textId="77777777" w:rsidR="00751DDC" w:rsidRDefault="00751DDC" w:rsidP="00751DDC">
      <w:r>
        <w:t>\begin{figure}[h!]</w:t>
      </w:r>
    </w:p>
    <w:p w14:paraId="34F0F12B" w14:textId="77777777" w:rsidR="00751DDC" w:rsidRDefault="00751DDC" w:rsidP="00751DDC">
      <w:r>
        <w:t>\centering</w:t>
      </w:r>
    </w:p>
    <w:p w14:paraId="1A60C7C1" w14:textId="77777777" w:rsidR="00751DDC" w:rsidRDefault="00751DDC" w:rsidP="00751DDC">
      <w:r>
        <w:t>\caption{Trends in males life expectancy ($e_0$) and lifespan disparity  ($e^{\dagger}$) for 12 Eastern European countries, 1960-2014}</w:t>
      </w:r>
    </w:p>
    <w:p w14:paraId="0DDBF562" w14:textId="77777777" w:rsidR="00751DDC" w:rsidRPr="00A24BBF" w:rsidRDefault="00751DDC" w:rsidP="00751DDC">
      <w:pPr>
        <w:rPr>
          <w:lang w:val="de-DE"/>
        </w:rPr>
      </w:pPr>
      <w:r w:rsidRPr="00A24BBF">
        <w:rPr>
          <w:lang w:val="de-DE"/>
        </w:rPr>
        <w:t>\label{Fig_LE&amp;LD}</w:t>
      </w:r>
    </w:p>
    <w:p w14:paraId="4A6161E7" w14:textId="77777777" w:rsidR="00751DDC" w:rsidRPr="00A24BBF" w:rsidRDefault="00751DDC" w:rsidP="00751DDC">
      <w:pPr>
        <w:rPr>
          <w:lang w:val="de-DE"/>
        </w:rPr>
      </w:pPr>
      <w:r w:rsidRPr="00A24BBF">
        <w:rPr>
          <w:lang w:val="de-DE"/>
        </w:rPr>
        <w:t>\begin{center}</w:t>
      </w:r>
    </w:p>
    <w:p w14:paraId="14F5C8B1" w14:textId="77777777" w:rsidR="00751DDC" w:rsidRDefault="00751DDC" w:rsidP="00751DDC">
      <w:r>
        <w:t>\includegraphics[scale=.33]{F1.pdf}</w:t>
      </w:r>
    </w:p>
    <w:p w14:paraId="3420E5C0" w14:textId="77777777" w:rsidR="00751DDC" w:rsidRDefault="00751DDC" w:rsidP="00751DDC">
      <w:r>
        <w:t>\end{center}</w:t>
      </w:r>
    </w:p>
    <w:p w14:paraId="6D1ABA1C" w14:textId="77777777" w:rsidR="00751DDC" w:rsidRDefault="00751DDC" w:rsidP="00751DDC">
      <w:r>
        <w:t xml:space="preserve">Source: own calculations based on \citet{HMD} data. </w:t>
      </w:r>
    </w:p>
    <w:p w14:paraId="3562A953" w14:textId="77777777" w:rsidR="00751DDC" w:rsidRDefault="00751DDC" w:rsidP="00751DDC">
      <w:r>
        <w:t>\end{figure}</w:t>
      </w:r>
    </w:p>
    <w:p w14:paraId="2506B763" w14:textId="77777777" w:rsidR="00751DDC" w:rsidRDefault="00751DDC" w:rsidP="00751DDC"/>
    <w:p w14:paraId="0DB60977" w14:textId="77777777" w:rsidR="00751DDC" w:rsidRDefault="00751DDC" w:rsidP="00751DDC">
      <w:r>
        <w:t>\newpage</w:t>
      </w:r>
    </w:p>
    <w:p w14:paraId="1B95CC0F" w14:textId="77777777" w:rsidR="00751DDC" w:rsidRDefault="00751DDC" w:rsidP="00751DDC"/>
    <w:p w14:paraId="5CC22D45" w14:textId="77777777" w:rsidR="00751DDC" w:rsidRDefault="00751DDC" w:rsidP="00751DDC">
      <w:r>
        <w:t>\begin{figure}[h!]</w:t>
      </w:r>
    </w:p>
    <w:p w14:paraId="204F9765" w14:textId="77777777" w:rsidR="00751DDC" w:rsidRDefault="00751DDC" w:rsidP="00751DDC">
      <w:r>
        <w:t>\centering</w:t>
      </w:r>
    </w:p>
    <w:p w14:paraId="286FC3AD" w14:textId="77777777" w:rsidR="00751DDC" w:rsidRDefault="00751DDC" w:rsidP="00751DDC">
      <w:r>
        <w:t>\caption{Absolute and relative yearly changes in life expectancy and lifespan disparity, 1960-2010}</w:t>
      </w:r>
    </w:p>
    <w:p w14:paraId="62B29059" w14:textId="77777777" w:rsidR="00751DDC" w:rsidRDefault="00751DDC" w:rsidP="00751DDC">
      <w:r>
        <w:t>\label{Abs_changes}</w:t>
      </w:r>
    </w:p>
    <w:p w14:paraId="775891A0" w14:textId="77777777" w:rsidR="00751DDC" w:rsidRDefault="00751DDC" w:rsidP="00751DDC">
      <w:r>
        <w:lastRenderedPageBreak/>
        <w:t>\begin{subfigure}{\textwidth}</w:t>
      </w:r>
    </w:p>
    <w:p w14:paraId="1BD7AB87" w14:textId="77777777" w:rsidR="00751DDC" w:rsidRDefault="00751DDC" w:rsidP="00751DDC">
      <w:r>
        <w:t>\centering</w:t>
      </w:r>
    </w:p>
    <w:p w14:paraId="3BDC0C05" w14:textId="77777777" w:rsidR="00751DDC" w:rsidRDefault="00751DDC" w:rsidP="00751DDC">
      <w:r>
        <w:t>\caption{Absolute changes}</w:t>
      </w:r>
    </w:p>
    <w:p w14:paraId="03C5FB94" w14:textId="77777777" w:rsidR="00751DDC" w:rsidRDefault="00751DDC" w:rsidP="00751DDC">
      <w:r>
        <w:t>\begin{center}</w:t>
      </w:r>
    </w:p>
    <w:p w14:paraId="5D51157C" w14:textId="77777777" w:rsidR="00751DDC" w:rsidRDefault="00751DDC" w:rsidP="00751DDC">
      <w:r>
        <w:t>\includegraphics[scale=.39]{F5Abs.pdf}</w:t>
      </w:r>
    </w:p>
    <w:p w14:paraId="0AB22325" w14:textId="77777777" w:rsidR="00751DDC" w:rsidRDefault="00751DDC" w:rsidP="00751DDC">
      <w:r>
        <w:t>\end{center}</w:t>
      </w:r>
    </w:p>
    <w:p w14:paraId="6EFB07E6" w14:textId="77777777" w:rsidR="00751DDC" w:rsidRDefault="00751DDC" w:rsidP="00751DDC">
      <w:r>
        <w:t>\end{subfigure}\\</w:t>
      </w:r>
    </w:p>
    <w:p w14:paraId="2F6AEB02" w14:textId="77777777" w:rsidR="00751DDC" w:rsidRDefault="00751DDC" w:rsidP="00751DDC">
      <w:r>
        <w:t>\begin{subfigure}{\textwidth}</w:t>
      </w:r>
    </w:p>
    <w:p w14:paraId="33C6674C" w14:textId="77777777" w:rsidR="00751DDC" w:rsidRDefault="00751DDC" w:rsidP="00751DDC">
      <w:r>
        <w:t>\centering</w:t>
      </w:r>
    </w:p>
    <w:p w14:paraId="5D759198" w14:textId="77777777" w:rsidR="00751DDC" w:rsidRDefault="00751DDC" w:rsidP="00751DDC">
      <w:r>
        <w:t>\caption{Relative changes}</w:t>
      </w:r>
    </w:p>
    <w:p w14:paraId="025F5CE6" w14:textId="77777777" w:rsidR="00751DDC" w:rsidRDefault="00751DDC" w:rsidP="00751DDC">
      <w:r>
        <w:t>\begin{center}</w:t>
      </w:r>
    </w:p>
    <w:p w14:paraId="1F7B8D84" w14:textId="77777777" w:rsidR="00751DDC" w:rsidRDefault="00751DDC" w:rsidP="00751DDC">
      <w:r>
        <w:t>\includegraphics[scale=.42]{F5.pdf}</w:t>
      </w:r>
    </w:p>
    <w:p w14:paraId="61F0D001" w14:textId="77777777" w:rsidR="00751DDC" w:rsidRDefault="00751DDC" w:rsidP="00751DDC">
      <w:r>
        <w:t>\end{center}</w:t>
      </w:r>
    </w:p>
    <w:p w14:paraId="6E68990B" w14:textId="77777777" w:rsidR="00751DDC" w:rsidRDefault="00751DDC" w:rsidP="00751DDC">
      <w:r>
        <w:t>\end{subfigure}\\</w:t>
      </w:r>
    </w:p>
    <w:p w14:paraId="3DC41D4D" w14:textId="77777777" w:rsidR="00751DDC" w:rsidRDefault="00751DDC" w:rsidP="00751DDC">
      <w:r>
        <w:t>Source: own calculations based on \citet{HMD} data. Note: data for Slovenia begins in 1983. The black dots are related to changes experienced in Russia. The percentages correspond to the total changes occurred during each period.</w:t>
      </w:r>
    </w:p>
    <w:p w14:paraId="27A4F8CD" w14:textId="77777777" w:rsidR="00751DDC" w:rsidRDefault="00751DDC" w:rsidP="00751DDC">
      <w:r>
        <w:t>\end{figure}</w:t>
      </w:r>
    </w:p>
    <w:p w14:paraId="7EE9A48A" w14:textId="77777777" w:rsidR="00751DDC" w:rsidRDefault="00751DDC" w:rsidP="00751DDC"/>
    <w:p w14:paraId="645A3AB1" w14:textId="77777777" w:rsidR="00751DDC" w:rsidRDefault="00751DDC" w:rsidP="00751DDC">
      <w:r>
        <w:t>\newpage</w:t>
      </w:r>
    </w:p>
    <w:p w14:paraId="748A7C2D" w14:textId="77777777" w:rsidR="00751DDC" w:rsidRDefault="00751DDC" w:rsidP="00751DDC"/>
    <w:p w14:paraId="7FCACF6B" w14:textId="77777777" w:rsidR="00751DDC" w:rsidRDefault="00751DDC" w:rsidP="00751DDC">
      <w:r>
        <w:t>\begin{figure}[h!]</w:t>
      </w:r>
    </w:p>
    <w:p w14:paraId="22842C7E" w14:textId="77777777" w:rsidR="00751DDC" w:rsidRDefault="00751DDC" w:rsidP="00751DDC">
      <w:r>
        <w:t>\caption{Infancy (age-group 0-4) contributions to the change in lifespan disparity $e^\dagger$.}</w:t>
      </w:r>
    </w:p>
    <w:p w14:paraId="43AB918D" w14:textId="77777777" w:rsidR="00751DDC" w:rsidRDefault="00751DDC" w:rsidP="00751DDC">
      <w:r>
        <w:t>\label{Infant_Decomp}</w:t>
      </w:r>
    </w:p>
    <w:p w14:paraId="27FB9568" w14:textId="77777777" w:rsidR="00751DDC" w:rsidRDefault="00751DDC" w:rsidP="00751DDC">
      <w:r>
        <w:t>\centering</w:t>
      </w:r>
    </w:p>
    <w:p w14:paraId="799F7FAF" w14:textId="77777777" w:rsidR="00751DDC" w:rsidRDefault="00751DDC" w:rsidP="00751DDC">
      <w:r>
        <w:t>\begin{center}</w:t>
      </w:r>
    </w:p>
    <w:p w14:paraId="76F252A8" w14:textId="77777777" w:rsidR="00751DDC" w:rsidRDefault="00751DDC" w:rsidP="00751DDC">
      <w:r>
        <w:lastRenderedPageBreak/>
        <w:t>\includegraphics[scale=.39]{MalesInfant_Periods.pdf}</w:t>
      </w:r>
    </w:p>
    <w:p w14:paraId="495A016C" w14:textId="77777777" w:rsidR="00751DDC" w:rsidRDefault="00751DDC" w:rsidP="00751DDC">
      <w:r>
        <w:t>\end{center}</w:t>
      </w:r>
    </w:p>
    <w:p w14:paraId="1CF578F5" w14:textId="77777777" w:rsidR="00751DDC" w:rsidRDefault="00751DDC" w:rsidP="00751DDC">
      <w:r>
        <w:t>Source: own calculations based on \citet{HMD} data. Note: data for Slovenia begins in 1983.</w:t>
      </w:r>
    </w:p>
    <w:p w14:paraId="102E17FD" w14:textId="77777777" w:rsidR="00751DDC" w:rsidRDefault="00751DDC" w:rsidP="00751DDC">
      <w:r>
        <w:t>\end{figure}</w:t>
      </w:r>
    </w:p>
    <w:p w14:paraId="535AF53D" w14:textId="77777777" w:rsidR="00751DDC" w:rsidRDefault="00751DDC" w:rsidP="00751DDC"/>
    <w:p w14:paraId="637F0511" w14:textId="77777777" w:rsidR="00751DDC" w:rsidRDefault="00751DDC" w:rsidP="00751DDC">
      <w:r>
        <w:t>\begin{figure}[h!]</w:t>
      </w:r>
    </w:p>
    <w:p w14:paraId="1AF24A33" w14:textId="77777777" w:rsidR="00751DDC" w:rsidRDefault="00751DDC" w:rsidP="00751DDC">
      <w:r>
        <w:t>\caption{Males' age-specific contributions to the change in lifespan disparity $e^\dagger$ by periods.}</w:t>
      </w:r>
    </w:p>
    <w:p w14:paraId="5C154504" w14:textId="77777777" w:rsidR="00751DDC" w:rsidRDefault="00751DDC" w:rsidP="00751DDC">
      <w:r>
        <w:t>\label{MalesDecomp}</w:t>
      </w:r>
    </w:p>
    <w:p w14:paraId="37059706" w14:textId="77777777" w:rsidR="00751DDC" w:rsidRDefault="00751DDC" w:rsidP="00751DDC">
      <w:r>
        <w:t>\centering</w:t>
      </w:r>
    </w:p>
    <w:p w14:paraId="6C7FA296" w14:textId="77777777" w:rsidR="00751DDC" w:rsidRDefault="00751DDC" w:rsidP="00751DDC">
      <w:r>
        <w:t>\begin{center}</w:t>
      </w:r>
    </w:p>
    <w:p w14:paraId="778D336C" w14:textId="77777777" w:rsidR="00751DDC" w:rsidRDefault="00751DDC" w:rsidP="00751DDC">
      <w:r>
        <w:t>\includegraphics[scale=.52]{MalesDecomp_Periods.pdf}</w:t>
      </w:r>
    </w:p>
    <w:p w14:paraId="7EFABBD4" w14:textId="77777777" w:rsidR="00751DDC" w:rsidRDefault="00751DDC" w:rsidP="00751DDC">
      <w:r>
        <w:t>\end{center}</w:t>
      </w:r>
    </w:p>
    <w:p w14:paraId="7404AF1F" w14:textId="77777777" w:rsidR="00751DDC" w:rsidRDefault="00751DDC" w:rsidP="00751DDC">
      <w:r>
        <w:t>Source: own calculations based on \citet{HMD} data. Note: data for Slovenia begins in 1983.</w:t>
      </w:r>
    </w:p>
    <w:p w14:paraId="72BF22E2" w14:textId="77777777" w:rsidR="00751DDC" w:rsidRDefault="00751DDC" w:rsidP="00751DDC">
      <w:r>
        <w:t>\end{figure}</w:t>
      </w:r>
    </w:p>
    <w:p w14:paraId="29AA243A" w14:textId="77777777" w:rsidR="00751DDC" w:rsidRDefault="00751DDC" w:rsidP="00751DDC"/>
    <w:p w14:paraId="7F3C7CBD" w14:textId="77777777" w:rsidR="00751DDC" w:rsidRDefault="00751DDC" w:rsidP="00751DDC">
      <w:r>
        <w:t>\newpage</w:t>
      </w:r>
    </w:p>
    <w:p w14:paraId="4E8A5D4A" w14:textId="77777777" w:rsidR="00751DDC" w:rsidRDefault="00751DDC" w:rsidP="00751DDC"/>
    <w:p w14:paraId="2D29B8D3" w14:textId="77777777" w:rsidR="00751DDC" w:rsidRDefault="00751DDC" w:rsidP="00751DDC">
      <w:r>
        <w:t>\begin{figure}[h!]</w:t>
      </w:r>
    </w:p>
    <w:p w14:paraId="34A4416F" w14:textId="77777777" w:rsidR="00751DDC" w:rsidRDefault="00751DDC" w:rsidP="00751DDC">
      <w:r>
        <w:t>\caption{</w:t>
      </w:r>
      <w:commentRangeStart w:id="33"/>
      <w:r>
        <w:t>Cause specific contributions to the change in  male lifespan disparity  $e^\dagger$, 1994-2000</w:t>
      </w:r>
      <w:commentRangeEnd w:id="33"/>
      <w:r w:rsidR="00E27289">
        <w:rPr>
          <w:rStyle w:val="CommentReference"/>
        </w:rPr>
        <w:commentReference w:id="33"/>
      </w:r>
      <w:r>
        <w:t>}</w:t>
      </w:r>
    </w:p>
    <w:p w14:paraId="1C6EFD71" w14:textId="77777777" w:rsidR="00751DDC" w:rsidRDefault="00751DDC" w:rsidP="00751DDC">
      <w:r>
        <w:t>\label{Males_causes_1994}</w:t>
      </w:r>
    </w:p>
    <w:p w14:paraId="68FDA1C7" w14:textId="77777777" w:rsidR="00751DDC" w:rsidRDefault="00751DDC" w:rsidP="00751DDC">
      <w:r>
        <w:t>\centering</w:t>
      </w:r>
    </w:p>
    <w:p w14:paraId="6534454E" w14:textId="77777777" w:rsidR="00751DDC" w:rsidRDefault="00751DDC" w:rsidP="00751DDC">
      <w:r>
        <w:t>\begin{center}</w:t>
      </w:r>
    </w:p>
    <w:p w14:paraId="21539E66" w14:textId="77777777" w:rsidR="00751DDC" w:rsidRDefault="00751DDC" w:rsidP="00751DDC">
      <w:r>
        <w:t>\includegraphics[scale=.53]{MalesDecomp_Causes_1994.pdf}</w:t>
      </w:r>
    </w:p>
    <w:p w14:paraId="1FF07976" w14:textId="77777777" w:rsidR="00751DDC" w:rsidRDefault="00751DDC" w:rsidP="00751DDC">
      <w:r>
        <w:t>\end{center}</w:t>
      </w:r>
    </w:p>
    <w:p w14:paraId="67706581" w14:textId="77777777" w:rsidR="00751DDC" w:rsidRDefault="00751DDC" w:rsidP="00751DDC">
      <w:r>
        <w:t xml:space="preserve">Source: own calculations based on \citet{HMD} data. </w:t>
      </w:r>
    </w:p>
    <w:p w14:paraId="5DF2E432" w14:textId="77777777" w:rsidR="00751DDC" w:rsidRDefault="00751DDC" w:rsidP="00751DDC">
      <w:r>
        <w:lastRenderedPageBreak/>
        <w:t>\end{figure}</w:t>
      </w:r>
    </w:p>
    <w:p w14:paraId="4A29464D" w14:textId="77777777" w:rsidR="00751DDC" w:rsidRDefault="00751DDC" w:rsidP="00751DDC"/>
    <w:p w14:paraId="2C7AE6A5" w14:textId="77777777" w:rsidR="00751DDC" w:rsidRDefault="00751DDC" w:rsidP="00751DDC">
      <w:r>
        <w:t>\newpage</w:t>
      </w:r>
    </w:p>
    <w:p w14:paraId="01EF0649" w14:textId="77777777" w:rsidR="00751DDC" w:rsidRDefault="00751DDC" w:rsidP="00751DDC"/>
    <w:p w14:paraId="49D0D6CA" w14:textId="77777777" w:rsidR="00751DDC" w:rsidRDefault="00751DDC" w:rsidP="00751DDC">
      <w:r>
        <w:t>\begin{figure}[h!]</w:t>
      </w:r>
    </w:p>
    <w:p w14:paraId="6BCCED08" w14:textId="77777777" w:rsidR="00751DDC" w:rsidRDefault="00751DDC" w:rsidP="00751DDC">
      <w:r>
        <w:t>\caption{Cause specific contributions to the change in  male lifespan disparity  $e^\dagger$, 2000-2010}</w:t>
      </w:r>
    </w:p>
    <w:p w14:paraId="2FAE4118" w14:textId="77777777" w:rsidR="00751DDC" w:rsidRDefault="00751DDC" w:rsidP="00751DDC">
      <w:r>
        <w:t>\label{Males_causes_2000}</w:t>
      </w:r>
    </w:p>
    <w:p w14:paraId="4B0412DB" w14:textId="77777777" w:rsidR="00751DDC" w:rsidRDefault="00751DDC" w:rsidP="00751DDC">
      <w:r>
        <w:t>\centering</w:t>
      </w:r>
    </w:p>
    <w:p w14:paraId="76542CED" w14:textId="77777777" w:rsidR="00751DDC" w:rsidRDefault="00751DDC" w:rsidP="00751DDC">
      <w:r>
        <w:t>\begin{center}</w:t>
      </w:r>
    </w:p>
    <w:p w14:paraId="164C8A58" w14:textId="77777777" w:rsidR="00751DDC" w:rsidRDefault="00751DDC" w:rsidP="00751DDC">
      <w:r>
        <w:t>\includegraphics[scale=.53]{MalesDecomp_Causes_2000.pdf}</w:t>
      </w:r>
    </w:p>
    <w:p w14:paraId="11640A65" w14:textId="77777777" w:rsidR="00751DDC" w:rsidRDefault="00751DDC" w:rsidP="00751DDC">
      <w:r>
        <w:t>\end{center}</w:t>
      </w:r>
    </w:p>
    <w:p w14:paraId="45EF6F8D" w14:textId="77777777" w:rsidR="00751DDC" w:rsidRDefault="00751DDC" w:rsidP="00751DDC">
      <w:r>
        <w:t>Source: own calculations based on \citet{HMD} data. Note: data for Poland ends in 2009.</w:t>
      </w:r>
    </w:p>
    <w:p w14:paraId="0D974A2B" w14:textId="77777777" w:rsidR="00751DDC" w:rsidRDefault="00751DDC" w:rsidP="00751DDC">
      <w:r>
        <w:t>\end{figure}</w:t>
      </w:r>
    </w:p>
    <w:p w14:paraId="00051437" w14:textId="77777777" w:rsidR="00751DDC" w:rsidRDefault="00751DDC" w:rsidP="00751DDC"/>
    <w:p w14:paraId="5DE5251F" w14:textId="77777777" w:rsidR="00751DDC" w:rsidRDefault="00751DDC" w:rsidP="00751DDC"/>
    <w:p w14:paraId="3ACDF75F" w14:textId="77777777" w:rsidR="00751DDC" w:rsidRDefault="00751DDC" w:rsidP="00751DDC"/>
    <w:p w14:paraId="0A97C870" w14:textId="77777777" w:rsidR="00751DDC" w:rsidRDefault="00751DDC" w:rsidP="00751DDC"/>
    <w:p w14:paraId="7BF12AC1" w14:textId="77777777" w:rsidR="00751DDC" w:rsidRDefault="00751DDC" w:rsidP="00751DDC">
      <w:r>
        <w:t>\newpage</w:t>
      </w:r>
    </w:p>
    <w:p w14:paraId="6E02258C" w14:textId="77777777" w:rsidR="00751DDC" w:rsidRDefault="00751DDC" w:rsidP="00751DDC"/>
    <w:p w14:paraId="63675A60" w14:textId="77777777" w:rsidR="00751DDC" w:rsidRDefault="00751DDC" w:rsidP="00751DDC">
      <w:r>
        <w:t>\begin{appendices}</w:t>
      </w:r>
    </w:p>
    <w:p w14:paraId="0F031215" w14:textId="77777777" w:rsidR="00751DDC" w:rsidRDefault="00751DDC" w:rsidP="00751DDC">
      <w:r>
        <w:t>\section{Supplemental material: Mortality}</w:t>
      </w:r>
    </w:p>
    <w:p w14:paraId="03D9771D" w14:textId="77777777" w:rsidR="00751DDC" w:rsidRDefault="00751DDC" w:rsidP="00751DDC"/>
    <w:p w14:paraId="48BB51F3" w14:textId="77777777" w:rsidR="00751DDC" w:rsidRDefault="00751DDC" w:rsidP="00751DDC"/>
    <w:p w14:paraId="5543BCE1" w14:textId="77777777" w:rsidR="00751DDC" w:rsidRDefault="00751DDC" w:rsidP="00751DDC">
      <w:r>
        <w:t>\begin{figure}[h!]</w:t>
      </w:r>
    </w:p>
    <w:p w14:paraId="22B1E945" w14:textId="77777777" w:rsidR="00751DDC" w:rsidRDefault="00751DDC" w:rsidP="00751DDC">
      <w:r>
        <w:t>\caption{Distribution of deaths for males 1970,1994 and 2009}</w:t>
      </w:r>
    </w:p>
    <w:p w14:paraId="1E4EB444" w14:textId="77777777" w:rsidR="00751DDC" w:rsidRPr="00976421" w:rsidRDefault="00751DDC" w:rsidP="00751DDC">
      <w:pPr>
        <w:rPr>
          <w:lang w:val="da-DK"/>
        </w:rPr>
      </w:pPr>
      <w:r w:rsidRPr="00976421">
        <w:rPr>
          <w:lang w:val="da-DK"/>
        </w:rPr>
        <w:lastRenderedPageBreak/>
        <w:t>\centering</w:t>
      </w:r>
    </w:p>
    <w:p w14:paraId="4C665105" w14:textId="77777777" w:rsidR="00751DDC" w:rsidRPr="00976421" w:rsidRDefault="00751DDC" w:rsidP="00751DDC">
      <w:pPr>
        <w:rPr>
          <w:lang w:val="da-DK"/>
        </w:rPr>
      </w:pPr>
      <w:r w:rsidRPr="00976421">
        <w:rPr>
          <w:lang w:val="da-DK"/>
        </w:rPr>
        <w:t>\label{Fig_distr_males}</w:t>
      </w:r>
    </w:p>
    <w:p w14:paraId="0C3F0F20" w14:textId="77777777" w:rsidR="00751DDC" w:rsidRDefault="00751DDC" w:rsidP="00751DDC">
      <w:r>
        <w:t>\begin{center}</w:t>
      </w:r>
    </w:p>
    <w:p w14:paraId="6A33FE16" w14:textId="77777777" w:rsidR="00751DDC" w:rsidRDefault="00751DDC" w:rsidP="00751DDC">
      <w:r>
        <w:t>\includegraphics[scale=.4]{dx_fig.pdf}</w:t>
      </w:r>
    </w:p>
    <w:p w14:paraId="67A78C6C" w14:textId="77777777" w:rsidR="00751DDC" w:rsidRDefault="00751DDC" w:rsidP="00751DDC">
      <w:r>
        <w:t>\end{center}</w:t>
      </w:r>
    </w:p>
    <w:p w14:paraId="21C303CC" w14:textId="77777777" w:rsidR="00751DDC" w:rsidRDefault="00751DDC" w:rsidP="00751DDC">
      <w:r>
        <w:t>Source: own calculations based on \citet{HMD} data. Note: the blue distribution for Slovenia corresponds to 1983.</w:t>
      </w:r>
    </w:p>
    <w:p w14:paraId="5175668D" w14:textId="77777777" w:rsidR="00751DDC" w:rsidRDefault="00751DDC" w:rsidP="00751DDC">
      <w:r>
        <w:t>\end{figure}</w:t>
      </w:r>
    </w:p>
    <w:p w14:paraId="1FEC06F7" w14:textId="77777777" w:rsidR="00751DDC" w:rsidRDefault="00751DDC" w:rsidP="00751DDC"/>
    <w:p w14:paraId="3CD4001B" w14:textId="77777777" w:rsidR="00751DDC" w:rsidRDefault="00751DDC" w:rsidP="00751DDC">
      <w:r>
        <w:t>\newpage</w:t>
      </w:r>
    </w:p>
    <w:p w14:paraId="2C14E580" w14:textId="77777777" w:rsidR="00751DDC" w:rsidRDefault="00751DDC" w:rsidP="00751DDC"/>
    <w:p w14:paraId="38B5233C" w14:textId="77777777" w:rsidR="00751DDC" w:rsidRDefault="00751DDC" w:rsidP="00751DDC">
      <w:r>
        <w:t>\begin{figure}[h!]</w:t>
      </w:r>
    </w:p>
    <w:p w14:paraId="1815966E" w14:textId="77777777" w:rsidR="00751DDC" w:rsidRDefault="00751DDC" w:rsidP="00751DDC">
      <w:r>
        <w:t>\centering</w:t>
      </w:r>
    </w:p>
    <w:p w14:paraId="0F38C771" w14:textId="77777777" w:rsidR="00751DDC" w:rsidRDefault="00751DDC" w:rsidP="00751DDC">
      <w:r>
        <w:t>\caption{Trends in $e_0$ and $e^{\dagger}$  for 12 Eastern European countries by sex, 1960-2014}</w:t>
      </w:r>
    </w:p>
    <w:p w14:paraId="1047E67D" w14:textId="77777777" w:rsidR="00751DDC" w:rsidRDefault="00751DDC" w:rsidP="00751DDC">
      <w:r>
        <w:t>\label{F_LE_LD}</w:t>
      </w:r>
    </w:p>
    <w:p w14:paraId="3161F1DF" w14:textId="77777777" w:rsidR="00751DDC" w:rsidRDefault="00751DDC" w:rsidP="00751DDC">
      <w:r>
        <w:t>\begin{subfigure}{\textwidth}</w:t>
      </w:r>
    </w:p>
    <w:p w14:paraId="1588D527" w14:textId="77777777" w:rsidR="00751DDC" w:rsidRDefault="00751DDC" w:rsidP="00751DDC">
      <w:r>
        <w:t>\centering</w:t>
      </w:r>
    </w:p>
    <w:p w14:paraId="3D65E42D" w14:textId="77777777" w:rsidR="00751DDC" w:rsidRDefault="00751DDC" w:rsidP="00751DDC">
      <w:r>
        <w:t>\caption{$e_0$}</w:t>
      </w:r>
    </w:p>
    <w:p w14:paraId="08EF763B" w14:textId="77777777" w:rsidR="00751DDC" w:rsidRDefault="00751DDC" w:rsidP="00751DDC">
      <w:r>
        <w:t>\vspace{-1em}</w:t>
      </w:r>
    </w:p>
    <w:p w14:paraId="65976DC7" w14:textId="77777777" w:rsidR="00751DDC" w:rsidRDefault="00751DDC" w:rsidP="00751DDC">
      <w:r>
        <w:t>\includegraphics[scale=.3]{F1c.pdf}</w:t>
      </w:r>
    </w:p>
    <w:p w14:paraId="7D5B5BE8" w14:textId="77777777" w:rsidR="00751DDC" w:rsidRDefault="00751DDC" w:rsidP="00751DDC">
      <w:r>
        <w:t>\end{subfigure}\\</w:t>
      </w:r>
    </w:p>
    <w:p w14:paraId="34E1D3B6" w14:textId="77777777" w:rsidR="00751DDC" w:rsidRDefault="00751DDC" w:rsidP="00751DDC">
      <w:r>
        <w:t>\begin{subfigure}{\textwidth}</w:t>
      </w:r>
    </w:p>
    <w:p w14:paraId="5683AD7B" w14:textId="77777777" w:rsidR="00751DDC" w:rsidRDefault="00751DDC" w:rsidP="00751DDC">
      <w:r>
        <w:t>\centering</w:t>
      </w:r>
    </w:p>
    <w:p w14:paraId="14A322A6" w14:textId="77777777" w:rsidR="00751DDC" w:rsidRDefault="00751DDC" w:rsidP="00751DDC">
      <w:r>
        <w:t>\caption{$e^{\dagger}$}</w:t>
      </w:r>
    </w:p>
    <w:p w14:paraId="51750169" w14:textId="77777777" w:rsidR="00751DDC" w:rsidRDefault="00751DDC" w:rsidP="00751DDC">
      <w:r>
        <w:t>\vspace{-1em}</w:t>
      </w:r>
    </w:p>
    <w:p w14:paraId="10C40173" w14:textId="77777777" w:rsidR="00751DDC" w:rsidRDefault="00751DDC" w:rsidP="00751DDC">
      <w:r>
        <w:t>\includegraphics[scale=.3]{F2c.pdf}</w:t>
      </w:r>
    </w:p>
    <w:p w14:paraId="4A784642" w14:textId="77777777" w:rsidR="00751DDC" w:rsidRDefault="00751DDC" w:rsidP="00751DDC">
      <w:r>
        <w:lastRenderedPageBreak/>
        <w:t>\end{subfigure}\\</w:t>
      </w:r>
    </w:p>
    <w:p w14:paraId="032C35A3" w14:textId="77777777" w:rsidR="00751DDC" w:rsidRDefault="00751DDC" w:rsidP="00751DDC">
      <w:r>
        <w:t xml:space="preserve">Source: own calculations based on \citet{HMD} data. </w:t>
      </w:r>
    </w:p>
    <w:p w14:paraId="521251A8" w14:textId="77777777" w:rsidR="00751DDC" w:rsidRDefault="00751DDC" w:rsidP="00751DDC">
      <w:r>
        <w:t>\end{figure}</w:t>
      </w:r>
    </w:p>
    <w:p w14:paraId="23D370A7" w14:textId="77777777" w:rsidR="00751DDC" w:rsidRDefault="00751DDC" w:rsidP="00751DDC"/>
    <w:p w14:paraId="01958040" w14:textId="77777777" w:rsidR="00751DDC" w:rsidRDefault="00751DDC" w:rsidP="00751DDC"/>
    <w:p w14:paraId="5F65D8F6" w14:textId="77777777" w:rsidR="00751DDC" w:rsidRDefault="00751DDC" w:rsidP="00751DDC">
      <w:r>
        <w:t>\newpage</w:t>
      </w:r>
    </w:p>
    <w:p w14:paraId="61413AAB" w14:textId="77777777" w:rsidR="00751DDC" w:rsidRDefault="00751DDC" w:rsidP="00751DDC"/>
    <w:p w14:paraId="1E74AD9B" w14:textId="77777777" w:rsidR="00751DDC" w:rsidRDefault="00751DDC" w:rsidP="00751DDC">
      <w:r>
        <w:t>\begin{figure}[h!]</w:t>
      </w:r>
    </w:p>
    <w:p w14:paraId="7D34D3F8" w14:textId="77777777" w:rsidR="00751DDC" w:rsidRDefault="00751DDC" w:rsidP="00751DDC">
      <w:r>
        <w:t>\caption{Female mortality surface showing rates of mortality improvements.}</w:t>
      </w:r>
    </w:p>
    <w:p w14:paraId="6EB4C7ED" w14:textId="77777777" w:rsidR="00751DDC" w:rsidRDefault="00751DDC" w:rsidP="00751DDC">
      <w:r>
        <w:t>\centering</w:t>
      </w:r>
    </w:p>
    <w:p w14:paraId="2866D299" w14:textId="77777777" w:rsidR="00751DDC" w:rsidRDefault="00751DDC" w:rsidP="00751DDC">
      <w:r>
        <w:t>\label{Female.surface}</w:t>
      </w:r>
    </w:p>
    <w:p w14:paraId="0BAA0908" w14:textId="77777777" w:rsidR="00751DDC" w:rsidRDefault="00751DDC" w:rsidP="00751DDC">
      <w:r>
        <w:t>\begin{center}</w:t>
      </w:r>
    </w:p>
    <w:p w14:paraId="15293C65" w14:textId="77777777" w:rsidR="00751DDC" w:rsidRDefault="00751DDC" w:rsidP="00751DDC">
      <w:r>
        <w:t>\includegraphics[scale=.46]{Ro_figFemales.pdf}</w:t>
      </w:r>
    </w:p>
    <w:p w14:paraId="69FEA2EA" w14:textId="77777777" w:rsidR="00751DDC" w:rsidRDefault="00751DDC" w:rsidP="00751DDC">
      <w:r>
        <w:t>\end{center}</w:t>
      </w:r>
    </w:p>
    <w:p w14:paraId="68BCDBFF" w14:textId="77777777" w:rsidR="00751DDC" w:rsidRDefault="00751DDC" w:rsidP="00751DDC">
      <w:r>
        <w:t xml:space="preserve">Source: own calculations based on \citet{HMD} data. </w:t>
      </w:r>
      <w:ins w:id="34" w:author="Alyson van Raalte" w:date="2017-07-03T11:52:00Z">
        <w:r w:rsidR="00EB418B" w:rsidRPr="00EB418B">
          <w:t xml:space="preserve">Improvement in mortality (i.e. mortality decline) is shown in blue and mortality increase in red. </w:t>
        </w:r>
      </w:ins>
      <w:r>
        <w:t>Note: The regular light -grey areas indicate no data available</w:t>
      </w:r>
      <w:ins w:id="35" w:author="Alyson van Raalte" w:date="2017-07-03T11:53:00Z">
        <w:r w:rsidR="00EB418B">
          <w:t xml:space="preserve"> (i.e.,</w:t>
        </w:r>
      </w:ins>
      <w:del w:id="36" w:author="Alyson van Raalte" w:date="2017-07-03T11:52:00Z">
        <w:r w:rsidDel="00EB418B">
          <w:delText>.</w:delText>
        </w:r>
      </w:del>
      <w:r>
        <w:t xml:space="preserve"> Russia, Hungary, Bulgaria and Poland after 2010</w:t>
      </w:r>
      <w:ins w:id="37" w:author="Alyson van Raalte" w:date="2017-07-03T11:53:00Z">
        <w:r w:rsidR="00EB418B">
          <w:t>,</w:t>
        </w:r>
      </w:ins>
      <w:del w:id="38" w:author="Alyson van Raalte" w:date="2017-07-03T11:53:00Z">
        <w:r w:rsidDel="00EB418B">
          <w:delText>.</w:delText>
        </w:r>
      </w:del>
      <w:r>
        <w:t xml:space="preserve"> Slovenia before 1983</w:t>
      </w:r>
      <w:ins w:id="39" w:author="Alyson van Raalte" w:date="2017-07-03T11:53:00Z">
        <w:r w:rsidR="00EB418B">
          <w:t>)</w:t>
        </w:r>
      </w:ins>
      <w:r>
        <w:t>.</w:t>
      </w:r>
    </w:p>
    <w:p w14:paraId="3050C28B" w14:textId="77777777" w:rsidR="00751DDC" w:rsidRDefault="00751DDC" w:rsidP="00751DDC">
      <w:r>
        <w:t>\end{figure}</w:t>
      </w:r>
    </w:p>
    <w:p w14:paraId="25442078" w14:textId="77777777" w:rsidR="00751DDC" w:rsidRDefault="00751DDC" w:rsidP="00751DDC"/>
    <w:p w14:paraId="419E6A7E" w14:textId="77777777" w:rsidR="00751DDC" w:rsidRDefault="00751DDC" w:rsidP="00751DDC">
      <w:r>
        <w:t>%\begin{figure}[h!]</w:t>
      </w:r>
    </w:p>
    <w:p w14:paraId="756847E0" w14:textId="77777777" w:rsidR="00751DDC" w:rsidRDefault="00751DDC" w:rsidP="00751DDC">
      <w:r>
        <w:t>%\caption{Relative changes in life expectancy and life disparity, 1960-2014}</w:t>
      </w:r>
    </w:p>
    <w:p w14:paraId="3C9A4FFD" w14:textId="77777777" w:rsidR="00751DDC" w:rsidRPr="00976421" w:rsidRDefault="00751DDC" w:rsidP="00751DDC">
      <w:pPr>
        <w:rPr>
          <w:lang w:val="da-DK"/>
        </w:rPr>
      </w:pPr>
      <w:r w:rsidRPr="00976421">
        <w:rPr>
          <w:lang w:val="da-DK"/>
        </w:rPr>
        <w:t>%\label{fig_Prop}</w:t>
      </w:r>
    </w:p>
    <w:p w14:paraId="06FB813E" w14:textId="77777777" w:rsidR="00751DDC" w:rsidRPr="00976421" w:rsidRDefault="00751DDC" w:rsidP="00751DDC">
      <w:pPr>
        <w:rPr>
          <w:lang w:val="da-DK"/>
        </w:rPr>
      </w:pPr>
      <w:r w:rsidRPr="00976421">
        <w:rPr>
          <w:lang w:val="da-DK"/>
        </w:rPr>
        <w:t>%\centering</w:t>
      </w:r>
    </w:p>
    <w:p w14:paraId="7999E350" w14:textId="77777777" w:rsidR="00751DDC" w:rsidRPr="00976421" w:rsidRDefault="00751DDC" w:rsidP="00751DDC">
      <w:pPr>
        <w:rPr>
          <w:lang w:val="da-DK"/>
        </w:rPr>
      </w:pPr>
      <w:r w:rsidRPr="00976421">
        <w:rPr>
          <w:lang w:val="da-DK"/>
        </w:rPr>
        <w:t>%\begin{center}</w:t>
      </w:r>
    </w:p>
    <w:p w14:paraId="1FB27252" w14:textId="77777777" w:rsidR="00751DDC" w:rsidRDefault="00751DDC" w:rsidP="00751DDC">
      <w:r>
        <w:t>%\includegraphics[scale=.35]{F5.pdf}</w:t>
      </w:r>
    </w:p>
    <w:p w14:paraId="1BD869D1" w14:textId="77777777" w:rsidR="00751DDC" w:rsidRDefault="00751DDC" w:rsidP="00751DDC">
      <w:r>
        <w:t>%\end{center}</w:t>
      </w:r>
    </w:p>
    <w:p w14:paraId="586028FA" w14:textId="77777777" w:rsidR="00751DDC" w:rsidRDefault="00751DDC" w:rsidP="00751DDC">
      <w:r>
        <w:lastRenderedPageBreak/>
        <w:t xml:space="preserve">%Source: own calculations based on \citet{HMD} data. </w:t>
      </w:r>
    </w:p>
    <w:p w14:paraId="7C10E58B" w14:textId="77777777" w:rsidR="00751DDC" w:rsidRDefault="00751DDC" w:rsidP="00751DDC">
      <w:r>
        <w:t>%\end{figure}</w:t>
      </w:r>
    </w:p>
    <w:p w14:paraId="2F4306D3" w14:textId="77777777" w:rsidR="00751DDC" w:rsidRDefault="00751DDC" w:rsidP="00751DDC"/>
    <w:p w14:paraId="396993E9" w14:textId="77777777" w:rsidR="00751DDC" w:rsidRDefault="00751DDC" w:rsidP="00751DDC"/>
    <w:p w14:paraId="225C2185" w14:textId="77777777" w:rsidR="00751DDC" w:rsidRDefault="00751DDC" w:rsidP="00751DDC">
      <w:r>
        <w:t>\newpage</w:t>
      </w:r>
    </w:p>
    <w:p w14:paraId="437EB6EB" w14:textId="77777777" w:rsidR="00751DDC" w:rsidRDefault="00751DDC" w:rsidP="00751DDC">
      <w:r>
        <w:t>\section{Supplemental material: Decomposition Results}</w:t>
      </w:r>
    </w:p>
    <w:p w14:paraId="6F3C39C6" w14:textId="77777777" w:rsidR="00751DDC" w:rsidRDefault="00751DDC" w:rsidP="00751DDC"/>
    <w:p w14:paraId="74814A0D" w14:textId="77777777" w:rsidR="00751DDC" w:rsidRDefault="00751DDC" w:rsidP="00751DDC">
      <w:r>
        <w:t>\begin{figure}[h!]</w:t>
      </w:r>
    </w:p>
    <w:p w14:paraId="1F02CEEF" w14:textId="77777777" w:rsidR="00751DDC" w:rsidRDefault="00751DDC" w:rsidP="00751DDC">
      <w:r>
        <w:t>\caption{Females' contributions to the change in lifespan disparity $e^\dagger$ by periods.}</w:t>
      </w:r>
    </w:p>
    <w:p w14:paraId="49C96431" w14:textId="77777777" w:rsidR="00751DDC" w:rsidRDefault="00751DDC" w:rsidP="00751DDC">
      <w:r>
        <w:t>\label{FemalesDecomp}</w:t>
      </w:r>
    </w:p>
    <w:p w14:paraId="4E157C93" w14:textId="77777777" w:rsidR="00751DDC" w:rsidRDefault="00751DDC" w:rsidP="00751DDC">
      <w:r>
        <w:t>\centering</w:t>
      </w:r>
    </w:p>
    <w:p w14:paraId="2958E5E6" w14:textId="77777777" w:rsidR="00751DDC" w:rsidRDefault="00751DDC" w:rsidP="00751DDC">
      <w:r>
        <w:t>\begin{center}</w:t>
      </w:r>
    </w:p>
    <w:p w14:paraId="527881DE" w14:textId="77777777" w:rsidR="00751DDC" w:rsidRDefault="00751DDC" w:rsidP="00751DDC">
      <w:r>
        <w:t>\includegraphics[scale=.45]{FemalesDecomp_Periods.pdf}</w:t>
      </w:r>
    </w:p>
    <w:p w14:paraId="741B0F44" w14:textId="77777777" w:rsidR="00751DDC" w:rsidRDefault="00751DDC" w:rsidP="00751DDC">
      <w:r>
        <w:t>\end{center}</w:t>
      </w:r>
    </w:p>
    <w:p w14:paraId="4D2599F1" w14:textId="77777777" w:rsidR="00751DDC" w:rsidRDefault="00751DDC" w:rsidP="00751DDC">
      <w:r>
        <w:t>Source: own calculations based on \citet{HMD} data. Note: data for Slovenia begins in 1983.</w:t>
      </w:r>
    </w:p>
    <w:p w14:paraId="368F7E4E" w14:textId="77777777" w:rsidR="00751DDC" w:rsidRDefault="00751DDC" w:rsidP="00751DDC">
      <w:r>
        <w:t>\end{figure}</w:t>
      </w:r>
    </w:p>
    <w:p w14:paraId="39ED4250" w14:textId="77777777" w:rsidR="00751DDC" w:rsidRDefault="00751DDC" w:rsidP="00751DDC"/>
    <w:p w14:paraId="5E15D7F1" w14:textId="77777777" w:rsidR="00751DDC" w:rsidRDefault="00751DDC" w:rsidP="00751DDC">
      <w:r>
        <w:t>\newpage</w:t>
      </w:r>
    </w:p>
    <w:p w14:paraId="070A3370" w14:textId="77777777" w:rsidR="00751DDC" w:rsidRDefault="00751DDC" w:rsidP="00751DDC"/>
    <w:p w14:paraId="2D63FEF8" w14:textId="77777777" w:rsidR="00751DDC" w:rsidRDefault="00751DDC" w:rsidP="00751DDC">
      <w:r>
        <w:t>\begin{figure}[h!]</w:t>
      </w:r>
    </w:p>
    <w:p w14:paraId="70393B2B" w14:textId="77777777" w:rsidR="00751DDC" w:rsidRDefault="00751DDC" w:rsidP="00751DDC">
      <w:r>
        <w:t>\caption{Cause specific contributions to the change in female lifespan disparity  $e^\dagger$, 1994-2000}</w:t>
      </w:r>
    </w:p>
    <w:p w14:paraId="5E9FE0F9" w14:textId="77777777" w:rsidR="00751DDC" w:rsidRDefault="00751DDC" w:rsidP="00751DDC">
      <w:r>
        <w:t>\label{Females_causes_1994}</w:t>
      </w:r>
    </w:p>
    <w:p w14:paraId="36869024" w14:textId="77777777" w:rsidR="00751DDC" w:rsidRDefault="00751DDC" w:rsidP="00751DDC">
      <w:r>
        <w:t>\centering</w:t>
      </w:r>
    </w:p>
    <w:p w14:paraId="63548D31" w14:textId="77777777" w:rsidR="00751DDC" w:rsidRDefault="00751DDC" w:rsidP="00751DDC">
      <w:r>
        <w:t>\begin{center}</w:t>
      </w:r>
    </w:p>
    <w:p w14:paraId="3DB98205" w14:textId="77777777" w:rsidR="00751DDC" w:rsidRDefault="00751DDC" w:rsidP="00751DDC">
      <w:r>
        <w:t>\includegraphics[scale=.45]{FemalesDecomp_Causes_1994.pdf}</w:t>
      </w:r>
    </w:p>
    <w:p w14:paraId="10BDBEE7" w14:textId="77777777" w:rsidR="00751DDC" w:rsidRDefault="00751DDC" w:rsidP="00751DDC">
      <w:r>
        <w:lastRenderedPageBreak/>
        <w:t>\end{center}</w:t>
      </w:r>
    </w:p>
    <w:p w14:paraId="5A516986" w14:textId="77777777" w:rsidR="00751DDC" w:rsidRDefault="00751DDC" w:rsidP="00751DDC">
      <w:r>
        <w:t>Source: own calculations based on \citet{HMD} data.</w:t>
      </w:r>
    </w:p>
    <w:p w14:paraId="004A3012" w14:textId="77777777" w:rsidR="00751DDC" w:rsidRDefault="00751DDC" w:rsidP="00751DDC">
      <w:r>
        <w:t>\end{figure}</w:t>
      </w:r>
    </w:p>
    <w:p w14:paraId="3922D5B7" w14:textId="77777777" w:rsidR="00751DDC" w:rsidRDefault="00751DDC" w:rsidP="00751DDC"/>
    <w:p w14:paraId="086DA9A6" w14:textId="77777777" w:rsidR="00751DDC" w:rsidRDefault="00751DDC" w:rsidP="00751DDC">
      <w:r>
        <w:t>\newpage</w:t>
      </w:r>
    </w:p>
    <w:p w14:paraId="7211F0D6" w14:textId="77777777" w:rsidR="00751DDC" w:rsidRDefault="00751DDC" w:rsidP="00751DDC"/>
    <w:p w14:paraId="3551300A" w14:textId="77777777" w:rsidR="00751DDC" w:rsidRDefault="00751DDC" w:rsidP="00751DDC">
      <w:r>
        <w:t>\begin{figure}[h!]</w:t>
      </w:r>
    </w:p>
    <w:p w14:paraId="06ACB180" w14:textId="77777777" w:rsidR="00751DDC" w:rsidRDefault="00751DDC" w:rsidP="00751DDC">
      <w:r>
        <w:t>\caption{Cause specific contributions to the change in female lifespan disparity  $e^\dagger$, 2000-2010}</w:t>
      </w:r>
    </w:p>
    <w:p w14:paraId="2A222204" w14:textId="77777777" w:rsidR="00751DDC" w:rsidRDefault="00751DDC" w:rsidP="00751DDC">
      <w:r>
        <w:t>\label{Females_causes_2000}</w:t>
      </w:r>
    </w:p>
    <w:p w14:paraId="7A7FB4DD" w14:textId="77777777" w:rsidR="00751DDC" w:rsidRDefault="00751DDC" w:rsidP="00751DDC">
      <w:r>
        <w:t>\centering</w:t>
      </w:r>
    </w:p>
    <w:p w14:paraId="104A7215" w14:textId="77777777" w:rsidR="00751DDC" w:rsidRDefault="00751DDC" w:rsidP="00751DDC">
      <w:r>
        <w:t>\begin{center}</w:t>
      </w:r>
    </w:p>
    <w:p w14:paraId="13074368" w14:textId="77777777" w:rsidR="00751DDC" w:rsidRDefault="00751DDC" w:rsidP="00751DDC">
      <w:r>
        <w:t>\includegraphics[scale=.45]{FemalesDecomp_Causes_2000.pdf}</w:t>
      </w:r>
    </w:p>
    <w:p w14:paraId="18B1B3F7" w14:textId="77777777" w:rsidR="00751DDC" w:rsidRDefault="00751DDC" w:rsidP="00751DDC">
      <w:r>
        <w:t>\end{center}</w:t>
      </w:r>
    </w:p>
    <w:p w14:paraId="7451D3A2" w14:textId="77777777" w:rsidR="00751DDC" w:rsidRDefault="00751DDC" w:rsidP="00751DDC">
      <w:r>
        <w:t>Source: own calculations based on \citet{HMD} data. Note: data for Poland ends in 2009.</w:t>
      </w:r>
    </w:p>
    <w:p w14:paraId="0230E3F1" w14:textId="77777777" w:rsidR="00751DDC" w:rsidRDefault="00751DDC" w:rsidP="00751DDC">
      <w:r>
        <w:t>\end{figure}</w:t>
      </w:r>
    </w:p>
    <w:p w14:paraId="28A55238" w14:textId="77777777" w:rsidR="00751DDC" w:rsidRDefault="00751DDC" w:rsidP="00751DDC"/>
    <w:p w14:paraId="694FF4A0" w14:textId="77777777" w:rsidR="00751DDC" w:rsidRDefault="00751DDC" w:rsidP="00751DDC">
      <w:r>
        <w:t>\newpage</w:t>
      </w:r>
    </w:p>
    <w:p w14:paraId="3B689D81" w14:textId="77777777" w:rsidR="00751DDC" w:rsidRDefault="00751DDC" w:rsidP="00751DDC">
      <w:r>
        <w:t>\subsection{Sensitivity analysis with Gini coefficient based on \citet{HMD}}</w:t>
      </w:r>
    </w:p>
    <w:p w14:paraId="376F2F9C" w14:textId="77777777" w:rsidR="00751DDC" w:rsidRDefault="00751DDC" w:rsidP="00751DDC">
      <w:r>
        <w:t>\label{SS_Analysis}</w:t>
      </w:r>
    </w:p>
    <w:p w14:paraId="3F825408" w14:textId="77777777" w:rsidR="00751DDC" w:rsidRDefault="00751DDC" w:rsidP="00751DDC">
      <w:r>
        <w:t>\begin{figure}[h!]</w:t>
      </w:r>
    </w:p>
    <w:p w14:paraId="05DE8104" w14:textId="77777777" w:rsidR="00751DDC" w:rsidRDefault="00751DDC" w:rsidP="00751DDC">
      <w:r>
        <w:t>\caption{Trends in life expectancy and Gini coefficient by sex for Eastern European countries}</w:t>
      </w:r>
    </w:p>
    <w:p w14:paraId="44081C38" w14:textId="77777777" w:rsidR="00751DDC" w:rsidRDefault="00751DDC" w:rsidP="00751DDC">
      <w:r>
        <w:t>\centering</w:t>
      </w:r>
    </w:p>
    <w:p w14:paraId="062F58CE" w14:textId="77777777" w:rsidR="00751DDC" w:rsidRDefault="00751DDC" w:rsidP="00751DDC">
      <w:r>
        <w:t>\begin{center}</w:t>
      </w:r>
    </w:p>
    <w:p w14:paraId="616E7CBF" w14:textId="77777777" w:rsidR="00751DDC" w:rsidRDefault="00751DDC" w:rsidP="00751DDC">
      <w:r>
        <w:t>\includegraphics[scale=.3]{F1_SS}</w:t>
      </w:r>
    </w:p>
    <w:p w14:paraId="66B4A824" w14:textId="77777777" w:rsidR="00751DDC" w:rsidRDefault="00751DDC" w:rsidP="00751DDC">
      <w:r>
        <w:t>\end{center}</w:t>
      </w:r>
    </w:p>
    <w:p w14:paraId="3BA3577A" w14:textId="77777777" w:rsidR="00751DDC" w:rsidRDefault="00751DDC" w:rsidP="00751DDC">
      <w:r>
        <w:lastRenderedPageBreak/>
        <w:t>\end{figure}</w:t>
      </w:r>
    </w:p>
    <w:p w14:paraId="045FBA77" w14:textId="77777777" w:rsidR="00751DDC" w:rsidRDefault="00751DDC" w:rsidP="00751DDC"/>
    <w:p w14:paraId="67812438" w14:textId="77777777" w:rsidR="00751DDC" w:rsidRDefault="00751DDC" w:rsidP="00751DDC">
      <w:r>
        <w:t>\begin{figure}[h!]</w:t>
      </w:r>
    </w:p>
    <w:p w14:paraId="60577300" w14:textId="77777777" w:rsidR="00751DDC" w:rsidRDefault="00751DDC" w:rsidP="00751DDC">
      <w:r>
        <w:t>\caption{Absolute changes in life expectancy and Gini coefficient by sex for Eastern European countries}</w:t>
      </w:r>
    </w:p>
    <w:p w14:paraId="15E3AE1B" w14:textId="77777777" w:rsidR="00751DDC" w:rsidRDefault="00751DDC" w:rsidP="00751DDC">
      <w:r>
        <w:t>\centering</w:t>
      </w:r>
    </w:p>
    <w:p w14:paraId="5A9AF2E3" w14:textId="77777777" w:rsidR="00751DDC" w:rsidRDefault="00751DDC" w:rsidP="00751DDC">
      <w:r>
        <w:t>\begin{center}</w:t>
      </w:r>
    </w:p>
    <w:p w14:paraId="0564C755" w14:textId="77777777" w:rsidR="00751DDC" w:rsidRDefault="00751DDC" w:rsidP="00751DDC">
      <w:r>
        <w:t>\includegraphics[scale=.3]{F2_SS}</w:t>
      </w:r>
    </w:p>
    <w:p w14:paraId="063FCBB1" w14:textId="77777777" w:rsidR="00751DDC" w:rsidRDefault="00751DDC" w:rsidP="00751DDC">
      <w:r>
        <w:t>\end{center}</w:t>
      </w:r>
    </w:p>
    <w:p w14:paraId="58760789" w14:textId="77777777" w:rsidR="00751DDC" w:rsidRDefault="00751DDC" w:rsidP="00751DDC">
      <w:r>
        <w:t>\end{figure}</w:t>
      </w:r>
    </w:p>
    <w:p w14:paraId="430C027D" w14:textId="77777777" w:rsidR="00751DDC" w:rsidRDefault="00751DDC" w:rsidP="00751DDC"/>
    <w:p w14:paraId="3EC84895" w14:textId="77777777" w:rsidR="00751DDC" w:rsidRDefault="00751DDC" w:rsidP="00751DDC">
      <w:r>
        <w:t>\begin{figure}[h!]</w:t>
      </w:r>
    </w:p>
    <w:p w14:paraId="2495476F" w14:textId="77777777" w:rsidR="00751DDC" w:rsidRDefault="00751DDC" w:rsidP="00751DDC">
      <w:r>
        <w:t>\caption{Relative changes in life expectancy and Gini coefficient by sex for Eastern European countries}</w:t>
      </w:r>
    </w:p>
    <w:p w14:paraId="0DE235DC" w14:textId="77777777" w:rsidR="00751DDC" w:rsidRDefault="00751DDC" w:rsidP="00751DDC">
      <w:r>
        <w:t>\centering</w:t>
      </w:r>
    </w:p>
    <w:p w14:paraId="3A38E5CE" w14:textId="77777777" w:rsidR="00751DDC" w:rsidRDefault="00751DDC" w:rsidP="00751DDC">
      <w:r>
        <w:t>\begin{center}</w:t>
      </w:r>
    </w:p>
    <w:p w14:paraId="33D4E21C" w14:textId="77777777" w:rsidR="00751DDC" w:rsidRDefault="00751DDC" w:rsidP="00751DDC">
      <w:r>
        <w:t>\includegraphics[scale=.3]{F3_SS}</w:t>
      </w:r>
    </w:p>
    <w:p w14:paraId="08F31096" w14:textId="77777777" w:rsidR="00751DDC" w:rsidRDefault="00751DDC" w:rsidP="00751DDC">
      <w:r>
        <w:t>\end{center}</w:t>
      </w:r>
    </w:p>
    <w:p w14:paraId="6FCFF7BF" w14:textId="77777777" w:rsidR="00751DDC" w:rsidRDefault="00751DDC" w:rsidP="00751DDC">
      <w:r>
        <w:t>\end{figure}</w:t>
      </w:r>
    </w:p>
    <w:p w14:paraId="18604F81" w14:textId="77777777" w:rsidR="00751DDC" w:rsidRDefault="00751DDC" w:rsidP="00751DDC"/>
    <w:p w14:paraId="41D6B7BE" w14:textId="77777777" w:rsidR="00751DDC" w:rsidRDefault="00751DDC" w:rsidP="00751DDC">
      <w:r>
        <w:t>\begin{figure}[h!]</w:t>
      </w:r>
    </w:p>
    <w:p w14:paraId="6553D07C" w14:textId="77777777" w:rsidR="00751DDC" w:rsidRDefault="00751DDC" w:rsidP="00751DDC">
      <w:r>
        <w:t>\caption{Contributions to changes in Gini coefficient by period}</w:t>
      </w:r>
    </w:p>
    <w:p w14:paraId="5B72046E" w14:textId="77777777" w:rsidR="00751DDC" w:rsidRDefault="00751DDC" w:rsidP="00751DDC">
      <w:r>
        <w:t>\centering</w:t>
      </w:r>
    </w:p>
    <w:p w14:paraId="4020D291" w14:textId="77777777" w:rsidR="00751DDC" w:rsidRDefault="00751DDC" w:rsidP="00751DDC">
      <w:r>
        <w:t>\begin{center}</w:t>
      </w:r>
    </w:p>
    <w:p w14:paraId="463AE003" w14:textId="77777777" w:rsidR="00751DDC" w:rsidRDefault="00751DDC" w:rsidP="00751DDC">
      <w:r>
        <w:t>\includegraphics[scale=.6]{F6_SS_MalesInfant_Periods}</w:t>
      </w:r>
    </w:p>
    <w:p w14:paraId="5BB0BD09" w14:textId="77777777" w:rsidR="00751DDC" w:rsidRDefault="00751DDC" w:rsidP="00751DDC">
      <w:r>
        <w:t>\end{center}</w:t>
      </w:r>
    </w:p>
    <w:p w14:paraId="2650FC54" w14:textId="77777777" w:rsidR="00751DDC" w:rsidRDefault="00751DDC" w:rsidP="00751DDC">
      <w:r>
        <w:t>\end{figure}</w:t>
      </w:r>
    </w:p>
    <w:p w14:paraId="0BECF83D" w14:textId="77777777" w:rsidR="00751DDC" w:rsidRDefault="00751DDC" w:rsidP="00751DDC"/>
    <w:p w14:paraId="1CFBE7D9" w14:textId="77777777" w:rsidR="00751DDC" w:rsidRDefault="00751DDC" w:rsidP="00751DDC">
      <w:r>
        <w:t>\begin{figure}[h!]</w:t>
      </w:r>
    </w:p>
    <w:p w14:paraId="06FA1F57" w14:textId="77777777" w:rsidR="00751DDC" w:rsidRDefault="00751DDC" w:rsidP="00751DDC">
      <w:r>
        <w:t>\caption{Contributions to changes in Gini coefficient by period, Males.}</w:t>
      </w:r>
    </w:p>
    <w:p w14:paraId="4491063A" w14:textId="77777777" w:rsidR="00751DDC" w:rsidRDefault="00751DDC" w:rsidP="00751DDC">
      <w:r>
        <w:t>\centering</w:t>
      </w:r>
    </w:p>
    <w:p w14:paraId="0AA8ACB3" w14:textId="77777777" w:rsidR="00751DDC" w:rsidRDefault="00751DDC" w:rsidP="00751DDC">
      <w:r>
        <w:t>\begin{center}</w:t>
      </w:r>
    </w:p>
    <w:p w14:paraId="03F60967" w14:textId="77777777" w:rsidR="00751DDC" w:rsidRDefault="00751DDC" w:rsidP="00751DDC">
      <w:r>
        <w:t>\includegraphics[scale=.4]{F4_SS_MalesDecomp_Periods}</w:t>
      </w:r>
    </w:p>
    <w:p w14:paraId="10D354A4" w14:textId="77777777" w:rsidR="00751DDC" w:rsidRDefault="00751DDC" w:rsidP="00751DDC">
      <w:r>
        <w:t>\end{center}</w:t>
      </w:r>
    </w:p>
    <w:p w14:paraId="1662CF1A" w14:textId="77777777" w:rsidR="00751DDC" w:rsidRDefault="00751DDC" w:rsidP="00751DDC"/>
    <w:p w14:paraId="67AFE2C6" w14:textId="77777777" w:rsidR="00751DDC" w:rsidRDefault="00751DDC" w:rsidP="00751DDC">
      <w:r>
        <w:t>\end{figure}</w:t>
      </w:r>
    </w:p>
    <w:p w14:paraId="619BA6F6" w14:textId="77777777" w:rsidR="00751DDC" w:rsidRDefault="00751DDC" w:rsidP="00751DDC"/>
    <w:p w14:paraId="2B610DD3" w14:textId="77777777" w:rsidR="00751DDC" w:rsidRDefault="00751DDC" w:rsidP="00751DDC">
      <w:r>
        <w:t>\begin{figure}[h!]</w:t>
      </w:r>
    </w:p>
    <w:p w14:paraId="455C250E" w14:textId="77777777" w:rsidR="00751DDC" w:rsidRDefault="00751DDC" w:rsidP="00751DDC">
      <w:r>
        <w:t>\caption{Contributions to changes in Gini coefficient by period, Females.}</w:t>
      </w:r>
    </w:p>
    <w:p w14:paraId="7B0655E9" w14:textId="77777777" w:rsidR="00751DDC" w:rsidRDefault="00751DDC" w:rsidP="00751DDC">
      <w:r>
        <w:t>\centering</w:t>
      </w:r>
    </w:p>
    <w:p w14:paraId="3D1AC4F4" w14:textId="77777777" w:rsidR="00751DDC" w:rsidRDefault="00751DDC" w:rsidP="00751DDC">
      <w:r>
        <w:t>\begin{center}</w:t>
      </w:r>
    </w:p>
    <w:p w14:paraId="4702A17A" w14:textId="77777777" w:rsidR="00751DDC" w:rsidRDefault="00751DDC" w:rsidP="00751DDC">
      <w:r>
        <w:t>\includegraphics[scale=.4]{F5_SS_FemalesDecomp_Periods}</w:t>
      </w:r>
    </w:p>
    <w:p w14:paraId="4AF9A12F" w14:textId="77777777" w:rsidR="00751DDC" w:rsidRDefault="00751DDC" w:rsidP="00751DDC">
      <w:r>
        <w:t>\end{center}</w:t>
      </w:r>
    </w:p>
    <w:p w14:paraId="65A95613" w14:textId="77777777" w:rsidR="00751DDC" w:rsidRDefault="00751DDC" w:rsidP="00751DDC">
      <w:r>
        <w:t>\end{figure}</w:t>
      </w:r>
    </w:p>
    <w:p w14:paraId="2C57F41D" w14:textId="77777777" w:rsidR="00751DDC" w:rsidRDefault="00751DDC" w:rsidP="00751DDC"/>
    <w:p w14:paraId="453CD4E0" w14:textId="77777777" w:rsidR="00751DDC" w:rsidRDefault="00751DDC" w:rsidP="00751DDC"/>
    <w:p w14:paraId="49BF7522" w14:textId="77777777" w:rsidR="00751DDC" w:rsidRDefault="00751DDC" w:rsidP="00751DDC">
      <w:r>
        <w:t>\end{appendices}</w:t>
      </w:r>
    </w:p>
    <w:p w14:paraId="50FD786F" w14:textId="77777777" w:rsidR="00751DDC" w:rsidRDefault="00751DDC" w:rsidP="00751DDC">
      <w:r>
        <w:t>%}</w:t>
      </w:r>
    </w:p>
    <w:p w14:paraId="2702276C" w14:textId="77777777" w:rsidR="00751DDC" w:rsidRDefault="00751DDC" w:rsidP="00751DDC">
      <w:r>
        <w:t>%\bibliographystyle{plainnat}</w:t>
      </w:r>
    </w:p>
    <w:p w14:paraId="18AF1FB2" w14:textId="77777777" w:rsidR="00751DDC" w:rsidRDefault="00751DDC" w:rsidP="00751DDC"/>
    <w:p w14:paraId="115FB1C1" w14:textId="77777777" w:rsidR="00751DDC" w:rsidRDefault="00751DDC" w:rsidP="00751DDC"/>
    <w:p w14:paraId="1F32F489" w14:textId="77777777" w:rsidR="00D8423A" w:rsidRDefault="00751DDC" w:rsidP="00751DDC">
      <w:r>
        <w:t>\end{document}</w:t>
      </w:r>
    </w:p>
    <w:sectPr w:rsidR="00D8423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sé Manuel Aburto" w:date="2017-07-19T15:19:00Z" w:initials="JMA">
    <w:p w14:paraId="747E83E9" w14:textId="659EB542" w:rsidR="009D32AE" w:rsidRDefault="009D32AE">
      <w:pPr>
        <w:pStyle w:val="CommentText"/>
      </w:pPr>
      <w:r>
        <w:rPr>
          <w:rStyle w:val="CommentReference"/>
        </w:rPr>
        <w:annotationRef/>
      </w:r>
      <w:r>
        <w:t xml:space="preserve">\textit{Should we instead refer to HCD classifications here? Or also give a column with the corresponding HCD classifications?}  </w:t>
      </w:r>
    </w:p>
  </w:comment>
  <w:comment w:id="1" w:author="José Manuel Aburto" w:date="2017-07-19T15:21:00Z" w:initials="JMA">
    <w:p w14:paraId="0734E369" w14:textId="3D72868B" w:rsidR="001D31B5" w:rsidRDefault="001D31B5">
      <w:pPr>
        <w:pStyle w:val="CommentText"/>
      </w:pPr>
      <w:r>
        <w:rPr>
          <w:rStyle w:val="CommentReference"/>
        </w:rPr>
        <w:annotationRef/>
      </w:r>
      <w:r w:rsidRPr="005F271A">
        <w:t xml:space="preserve">it is a large category that varies strongly according to </w:t>
      </w:r>
      <w:r>
        <w:t xml:space="preserve">changing </w:t>
      </w:r>
      <w:r w:rsidRPr="005F271A">
        <w:t>alcohol consumption patterns?</w:t>
      </w:r>
    </w:p>
  </w:comment>
  <w:comment w:id="2" w:author="José Manuel Aburto" w:date="2017-07-19T15:23:00Z" w:initials="JMA">
    <w:p w14:paraId="28C4E573" w14:textId="49EF2C38" w:rsidR="001D31B5" w:rsidRDefault="001D31B5">
      <w:pPr>
        <w:pStyle w:val="CommentText"/>
      </w:pPr>
      <w:r>
        <w:rPr>
          <w:rStyle w:val="CommentReference"/>
        </w:rPr>
        <w:annotationRef/>
      </w:r>
      <w:r>
        <w:t>did Jim write that already in 1986? I thought  the first definition came about in Vaupel and Canudas Romo although I know the math came out of the 1986 article</w:t>
      </w:r>
    </w:p>
  </w:comment>
  <w:comment w:id="3" w:author="Alyson van Raalte" w:date="2017-07-17T18:05:00Z" w:initials="AvR">
    <w:p w14:paraId="5CEBBA56" w14:textId="77777777" w:rsidR="00984FBB" w:rsidRDefault="00984FBB">
      <w:pPr>
        <w:pStyle w:val="CommentText"/>
      </w:pPr>
      <w:r>
        <w:rPr>
          <w:rStyle w:val="CommentReference"/>
        </w:rPr>
        <w:annotationRef/>
      </w:r>
      <w:r>
        <w:t xml:space="preserve">You’ve currently gone with a neutral (though kinda weird) bottom to top alphabetical ordering of countries. I wonder if it might be better to cluster the countries geographically from East to West, starting with Czech Republic and Slovenia in top left and ending with Ukraine and Russia in the bottom right. The geographic patterns might be more easily contrasted in this ordering, and shortcuts like calling countries as central Europe or Baltic states could be used to avoid so much listing of individual countries. </w:t>
      </w:r>
    </w:p>
  </w:comment>
  <w:comment w:id="4" w:author="Alyson van Raalte" w:date="2017-07-17T18:05:00Z" w:initials="AvR">
    <w:p w14:paraId="5A585440" w14:textId="77777777" w:rsidR="00984FBB" w:rsidRDefault="00984FBB">
      <w:pPr>
        <w:pStyle w:val="CommentText"/>
      </w:pPr>
      <w:r>
        <w:rPr>
          <w:rStyle w:val="CommentReference"/>
        </w:rPr>
        <w:annotationRef/>
      </w:r>
      <w:r>
        <w:t>Less obvious</w:t>
      </w:r>
    </w:p>
  </w:comment>
  <w:comment w:id="5" w:author="Alyson van Raalte" w:date="2017-07-17T18:05:00Z" w:initials="AvR">
    <w:p w14:paraId="09A50162" w14:textId="77777777" w:rsidR="00984FBB" w:rsidRDefault="00984FBB">
      <w:pPr>
        <w:pStyle w:val="CommentText"/>
      </w:pPr>
      <w:r>
        <w:rPr>
          <w:rStyle w:val="CommentReference"/>
        </w:rPr>
        <w:annotationRef/>
      </w:r>
      <w:r>
        <w:t>Timing was also a bit off for central European countries like Poland, Czech.</w:t>
      </w:r>
    </w:p>
  </w:comment>
  <w:comment w:id="6" w:author="Alyson van Raalte" w:date="2017-07-17T18:05:00Z" w:initials="AvR">
    <w:p w14:paraId="1A32AFD2" w14:textId="77777777" w:rsidR="00984FBB" w:rsidRDefault="00984FBB">
      <w:pPr>
        <w:pStyle w:val="CommentText"/>
      </w:pPr>
      <w:r>
        <w:rPr>
          <w:rStyle w:val="CommentReference"/>
        </w:rPr>
        <w:annotationRef/>
      </w:r>
      <w:r>
        <w:t>Not so strong</w:t>
      </w:r>
    </w:p>
  </w:comment>
  <w:comment w:id="7" w:author="Alyson van Raalte" w:date="2017-07-17T18:05:00Z" w:initials="AvR">
    <w:p w14:paraId="258FCD01" w14:textId="77777777" w:rsidR="00984FBB" w:rsidRDefault="00984FBB">
      <w:pPr>
        <w:pStyle w:val="CommentText"/>
      </w:pPr>
      <w:r>
        <w:rPr>
          <w:rStyle w:val="CommentReference"/>
        </w:rPr>
        <w:annotationRef/>
      </w:r>
      <w:r>
        <w:t xml:space="preserve">HCD has been updated to 2014 for </w:t>
      </w:r>
    </w:p>
  </w:comment>
  <w:comment w:id="9" w:author="Alyson" w:date="2017-07-17T18:05:00Z" w:initials="AvR">
    <w:p w14:paraId="18B85E4E" w14:textId="77777777" w:rsidR="00984FBB" w:rsidRDefault="00984FBB">
      <w:pPr>
        <w:pStyle w:val="CommentText"/>
      </w:pPr>
      <w:r>
        <w:rPr>
          <w:rStyle w:val="CommentReference"/>
        </w:rPr>
        <w:annotationRef/>
      </w:r>
      <w:r>
        <w:t>the figure uses 'life disparity' but in the manuscript you tend to use 'lifespan disparity'. We should be consistent in the use of one or the other throughout. It doesn't matter to me which one.</w:t>
      </w:r>
    </w:p>
  </w:comment>
  <w:comment w:id="8" w:author="Alyson van Raalte" w:date="2017-07-17T18:05:00Z" w:initials="AvR">
    <w:p w14:paraId="74069FFD" w14:textId="77777777" w:rsidR="00984FBB" w:rsidRDefault="00984FBB">
      <w:pPr>
        <w:pStyle w:val="CommentText"/>
      </w:pPr>
      <w:r>
        <w:rPr>
          <w:rStyle w:val="CommentReference"/>
        </w:rPr>
        <w:annotationRef/>
      </w:r>
      <w:r>
        <w:t>How would this figure look with smoothed trends (maybe using Giancarlo’s smoothed mortality also used in Fig. 1)? This might make it easier to distinguish individual country trajectories. If it is an improvement (I’m not sure if it would be—some of the period changes might be lost), the unsmoothed results could always go in an appendix to show that we aren’t hiding anything.</w:t>
      </w:r>
    </w:p>
  </w:comment>
  <w:comment w:id="10" w:author="Alyson" w:date="2017-07-17T18:05:00Z" w:initials="AvR">
    <w:p w14:paraId="264FC0F9" w14:textId="77777777" w:rsidR="00984FBB" w:rsidRDefault="00984FBB">
      <w:pPr>
        <w:pStyle w:val="CommentText"/>
      </w:pPr>
      <w:r>
        <w:rPr>
          <w:rStyle w:val="CommentReference"/>
        </w:rPr>
        <w:annotationRef/>
      </w:r>
      <w:r>
        <w:t>"Gorbachev's anti-alcohol campaign" doesn't fit in the figure. Best to put it over two lines. I would also increase the font size of the panel titles and maybe narrow the plotting range to get rid of some of the white space.</w:t>
      </w:r>
    </w:p>
  </w:comment>
  <w:comment w:id="11" w:author="José Manuel Aburto" w:date="2017-07-19T15:34:00Z" w:initials="JMA">
    <w:p w14:paraId="70E88718" w14:textId="61B0E378" w:rsidR="00B07690" w:rsidRDefault="00B07690">
      <w:pPr>
        <w:pStyle w:val="CommentText"/>
      </w:pPr>
      <w:r>
        <w:rPr>
          <w:rStyle w:val="CommentReference"/>
        </w:rPr>
        <w:annotationRef/>
      </w:r>
      <w:r>
        <w:t>Death rates showed mortaltiy increase in the latest data point. Why isn't this reflected in the life expectancy? Is it at all related to the smoothing methodology?</w:t>
      </w:r>
    </w:p>
  </w:comment>
  <w:comment w:id="12" w:author="José Manuel Aburto" w:date="2017-07-19T15:38:00Z" w:initials="JMA">
    <w:p w14:paraId="25A2A48C" w14:textId="60D29B22" w:rsidR="00B07690" w:rsidRDefault="00B07690">
      <w:pPr>
        <w:pStyle w:val="CommentText"/>
      </w:pPr>
      <w:r>
        <w:rPr>
          <w:rStyle w:val="CommentReference"/>
        </w:rPr>
        <w:annotationRef/>
      </w:r>
      <w:r>
        <w:t>I think that we should put this justification in the methods section and strengthen it since it is a major focus of the paper. Maybe it also deserves a sentence or two in the introduction</w:t>
      </w:r>
    </w:p>
  </w:comment>
  <w:comment w:id="13" w:author="Alyson" w:date="2017-07-17T18:05:00Z" w:initials="AvR">
    <w:p w14:paraId="255224B4" w14:textId="77777777" w:rsidR="00984FBB" w:rsidRDefault="00984FBB">
      <w:pPr>
        <w:pStyle w:val="CommentText"/>
      </w:pPr>
      <w:r>
        <w:rPr>
          <w:rStyle w:val="CommentReference"/>
        </w:rPr>
        <w:annotationRef/>
      </w:r>
      <w:r>
        <w:t>I think we should write ‘increases e/dag’ and ‘decreases e/dag’ right onto the figure so that the figures can be understood without having to read the text</w:t>
      </w:r>
    </w:p>
  </w:comment>
  <w:comment w:id="14" w:author="José Manuel Aburto" w:date="2017-07-19T15:43:00Z" w:initials="JMA">
    <w:p w14:paraId="00183F37" w14:textId="3AE7E688" w:rsidR="00810BB7" w:rsidRDefault="00810BB7">
      <w:pPr>
        <w:pStyle w:val="CommentText"/>
      </w:pPr>
      <w:r>
        <w:rPr>
          <w:rStyle w:val="CommentReference"/>
        </w:rPr>
        <w:annotationRef/>
      </w:r>
      <w:r>
        <w:t>Try by looking into de cv or sd between countries trends in e0</w:t>
      </w:r>
    </w:p>
  </w:comment>
  <w:comment w:id="15" w:author="Alyson" w:date="2017-07-17T18:05:00Z" w:initials="AvR">
    <w:p w14:paraId="5B56E5E1" w14:textId="77777777" w:rsidR="00984FBB" w:rsidRDefault="00984FBB">
      <w:pPr>
        <w:pStyle w:val="CommentText"/>
      </w:pPr>
      <w:r>
        <w:rPr>
          <w:rStyle w:val="CommentReference"/>
        </w:rPr>
        <w:annotationRef/>
      </w:r>
      <w:r>
        <w:t>It could be that we get a statistician here wanting us to determine the change in slope in a statistical way rather than graphically. My guess is that they would come out to being about the same, but if you feel ambitious, it could be worth a footnote to check.</w:t>
      </w:r>
    </w:p>
  </w:comment>
  <w:comment w:id="16" w:author="Alyson" w:date="2017-07-17T18:05:00Z" w:initials="AvR">
    <w:p w14:paraId="2FBDD66F" w14:textId="77777777" w:rsidR="00984FBB" w:rsidRDefault="00984FBB">
      <w:pPr>
        <w:pStyle w:val="CommentText"/>
      </w:pPr>
      <w:r>
        <w:rPr>
          <w:rStyle w:val="CommentReference"/>
        </w:rPr>
        <w:annotationRef/>
      </w:r>
      <w:r>
        <w:t xml:space="preserve">This seems to me to be clear mortality increase at all ages. Maybe </w:t>
      </w:r>
    </w:p>
  </w:comment>
  <w:comment w:id="17" w:author="Alyson" w:date="2017-07-17T18:05:00Z" w:initials="AvR">
    <w:p w14:paraId="20D8372B" w14:textId="77777777" w:rsidR="00984FBB" w:rsidRDefault="00984FBB">
      <w:pPr>
        <w:pStyle w:val="CommentText"/>
      </w:pPr>
      <w:r>
        <w:rPr>
          <w:rStyle w:val="CommentReference"/>
        </w:rPr>
        <w:annotationRef/>
      </w:r>
      <w:r>
        <w:t>Footnote in Latex</w:t>
      </w:r>
    </w:p>
  </w:comment>
  <w:comment w:id="19" w:author="Alyson" w:date="2017-07-17T18:05:00Z" w:initials="AvR">
    <w:p w14:paraId="21C9341B" w14:textId="77777777" w:rsidR="00984FBB" w:rsidRDefault="00984FBB">
      <w:pPr>
        <w:pStyle w:val="CommentText"/>
      </w:pPr>
      <w:r>
        <w:rPr>
          <w:rStyle w:val="CommentReference"/>
        </w:rPr>
        <w:annotationRef/>
      </w:r>
      <w:r>
        <w:t>Check definition. What other word could we use --- non-Soviet?</w:t>
      </w:r>
    </w:p>
  </w:comment>
  <w:comment w:id="20" w:author="Alyson" w:date="2017-07-17T18:05:00Z" w:initials="AvR">
    <w:p w14:paraId="3EE0AE39" w14:textId="77777777" w:rsidR="00984FBB" w:rsidRDefault="00984FBB">
      <w:pPr>
        <w:pStyle w:val="CommentText"/>
      </w:pPr>
      <w:r>
        <w:rPr>
          <w:rStyle w:val="CommentReference"/>
        </w:rPr>
        <w:annotationRef/>
      </w:r>
      <w:r>
        <w:t>I wonder if this is real or a difference in coding practice over time moving from IHD and stroke to ‘other’?</w:t>
      </w:r>
    </w:p>
  </w:comment>
  <w:comment w:id="22" w:author="Alyson" w:date="2017-07-17T18:05:00Z" w:initials="AvR">
    <w:p w14:paraId="31610A3A" w14:textId="77777777" w:rsidR="00984FBB" w:rsidRDefault="00984FBB">
      <w:pPr>
        <w:pStyle w:val="CommentText"/>
      </w:pPr>
      <w:r>
        <w:rPr>
          <w:rStyle w:val="CommentReference"/>
        </w:rPr>
        <w:annotationRef/>
      </w:r>
      <w:r>
        <w:t>I think this needs a bit of explanation here, and to be highlighted in the results. I'm not really sure what is driving this-to me it is unexpected.</w:t>
      </w:r>
    </w:p>
  </w:comment>
  <w:comment w:id="26" w:author="José Manuel Aburto" w:date="2017-07-19T16:02:00Z" w:initials="JMA">
    <w:p w14:paraId="1141BC0A" w14:textId="34993088" w:rsidR="00A24BBF" w:rsidRDefault="00A24BBF">
      <w:pPr>
        <w:pStyle w:val="CommentText"/>
      </w:pPr>
      <w:r>
        <w:rPr>
          <w:rStyle w:val="CommentReference"/>
        </w:rPr>
        <w:annotationRef/>
      </w:r>
      <w:r>
        <w:t>I'm not really sure why this is going against the common pattern. If mortality increases we would expect variability to increase over young ages and decrease over old ages. To me the weird ones are like Bulgaria where variaiton increased over young and old ages. But without looking at the levels of young/old variation and how they changed over time, I worry a bit that we are reading too much here. We should check if it is indeed true that old age variabilty is fluctuating as widely as young age variability.</w:t>
      </w:r>
    </w:p>
  </w:comment>
  <w:comment w:id="27" w:author="Alyson" w:date="2017-07-17T18:05:00Z" w:initials="AvR">
    <w:p w14:paraId="5A2CE400" w14:textId="77777777" w:rsidR="00984FBB" w:rsidRDefault="00984FBB">
      <w:pPr>
        <w:pStyle w:val="CommentText"/>
      </w:pPr>
      <w:r>
        <w:rPr>
          <w:rStyle w:val="CommentReference"/>
        </w:rPr>
        <w:annotationRef/>
      </w:r>
      <w:r>
        <w:t>seems a bit random to just single out these coutnries since this was a pattern seen pretty well everywhere in the region. I think we should instead broaden this sentence to include all studies that point out the uneven direction of mortality trennds by age.</w:t>
      </w:r>
    </w:p>
  </w:comment>
  <w:comment w:id="28" w:author="Alyson" w:date="2017-07-17T22:25:00Z" w:initials="AvR">
    <w:p w14:paraId="0733C0CD" w14:textId="77777777" w:rsidR="00984FBB" w:rsidRDefault="00984FBB">
      <w:pPr>
        <w:pStyle w:val="CommentText"/>
      </w:pPr>
      <w:r>
        <w:rPr>
          <w:rStyle w:val="CommentReference"/>
        </w:rPr>
        <w:annotationRef/>
      </w:r>
      <w:r>
        <w:t>I think at these ages it could be more related to medical treatment then alcohol reduction. I thought I remembered Shkolnikov or Grigoriev making this point somewhere...I'll search for it.</w:t>
      </w:r>
    </w:p>
  </w:comment>
  <w:comment w:id="29" w:author="Alyson van Raalte" w:date="2017-07-17T18:05:00Z" w:initials="AvR">
    <w:p w14:paraId="6778220E" w14:textId="77777777" w:rsidR="00984FBB" w:rsidRDefault="00984FBB">
      <w:pPr>
        <w:pStyle w:val="CommentText"/>
      </w:pPr>
      <w:r>
        <w:rPr>
          <w:rStyle w:val="CommentReference"/>
        </w:rPr>
        <w:annotationRef/>
      </w:r>
      <w:r>
        <w:t>I'm trying to think of why this is the case. On hte one hand, I would think that the larger role from accidents is maybe we are seeing that consumption patterns mattered more than levels. Binge drinking would increase accidents immediately but liver cirrhosis would only respond more slowly? But then how to explain that alcohol poisoning and accidents didn't coincide in intensity? In relative terms do they? i.e. since accidents are</w:t>
      </w:r>
      <w:r w:rsidRPr="008B4C7E">
        <w:t xml:space="preserve"> a bigger cause of death altogehter even a small relative decline in death rates would result in a large absolute improvement in life expectancy, </w:t>
      </w:r>
      <w:r>
        <w:t>which is probably not true for poisonings. Were the relative changes in death rates similar in most countries?</w:t>
      </w:r>
    </w:p>
  </w:comment>
  <w:comment w:id="31" w:author="Alyson" w:date="2017-07-17T22:40:00Z" w:initials="AvR">
    <w:p w14:paraId="06BF6C06" w14:textId="77777777" w:rsidR="00984FBB" w:rsidRDefault="00984FBB">
      <w:pPr>
        <w:pStyle w:val="CommentText"/>
      </w:pPr>
      <w:r>
        <w:rPr>
          <w:rStyle w:val="CommentReference"/>
        </w:rPr>
        <w:annotationRef/>
      </w:r>
      <w:r>
        <w:t>I'm not sure whether we should bring SES differences up in our concluding paragraph, since it hasn't been a highlight of our work and we can't add anything to the discussion.</w:t>
      </w:r>
    </w:p>
  </w:comment>
  <w:comment w:id="30" w:author="Alyson" w:date="2017-07-17T22:45:00Z" w:initials="AvR">
    <w:p w14:paraId="789FDC19" w14:textId="77777777" w:rsidR="00984FBB" w:rsidRDefault="00984FBB">
      <w:pPr>
        <w:pStyle w:val="CommentText"/>
      </w:pPr>
      <w:r>
        <w:rPr>
          <w:rStyle w:val="CommentReference"/>
        </w:rPr>
        <w:annotationRef/>
      </w:r>
      <w:r>
        <w:t xml:space="preserve">I'm not sure that these last two paragraphs are really highlighting hte added value of our study. The high premature mortality and alcohol link is already well known--and we are far from discussing policy contexts in the different countries. I think the last bit of the discussion should instead focus more on what is new from our study. From my side I think the indepenence of life expectancy and lifespan variation in times of crisis is the big story here. </w:t>
      </w:r>
    </w:p>
  </w:comment>
  <w:comment w:id="33" w:author="Alyson van Raalte" w:date="2017-07-17T18:05:00Z" w:initials="AvR">
    <w:p w14:paraId="27CB9495" w14:textId="77777777" w:rsidR="00984FBB" w:rsidRDefault="00984FBB">
      <w:pPr>
        <w:pStyle w:val="CommentText"/>
      </w:pPr>
      <w:r>
        <w:rPr>
          <w:rStyle w:val="CommentReference"/>
        </w:rPr>
        <w:annotationRef/>
      </w:r>
      <w:r>
        <w:t>If you added the bar and showed total negative (lef) and positive (right) in each country's box would it look too crowded? I find myself trying to do the math to see whether disparity increased or decreased over each period, but its obviously a difficult thing to do. Another idea could be to put the net effect in the country label, i.e. Russia (-0.5 years); Ukraine (+0.7 years)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7E83E9" w15:done="0"/>
  <w15:commentEx w15:paraId="0734E369" w15:done="0"/>
  <w15:commentEx w15:paraId="28C4E573" w15:done="0"/>
  <w15:commentEx w15:paraId="5CEBBA56" w15:done="0"/>
  <w15:commentEx w15:paraId="5A585440" w15:done="0"/>
  <w15:commentEx w15:paraId="09A50162" w15:done="0"/>
  <w15:commentEx w15:paraId="1A32AFD2" w15:done="0"/>
  <w15:commentEx w15:paraId="258FCD01" w15:done="0"/>
  <w15:commentEx w15:paraId="18B85E4E" w15:done="0"/>
  <w15:commentEx w15:paraId="74069FFD" w15:done="0"/>
  <w15:commentEx w15:paraId="264FC0F9" w15:done="0"/>
  <w15:commentEx w15:paraId="70E88718" w15:done="0"/>
  <w15:commentEx w15:paraId="25A2A48C" w15:done="0"/>
  <w15:commentEx w15:paraId="255224B4" w15:done="0"/>
  <w15:commentEx w15:paraId="00183F37" w15:done="0"/>
  <w15:commentEx w15:paraId="5B56E5E1" w15:done="0"/>
  <w15:commentEx w15:paraId="2FBDD66F" w15:done="0"/>
  <w15:commentEx w15:paraId="20D8372B" w15:done="0"/>
  <w15:commentEx w15:paraId="21C9341B" w15:done="0"/>
  <w15:commentEx w15:paraId="3EE0AE39" w15:done="0"/>
  <w15:commentEx w15:paraId="31610A3A" w15:done="0"/>
  <w15:commentEx w15:paraId="1141BC0A" w15:done="0"/>
  <w15:commentEx w15:paraId="5A2CE400" w15:done="0"/>
  <w15:commentEx w15:paraId="0733C0CD" w15:done="0"/>
  <w15:commentEx w15:paraId="6778220E" w15:done="0"/>
  <w15:commentEx w15:paraId="06BF6C06" w15:done="0"/>
  <w15:commentEx w15:paraId="789FDC19" w15:done="0"/>
  <w15:commentEx w15:paraId="27CB949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750E79" w14:textId="77777777" w:rsidR="002D15A0" w:rsidRDefault="002D15A0" w:rsidP="00603CA6">
      <w:pPr>
        <w:spacing w:after="0" w:line="240" w:lineRule="auto"/>
      </w:pPr>
      <w:r>
        <w:separator/>
      </w:r>
    </w:p>
  </w:endnote>
  <w:endnote w:type="continuationSeparator" w:id="0">
    <w:p w14:paraId="52820A0E" w14:textId="77777777" w:rsidR="002D15A0" w:rsidRDefault="002D15A0" w:rsidP="00603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C63FB" w14:textId="77777777" w:rsidR="002D15A0" w:rsidRDefault="002D15A0" w:rsidP="00603CA6">
      <w:pPr>
        <w:spacing w:after="0" w:line="240" w:lineRule="auto"/>
      </w:pPr>
      <w:r>
        <w:separator/>
      </w:r>
    </w:p>
  </w:footnote>
  <w:footnote w:type="continuationSeparator" w:id="0">
    <w:p w14:paraId="585FAFEB" w14:textId="77777777" w:rsidR="002D15A0" w:rsidRDefault="002D15A0" w:rsidP="00603CA6">
      <w:pPr>
        <w:spacing w:after="0" w:line="240" w:lineRule="auto"/>
      </w:pPr>
      <w:r>
        <w:continuationSeparator/>
      </w:r>
    </w:p>
  </w:footnote>
  <w:footnote w:id="1">
    <w:p w14:paraId="676F70C4" w14:textId="77777777" w:rsidR="00984FBB" w:rsidRDefault="00984FBB" w:rsidP="005D3C8B">
      <w:r>
        <w:rPr>
          <w:rStyle w:val="FootnoteReference"/>
        </w:rPr>
        <w:footnoteRef/>
      </w:r>
      <w:r>
        <w:t xml:space="preserve"> Declines in mortality below age 5 were the strongest age-category contributor to changes in lifespan disparity over the period under study, with most of the decline occurring over the 1960-1980 period. For this reason they are plotted separately from other ages with a different scale used on the y-axis in Appendix Figure  \ref{Infant_Decomp}. The decline was near monotonic in most countries, with only minor differences between countries, especially when compared to the much larger between-country differences at other ages. </w:t>
      </w:r>
    </w:p>
    <w:p w14:paraId="39460BA9" w14:textId="77777777" w:rsidR="00984FBB" w:rsidRPr="006028E8" w:rsidRDefault="00984FBB" w:rsidP="005D3C8B">
      <w:pPr>
        <w:pStyle w:val="FootnoteText"/>
      </w:pPr>
    </w:p>
  </w:footnote>
  <w:footnote w:id="2">
    <w:p w14:paraId="4F3A20EB" w14:textId="77777777" w:rsidR="00984FBB" w:rsidRPr="00B06114" w:rsidRDefault="00984FBB">
      <w:pPr>
        <w:pStyle w:val="FootnoteText"/>
        <w:rPr>
          <w:lang w:val="en-US"/>
          <w:rPrChange w:id="18" w:author="Alyson" w:date="2017-07-10T16:47:00Z">
            <w:rPr/>
          </w:rPrChange>
        </w:rPr>
      </w:pPr>
      <w:r>
        <w:rPr>
          <w:rStyle w:val="FootnoteReference"/>
        </w:rPr>
        <w:footnoteRef/>
      </w:r>
      <w:r>
        <w:t xml:space="preserve"> </w:t>
      </w:r>
      <w:r w:rsidRPr="00810BB7">
        <w:rPr>
          <w:sz w:val="22"/>
          <w:szCs w:val="22"/>
        </w:rPr>
        <w:t>Data unavailable for Slovenia before 1983.</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Manuel Aburto">
    <w15:presenceInfo w15:providerId="AD" w15:userId="S-1-5-21-2052111302-562591055-725345543-22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DDC"/>
    <w:rsid w:val="00036AA1"/>
    <w:rsid w:val="000375E1"/>
    <w:rsid w:val="00047B7B"/>
    <w:rsid w:val="00060491"/>
    <w:rsid w:val="00080CA7"/>
    <w:rsid w:val="00086A66"/>
    <w:rsid w:val="000B2883"/>
    <w:rsid w:val="000B34C3"/>
    <w:rsid w:val="000E22DC"/>
    <w:rsid w:val="000E3079"/>
    <w:rsid w:val="000F6ED8"/>
    <w:rsid w:val="0010077F"/>
    <w:rsid w:val="00121E3B"/>
    <w:rsid w:val="00145F7F"/>
    <w:rsid w:val="00153965"/>
    <w:rsid w:val="001565B5"/>
    <w:rsid w:val="00174D72"/>
    <w:rsid w:val="001942C9"/>
    <w:rsid w:val="001D04C7"/>
    <w:rsid w:val="001D31B5"/>
    <w:rsid w:val="001E25FB"/>
    <w:rsid w:val="001E5B6F"/>
    <w:rsid w:val="001E5ECF"/>
    <w:rsid w:val="001E5F69"/>
    <w:rsid w:val="001F56B6"/>
    <w:rsid w:val="001F7369"/>
    <w:rsid w:val="001F7A3E"/>
    <w:rsid w:val="00200CE3"/>
    <w:rsid w:val="00232C06"/>
    <w:rsid w:val="00242206"/>
    <w:rsid w:val="0027200C"/>
    <w:rsid w:val="002721CB"/>
    <w:rsid w:val="002922EB"/>
    <w:rsid w:val="00295481"/>
    <w:rsid w:val="0029782B"/>
    <w:rsid w:val="002B7046"/>
    <w:rsid w:val="002D0361"/>
    <w:rsid w:val="002D15A0"/>
    <w:rsid w:val="002E408B"/>
    <w:rsid w:val="002F5742"/>
    <w:rsid w:val="00301ECC"/>
    <w:rsid w:val="00305A34"/>
    <w:rsid w:val="003061A9"/>
    <w:rsid w:val="0030649E"/>
    <w:rsid w:val="00306683"/>
    <w:rsid w:val="00333070"/>
    <w:rsid w:val="003716DA"/>
    <w:rsid w:val="00390B13"/>
    <w:rsid w:val="0039233E"/>
    <w:rsid w:val="003A3E1B"/>
    <w:rsid w:val="003B7C9A"/>
    <w:rsid w:val="003C70BB"/>
    <w:rsid w:val="003D54F8"/>
    <w:rsid w:val="003D7BC3"/>
    <w:rsid w:val="004145E5"/>
    <w:rsid w:val="00415D1F"/>
    <w:rsid w:val="00457D2C"/>
    <w:rsid w:val="0046749A"/>
    <w:rsid w:val="00471116"/>
    <w:rsid w:val="00495710"/>
    <w:rsid w:val="00496B2A"/>
    <w:rsid w:val="004A3110"/>
    <w:rsid w:val="004A56E1"/>
    <w:rsid w:val="004B0B44"/>
    <w:rsid w:val="004B5100"/>
    <w:rsid w:val="004E0A8F"/>
    <w:rsid w:val="004F092D"/>
    <w:rsid w:val="004F3A21"/>
    <w:rsid w:val="005171A6"/>
    <w:rsid w:val="00532E94"/>
    <w:rsid w:val="005375C2"/>
    <w:rsid w:val="005405DD"/>
    <w:rsid w:val="005800AC"/>
    <w:rsid w:val="00591E44"/>
    <w:rsid w:val="0059756D"/>
    <w:rsid w:val="005A4FF8"/>
    <w:rsid w:val="005A7D32"/>
    <w:rsid w:val="005B282A"/>
    <w:rsid w:val="005C4BFE"/>
    <w:rsid w:val="005C52E5"/>
    <w:rsid w:val="005C54F5"/>
    <w:rsid w:val="005D2628"/>
    <w:rsid w:val="005D3C8B"/>
    <w:rsid w:val="005F271A"/>
    <w:rsid w:val="00603CA6"/>
    <w:rsid w:val="00604D2D"/>
    <w:rsid w:val="00623182"/>
    <w:rsid w:val="00623AAD"/>
    <w:rsid w:val="00632F5F"/>
    <w:rsid w:val="00665614"/>
    <w:rsid w:val="006915DC"/>
    <w:rsid w:val="006A2D6F"/>
    <w:rsid w:val="006B446A"/>
    <w:rsid w:val="006C0F15"/>
    <w:rsid w:val="006C33DD"/>
    <w:rsid w:val="006D65ED"/>
    <w:rsid w:val="006E1727"/>
    <w:rsid w:val="006E5443"/>
    <w:rsid w:val="006F7824"/>
    <w:rsid w:val="0070525A"/>
    <w:rsid w:val="00706A93"/>
    <w:rsid w:val="00725BEC"/>
    <w:rsid w:val="00732FD0"/>
    <w:rsid w:val="00751DDC"/>
    <w:rsid w:val="00761D7A"/>
    <w:rsid w:val="00766BC8"/>
    <w:rsid w:val="0077572F"/>
    <w:rsid w:val="00777585"/>
    <w:rsid w:val="00791371"/>
    <w:rsid w:val="007A1452"/>
    <w:rsid w:val="007E4E73"/>
    <w:rsid w:val="007E7FAE"/>
    <w:rsid w:val="007F2B65"/>
    <w:rsid w:val="007F335C"/>
    <w:rsid w:val="00810BB7"/>
    <w:rsid w:val="008564EC"/>
    <w:rsid w:val="0087552D"/>
    <w:rsid w:val="00894AA8"/>
    <w:rsid w:val="008A573E"/>
    <w:rsid w:val="008B0FA1"/>
    <w:rsid w:val="008B4C7E"/>
    <w:rsid w:val="008D0D79"/>
    <w:rsid w:val="009075C8"/>
    <w:rsid w:val="009100CB"/>
    <w:rsid w:val="009274EA"/>
    <w:rsid w:val="00927E6C"/>
    <w:rsid w:val="00933338"/>
    <w:rsid w:val="009334A1"/>
    <w:rsid w:val="00942C8B"/>
    <w:rsid w:val="00950496"/>
    <w:rsid w:val="00951F6B"/>
    <w:rsid w:val="00953761"/>
    <w:rsid w:val="00955643"/>
    <w:rsid w:val="00963950"/>
    <w:rsid w:val="00963EB7"/>
    <w:rsid w:val="00973F09"/>
    <w:rsid w:val="00976421"/>
    <w:rsid w:val="00981FDE"/>
    <w:rsid w:val="00984FBB"/>
    <w:rsid w:val="00985377"/>
    <w:rsid w:val="00995249"/>
    <w:rsid w:val="009B0A8F"/>
    <w:rsid w:val="009B559F"/>
    <w:rsid w:val="009C25B1"/>
    <w:rsid w:val="009D1962"/>
    <w:rsid w:val="009D32AE"/>
    <w:rsid w:val="009D5D1A"/>
    <w:rsid w:val="00A1507B"/>
    <w:rsid w:val="00A2357B"/>
    <w:rsid w:val="00A24BBF"/>
    <w:rsid w:val="00A25A33"/>
    <w:rsid w:val="00A2723B"/>
    <w:rsid w:val="00A448D8"/>
    <w:rsid w:val="00A549E1"/>
    <w:rsid w:val="00A65325"/>
    <w:rsid w:val="00A73F15"/>
    <w:rsid w:val="00A956D3"/>
    <w:rsid w:val="00AA5255"/>
    <w:rsid w:val="00AB6255"/>
    <w:rsid w:val="00AB73C1"/>
    <w:rsid w:val="00AC5456"/>
    <w:rsid w:val="00AE687C"/>
    <w:rsid w:val="00AE6881"/>
    <w:rsid w:val="00B06114"/>
    <w:rsid w:val="00B07690"/>
    <w:rsid w:val="00B13EAF"/>
    <w:rsid w:val="00B56457"/>
    <w:rsid w:val="00B567A5"/>
    <w:rsid w:val="00B60EBB"/>
    <w:rsid w:val="00B66E46"/>
    <w:rsid w:val="00B66EF8"/>
    <w:rsid w:val="00B929E5"/>
    <w:rsid w:val="00B94544"/>
    <w:rsid w:val="00B94D10"/>
    <w:rsid w:val="00BC59E4"/>
    <w:rsid w:val="00BE45B2"/>
    <w:rsid w:val="00BE7924"/>
    <w:rsid w:val="00C03A85"/>
    <w:rsid w:val="00C23A90"/>
    <w:rsid w:val="00C26FC3"/>
    <w:rsid w:val="00C408C5"/>
    <w:rsid w:val="00C41767"/>
    <w:rsid w:val="00C41BA8"/>
    <w:rsid w:val="00C773BE"/>
    <w:rsid w:val="00C86118"/>
    <w:rsid w:val="00CA3F86"/>
    <w:rsid w:val="00CA7F6A"/>
    <w:rsid w:val="00D132C3"/>
    <w:rsid w:val="00D146D5"/>
    <w:rsid w:val="00D30F0E"/>
    <w:rsid w:val="00D5041D"/>
    <w:rsid w:val="00D56F1D"/>
    <w:rsid w:val="00D61C56"/>
    <w:rsid w:val="00D8423A"/>
    <w:rsid w:val="00D85AD3"/>
    <w:rsid w:val="00D90121"/>
    <w:rsid w:val="00D959F8"/>
    <w:rsid w:val="00DC140B"/>
    <w:rsid w:val="00DC6FBC"/>
    <w:rsid w:val="00DE09A6"/>
    <w:rsid w:val="00DF382E"/>
    <w:rsid w:val="00E01E76"/>
    <w:rsid w:val="00E2663F"/>
    <w:rsid w:val="00E27289"/>
    <w:rsid w:val="00E73559"/>
    <w:rsid w:val="00E90CE3"/>
    <w:rsid w:val="00E937A1"/>
    <w:rsid w:val="00EB418B"/>
    <w:rsid w:val="00EB5729"/>
    <w:rsid w:val="00EF1D61"/>
    <w:rsid w:val="00F15851"/>
    <w:rsid w:val="00F65445"/>
    <w:rsid w:val="00FA22E5"/>
    <w:rsid w:val="00FA6DB0"/>
    <w:rsid w:val="00FA73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AA28"/>
  <w15:docId w15:val="{8B41FD11-6FDB-4FD7-9EF3-E828351E4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A93"/>
    <w:pPr>
      <w:ind w:left="720"/>
      <w:contextualSpacing/>
    </w:pPr>
  </w:style>
  <w:style w:type="paragraph" w:styleId="BalloonText">
    <w:name w:val="Balloon Text"/>
    <w:basedOn w:val="Normal"/>
    <w:link w:val="BalloonTextChar"/>
    <w:uiPriority w:val="99"/>
    <w:semiHidden/>
    <w:unhideWhenUsed/>
    <w:rsid w:val="00D56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F1D"/>
    <w:rPr>
      <w:rFonts w:ascii="Tahoma" w:hAnsi="Tahoma" w:cs="Tahoma"/>
      <w:sz w:val="16"/>
      <w:szCs w:val="16"/>
    </w:rPr>
  </w:style>
  <w:style w:type="character" w:styleId="CommentReference">
    <w:name w:val="annotation reference"/>
    <w:basedOn w:val="DefaultParagraphFont"/>
    <w:uiPriority w:val="99"/>
    <w:semiHidden/>
    <w:unhideWhenUsed/>
    <w:rsid w:val="005C4BFE"/>
    <w:rPr>
      <w:sz w:val="16"/>
      <w:szCs w:val="16"/>
    </w:rPr>
  </w:style>
  <w:style w:type="paragraph" w:styleId="CommentText">
    <w:name w:val="annotation text"/>
    <w:basedOn w:val="Normal"/>
    <w:link w:val="CommentTextChar"/>
    <w:uiPriority w:val="99"/>
    <w:semiHidden/>
    <w:unhideWhenUsed/>
    <w:rsid w:val="005C4BFE"/>
    <w:pPr>
      <w:spacing w:line="240" w:lineRule="auto"/>
    </w:pPr>
    <w:rPr>
      <w:sz w:val="20"/>
      <w:szCs w:val="20"/>
    </w:rPr>
  </w:style>
  <w:style w:type="character" w:customStyle="1" w:styleId="CommentTextChar">
    <w:name w:val="Comment Text Char"/>
    <w:basedOn w:val="DefaultParagraphFont"/>
    <w:link w:val="CommentText"/>
    <w:uiPriority w:val="99"/>
    <w:semiHidden/>
    <w:rsid w:val="005C4BFE"/>
    <w:rPr>
      <w:sz w:val="20"/>
      <w:szCs w:val="20"/>
    </w:rPr>
  </w:style>
  <w:style w:type="paragraph" w:styleId="CommentSubject">
    <w:name w:val="annotation subject"/>
    <w:basedOn w:val="CommentText"/>
    <w:next w:val="CommentText"/>
    <w:link w:val="CommentSubjectChar"/>
    <w:uiPriority w:val="99"/>
    <w:semiHidden/>
    <w:unhideWhenUsed/>
    <w:rsid w:val="005C4BFE"/>
    <w:rPr>
      <w:b/>
      <w:bCs/>
    </w:rPr>
  </w:style>
  <w:style w:type="character" w:customStyle="1" w:styleId="CommentSubjectChar">
    <w:name w:val="Comment Subject Char"/>
    <w:basedOn w:val="CommentTextChar"/>
    <w:link w:val="CommentSubject"/>
    <w:uiPriority w:val="99"/>
    <w:semiHidden/>
    <w:rsid w:val="005C4BFE"/>
    <w:rPr>
      <w:b/>
      <w:bCs/>
      <w:sz w:val="20"/>
      <w:szCs w:val="20"/>
    </w:rPr>
  </w:style>
  <w:style w:type="paragraph" w:styleId="Revision">
    <w:name w:val="Revision"/>
    <w:hidden/>
    <w:uiPriority w:val="99"/>
    <w:semiHidden/>
    <w:rsid w:val="005C4BFE"/>
    <w:pPr>
      <w:spacing w:after="0" w:line="240" w:lineRule="auto"/>
    </w:pPr>
  </w:style>
  <w:style w:type="paragraph" w:styleId="FootnoteText">
    <w:name w:val="footnote text"/>
    <w:basedOn w:val="Normal"/>
    <w:link w:val="FootnoteTextChar"/>
    <w:uiPriority w:val="99"/>
    <w:semiHidden/>
    <w:unhideWhenUsed/>
    <w:rsid w:val="00603C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3CA6"/>
    <w:rPr>
      <w:sz w:val="20"/>
      <w:szCs w:val="20"/>
    </w:rPr>
  </w:style>
  <w:style w:type="character" w:styleId="FootnoteReference">
    <w:name w:val="footnote reference"/>
    <w:basedOn w:val="DefaultParagraphFont"/>
    <w:uiPriority w:val="99"/>
    <w:semiHidden/>
    <w:unhideWhenUsed/>
    <w:rsid w:val="00603CA6"/>
    <w:rPr>
      <w:vertAlign w:val="superscript"/>
    </w:rPr>
  </w:style>
  <w:style w:type="paragraph" w:styleId="HTMLPreformatted">
    <w:name w:val="HTML Preformatted"/>
    <w:basedOn w:val="Normal"/>
    <w:link w:val="HTMLPreformattedChar"/>
    <w:uiPriority w:val="99"/>
    <w:semiHidden/>
    <w:unhideWhenUsed/>
    <w:rsid w:val="008B0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B0FA1"/>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77103">
      <w:bodyDiv w:val="1"/>
      <w:marLeft w:val="0"/>
      <w:marRight w:val="0"/>
      <w:marTop w:val="0"/>
      <w:marBottom w:val="0"/>
      <w:divBdr>
        <w:top w:val="none" w:sz="0" w:space="0" w:color="auto"/>
        <w:left w:val="none" w:sz="0" w:space="0" w:color="auto"/>
        <w:bottom w:val="none" w:sz="0" w:space="0" w:color="auto"/>
        <w:right w:val="none" w:sz="0" w:space="0" w:color="auto"/>
      </w:divBdr>
    </w:div>
    <w:div w:id="271321886">
      <w:bodyDiv w:val="1"/>
      <w:marLeft w:val="0"/>
      <w:marRight w:val="0"/>
      <w:marTop w:val="0"/>
      <w:marBottom w:val="0"/>
      <w:divBdr>
        <w:top w:val="none" w:sz="0" w:space="0" w:color="auto"/>
        <w:left w:val="none" w:sz="0" w:space="0" w:color="auto"/>
        <w:bottom w:val="none" w:sz="0" w:space="0" w:color="auto"/>
        <w:right w:val="none" w:sz="0" w:space="0" w:color="auto"/>
      </w:divBdr>
    </w:div>
    <w:div w:id="341595357">
      <w:bodyDiv w:val="1"/>
      <w:marLeft w:val="0"/>
      <w:marRight w:val="0"/>
      <w:marTop w:val="0"/>
      <w:marBottom w:val="0"/>
      <w:divBdr>
        <w:top w:val="none" w:sz="0" w:space="0" w:color="auto"/>
        <w:left w:val="none" w:sz="0" w:space="0" w:color="auto"/>
        <w:bottom w:val="none" w:sz="0" w:space="0" w:color="auto"/>
        <w:right w:val="none" w:sz="0" w:space="0" w:color="auto"/>
      </w:divBdr>
    </w:div>
    <w:div w:id="373428805">
      <w:bodyDiv w:val="1"/>
      <w:marLeft w:val="0"/>
      <w:marRight w:val="0"/>
      <w:marTop w:val="0"/>
      <w:marBottom w:val="0"/>
      <w:divBdr>
        <w:top w:val="none" w:sz="0" w:space="0" w:color="auto"/>
        <w:left w:val="none" w:sz="0" w:space="0" w:color="auto"/>
        <w:bottom w:val="none" w:sz="0" w:space="0" w:color="auto"/>
        <w:right w:val="none" w:sz="0" w:space="0" w:color="auto"/>
      </w:divBdr>
    </w:div>
    <w:div w:id="607810103">
      <w:bodyDiv w:val="1"/>
      <w:marLeft w:val="0"/>
      <w:marRight w:val="0"/>
      <w:marTop w:val="0"/>
      <w:marBottom w:val="0"/>
      <w:divBdr>
        <w:top w:val="none" w:sz="0" w:space="0" w:color="auto"/>
        <w:left w:val="none" w:sz="0" w:space="0" w:color="auto"/>
        <w:bottom w:val="none" w:sz="0" w:space="0" w:color="auto"/>
        <w:right w:val="none" w:sz="0" w:space="0" w:color="auto"/>
      </w:divBdr>
    </w:div>
    <w:div w:id="655837286">
      <w:bodyDiv w:val="1"/>
      <w:marLeft w:val="0"/>
      <w:marRight w:val="0"/>
      <w:marTop w:val="0"/>
      <w:marBottom w:val="0"/>
      <w:divBdr>
        <w:top w:val="none" w:sz="0" w:space="0" w:color="auto"/>
        <w:left w:val="none" w:sz="0" w:space="0" w:color="auto"/>
        <w:bottom w:val="none" w:sz="0" w:space="0" w:color="auto"/>
        <w:right w:val="none" w:sz="0" w:space="0" w:color="auto"/>
      </w:divBdr>
    </w:div>
    <w:div w:id="944266009">
      <w:bodyDiv w:val="1"/>
      <w:marLeft w:val="0"/>
      <w:marRight w:val="0"/>
      <w:marTop w:val="0"/>
      <w:marBottom w:val="0"/>
      <w:divBdr>
        <w:top w:val="none" w:sz="0" w:space="0" w:color="auto"/>
        <w:left w:val="none" w:sz="0" w:space="0" w:color="auto"/>
        <w:bottom w:val="none" w:sz="0" w:space="0" w:color="auto"/>
        <w:right w:val="none" w:sz="0" w:space="0" w:color="auto"/>
      </w:divBdr>
    </w:div>
    <w:div w:id="969868569">
      <w:bodyDiv w:val="1"/>
      <w:marLeft w:val="0"/>
      <w:marRight w:val="0"/>
      <w:marTop w:val="0"/>
      <w:marBottom w:val="0"/>
      <w:divBdr>
        <w:top w:val="none" w:sz="0" w:space="0" w:color="auto"/>
        <w:left w:val="none" w:sz="0" w:space="0" w:color="auto"/>
        <w:bottom w:val="none" w:sz="0" w:space="0" w:color="auto"/>
        <w:right w:val="none" w:sz="0" w:space="0" w:color="auto"/>
      </w:divBdr>
    </w:div>
    <w:div w:id="1072118521">
      <w:bodyDiv w:val="1"/>
      <w:marLeft w:val="0"/>
      <w:marRight w:val="0"/>
      <w:marTop w:val="0"/>
      <w:marBottom w:val="0"/>
      <w:divBdr>
        <w:top w:val="none" w:sz="0" w:space="0" w:color="auto"/>
        <w:left w:val="none" w:sz="0" w:space="0" w:color="auto"/>
        <w:bottom w:val="none" w:sz="0" w:space="0" w:color="auto"/>
        <w:right w:val="none" w:sz="0" w:space="0" w:color="auto"/>
      </w:divBdr>
    </w:div>
    <w:div w:id="1196775883">
      <w:bodyDiv w:val="1"/>
      <w:marLeft w:val="0"/>
      <w:marRight w:val="0"/>
      <w:marTop w:val="0"/>
      <w:marBottom w:val="0"/>
      <w:divBdr>
        <w:top w:val="none" w:sz="0" w:space="0" w:color="auto"/>
        <w:left w:val="none" w:sz="0" w:space="0" w:color="auto"/>
        <w:bottom w:val="none" w:sz="0" w:space="0" w:color="auto"/>
        <w:right w:val="none" w:sz="0" w:space="0" w:color="auto"/>
      </w:divBdr>
    </w:div>
    <w:div w:id="1211303754">
      <w:bodyDiv w:val="1"/>
      <w:marLeft w:val="0"/>
      <w:marRight w:val="0"/>
      <w:marTop w:val="0"/>
      <w:marBottom w:val="0"/>
      <w:divBdr>
        <w:top w:val="none" w:sz="0" w:space="0" w:color="auto"/>
        <w:left w:val="none" w:sz="0" w:space="0" w:color="auto"/>
        <w:bottom w:val="none" w:sz="0" w:space="0" w:color="auto"/>
        <w:right w:val="none" w:sz="0" w:space="0" w:color="auto"/>
      </w:divBdr>
    </w:div>
    <w:div w:id="1220675614">
      <w:bodyDiv w:val="1"/>
      <w:marLeft w:val="0"/>
      <w:marRight w:val="0"/>
      <w:marTop w:val="0"/>
      <w:marBottom w:val="0"/>
      <w:divBdr>
        <w:top w:val="none" w:sz="0" w:space="0" w:color="auto"/>
        <w:left w:val="none" w:sz="0" w:space="0" w:color="auto"/>
        <w:bottom w:val="none" w:sz="0" w:space="0" w:color="auto"/>
        <w:right w:val="none" w:sz="0" w:space="0" w:color="auto"/>
      </w:divBdr>
    </w:div>
    <w:div w:id="1434665620">
      <w:bodyDiv w:val="1"/>
      <w:marLeft w:val="0"/>
      <w:marRight w:val="0"/>
      <w:marTop w:val="0"/>
      <w:marBottom w:val="0"/>
      <w:divBdr>
        <w:top w:val="none" w:sz="0" w:space="0" w:color="auto"/>
        <w:left w:val="none" w:sz="0" w:space="0" w:color="auto"/>
        <w:bottom w:val="none" w:sz="0" w:space="0" w:color="auto"/>
        <w:right w:val="none" w:sz="0" w:space="0" w:color="auto"/>
      </w:divBdr>
    </w:div>
    <w:div w:id="1503423963">
      <w:bodyDiv w:val="1"/>
      <w:marLeft w:val="0"/>
      <w:marRight w:val="0"/>
      <w:marTop w:val="0"/>
      <w:marBottom w:val="0"/>
      <w:divBdr>
        <w:top w:val="none" w:sz="0" w:space="0" w:color="auto"/>
        <w:left w:val="none" w:sz="0" w:space="0" w:color="auto"/>
        <w:bottom w:val="none" w:sz="0" w:space="0" w:color="auto"/>
        <w:right w:val="none" w:sz="0" w:space="0" w:color="auto"/>
      </w:divBdr>
    </w:div>
    <w:div w:id="1682661587">
      <w:bodyDiv w:val="1"/>
      <w:marLeft w:val="0"/>
      <w:marRight w:val="0"/>
      <w:marTop w:val="0"/>
      <w:marBottom w:val="0"/>
      <w:divBdr>
        <w:top w:val="none" w:sz="0" w:space="0" w:color="auto"/>
        <w:left w:val="none" w:sz="0" w:space="0" w:color="auto"/>
        <w:bottom w:val="none" w:sz="0" w:space="0" w:color="auto"/>
        <w:right w:val="none" w:sz="0" w:space="0" w:color="auto"/>
      </w:divBdr>
    </w:div>
    <w:div w:id="1705135162">
      <w:bodyDiv w:val="1"/>
      <w:marLeft w:val="0"/>
      <w:marRight w:val="0"/>
      <w:marTop w:val="0"/>
      <w:marBottom w:val="0"/>
      <w:divBdr>
        <w:top w:val="none" w:sz="0" w:space="0" w:color="auto"/>
        <w:left w:val="none" w:sz="0" w:space="0" w:color="auto"/>
        <w:bottom w:val="none" w:sz="0" w:space="0" w:color="auto"/>
        <w:right w:val="none" w:sz="0" w:space="0" w:color="auto"/>
      </w:divBdr>
    </w:div>
    <w:div w:id="1780372631">
      <w:bodyDiv w:val="1"/>
      <w:marLeft w:val="0"/>
      <w:marRight w:val="0"/>
      <w:marTop w:val="0"/>
      <w:marBottom w:val="0"/>
      <w:divBdr>
        <w:top w:val="none" w:sz="0" w:space="0" w:color="auto"/>
        <w:left w:val="none" w:sz="0" w:space="0" w:color="auto"/>
        <w:bottom w:val="none" w:sz="0" w:space="0" w:color="auto"/>
        <w:right w:val="none" w:sz="0" w:space="0" w:color="auto"/>
      </w:divBdr>
    </w:div>
    <w:div w:id="1782525999">
      <w:bodyDiv w:val="1"/>
      <w:marLeft w:val="0"/>
      <w:marRight w:val="0"/>
      <w:marTop w:val="0"/>
      <w:marBottom w:val="0"/>
      <w:divBdr>
        <w:top w:val="none" w:sz="0" w:space="0" w:color="auto"/>
        <w:left w:val="none" w:sz="0" w:space="0" w:color="auto"/>
        <w:bottom w:val="none" w:sz="0" w:space="0" w:color="auto"/>
        <w:right w:val="none" w:sz="0" w:space="0" w:color="auto"/>
      </w:divBdr>
    </w:div>
    <w:div w:id="203484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EC870-0281-4234-B449-3D418B70F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28</Pages>
  <Words>8642</Words>
  <Characters>49263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Alyson</dc:creator>
  <cp:lastModifiedBy>José Manuel Aburto</cp:lastModifiedBy>
  <cp:revision>41</cp:revision>
  <dcterms:created xsi:type="dcterms:W3CDTF">2016-08-25T07:18:00Z</dcterms:created>
  <dcterms:modified xsi:type="dcterms:W3CDTF">2017-07-27T09:08:00Z</dcterms:modified>
</cp:coreProperties>
</file>